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368B6AC1"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6F26B2">
              <w:rPr>
                <w:noProof/>
                <w:webHidden/>
              </w:rPr>
              <w:t>9</w:t>
            </w:r>
            <w:r w:rsidR="004510CA">
              <w:rPr>
                <w:noProof/>
                <w:webHidden/>
              </w:rPr>
              <w:fldChar w:fldCharType="end"/>
            </w:r>
          </w:hyperlink>
        </w:p>
        <w:p w14:paraId="4AF68422" w14:textId="5176DA5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6E37FA32" w14:textId="23B767E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748634F1" w14:textId="364E3C8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BA9E73A" w14:textId="7A1EDCB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201888A5" w14:textId="21D64C4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83EDCFC" w14:textId="5AD842F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4EB08E7B" w14:textId="219BBF49"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656E3D7" w14:textId="57B6FA3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2E6FA32C" w14:textId="3AA2727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0BD39053" w14:textId="10C7489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E54829D" w14:textId="6A12912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1B239F4C" w14:textId="7709A4E5" w:rsidR="004510CA" w:rsidRDefault="00903B85">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0A2ED6B" w14:textId="7103D08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57AEE4C" w14:textId="7C00D14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1814BDF1" w14:textId="48A1CB2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6F26B2">
              <w:rPr>
                <w:noProof/>
                <w:webHidden/>
              </w:rPr>
              <w:t>376</w:t>
            </w:r>
            <w:r w:rsidR="004510CA">
              <w:rPr>
                <w:noProof/>
                <w:webHidden/>
              </w:rPr>
              <w:fldChar w:fldCharType="end"/>
            </w:r>
          </w:hyperlink>
        </w:p>
        <w:p w14:paraId="6EC78257" w14:textId="05A3C20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6F26B2">
              <w:rPr>
                <w:noProof/>
                <w:webHidden/>
              </w:rPr>
              <w:t>380</w:t>
            </w:r>
            <w:r w:rsidR="004510CA">
              <w:rPr>
                <w:noProof/>
                <w:webHidden/>
              </w:rPr>
              <w:fldChar w:fldCharType="end"/>
            </w:r>
          </w:hyperlink>
        </w:p>
        <w:p w14:paraId="76E041DB" w14:textId="3A6E7C3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6F26B2">
              <w:rPr>
                <w:noProof/>
                <w:webHidden/>
              </w:rPr>
              <w:t>382</w:t>
            </w:r>
            <w:r w:rsidR="004510CA">
              <w:rPr>
                <w:noProof/>
                <w:webHidden/>
              </w:rPr>
              <w:fldChar w:fldCharType="end"/>
            </w:r>
          </w:hyperlink>
        </w:p>
        <w:p w14:paraId="144B7150" w14:textId="0EEEC2E3" w:rsidR="004510CA" w:rsidRDefault="00903B85">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6F26B2">
              <w:rPr>
                <w:noProof/>
                <w:webHidden/>
              </w:rPr>
              <w:t>14</w:t>
            </w:r>
            <w:r w:rsidR="004510CA">
              <w:rPr>
                <w:noProof/>
                <w:webHidden/>
              </w:rPr>
              <w:fldChar w:fldCharType="end"/>
            </w:r>
          </w:hyperlink>
        </w:p>
        <w:p w14:paraId="2D46BC31" w14:textId="29766008" w:rsidR="004510CA" w:rsidRDefault="00903B85">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0DAE6B23" w14:textId="1564C983"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750CE31" w14:textId="718526B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2031BA5" w14:textId="4639E67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6F26B2">
              <w:rPr>
                <w:noProof/>
                <w:webHidden/>
              </w:rPr>
              <w:t>338</w:t>
            </w:r>
            <w:r w:rsidR="004510CA">
              <w:rPr>
                <w:noProof/>
                <w:webHidden/>
              </w:rPr>
              <w:fldChar w:fldCharType="end"/>
            </w:r>
          </w:hyperlink>
        </w:p>
        <w:p w14:paraId="7C486DDE" w14:textId="1FC658E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6F26B2">
              <w:rPr>
                <w:noProof/>
                <w:webHidden/>
              </w:rPr>
              <w:t>342</w:t>
            </w:r>
            <w:r w:rsidR="004510CA">
              <w:rPr>
                <w:noProof/>
                <w:webHidden/>
              </w:rPr>
              <w:fldChar w:fldCharType="end"/>
            </w:r>
          </w:hyperlink>
        </w:p>
        <w:p w14:paraId="01ABD144" w14:textId="726B74B7"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3787DBAB" w14:textId="2C23267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72031147" w14:textId="72CB474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6F26B2">
              <w:rPr>
                <w:noProof/>
                <w:webHidden/>
              </w:rPr>
              <w:t>344</w:t>
            </w:r>
            <w:r w:rsidR="004510CA">
              <w:rPr>
                <w:noProof/>
                <w:webHidden/>
              </w:rPr>
              <w:fldChar w:fldCharType="end"/>
            </w:r>
          </w:hyperlink>
        </w:p>
        <w:p w14:paraId="7ABABFAF" w14:textId="1E8611E9"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6F26B2">
              <w:rPr>
                <w:noProof/>
                <w:webHidden/>
              </w:rPr>
              <w:t>345</w:t>
            </w:r>
            <w:r w:rsidR="004510CA">
              <w:rPr>
                <w:noProof/>
                <w:webHidden/>
              </w:rPr>
              <w:fldChar w:fldCharType="end"/>
            </w:r>
          </w:hyperlink>
        </w:p>
        <w:p w14:paraId="6958962E" w14:textId="32877D8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6F26B2">
              <w:rPr>
                <w:noProof/>
                <w:webHidden/>
              </w:rPr>
              <w:t>347</w:t>
            </w:r>
            <w:r w:rsidR="004510CA">
              <w:rPr>
                <w:noProof/>
                <w:webHidden/>
              </w:rPr>
              <w:fldChar w:fldCharType="end"/>
            </w:r>
          </w:hyperlink>
        </w:p>
        <w:p w14:paraId="06865B6D" w14:textId="7374039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6F26B2">
              <w:rPr>
                <w:noProof/>
                <w:webHidden/>
              </w:rPr>
              <w:t>348</w:t>
            </w:r>
            <w:r w:rsidR="004510CA">
              <w:rPr>
                <w:noProof/>
                <w:webHidden/>
              </w:rPr>
              <w:fldChar w:fldCharType="end"/>
            </w:r>
          </w:hyperlink>
        </w:p>
        <w:p w14:paraId="6B6E099C" w14:textId="64B3B7F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6F26B2">
              <w:rPr>
                <w:noProof/>
                <w:webHidden/>
              </w:rPr>
              <w:t>349</w:t>
            </w:r>
            <w:r w:rsidR="004510CA">
              <w:rPr>
                <w:noProof/>
                <w:webHidden/>
              </w:rPr>
              <w:fldChar w:fldCharType="end"/>
            </w:r>
          </w:hyperlink>
        </w:p>
        <w:p w14:paraId="77739B88" w14:textId="4BC5545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6F26B2">
              <w:rPr>
                <w:noProof/>
                <w:webHidden/>
              </w:rPr>
              <w:t>350</w:t>
            </w:r>
            <w:r w:rsidR="004510CA">
              <w:rPr>
                <w:noProof/>
                <w:webHidden/>
              </w:rPr>
              <w:fldChar w:fldCharType="end"/>
            </w:r>
          </w:hyperlink>
        </w:p>
        <w:p w14:paraId="2922A5F8" w14:textId="7BEF017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6F26B2">
              <w:rPr>
                <w:noProof/>
                <w:webHidden/>
              </w:rPr>
              <w:t>353</w:t>
            </w:r>
            <w:r w:rsidR="004510CA">
              <w:rPr>
                <w:noProof/>
                <w:webHidden/>
              </w:rPr>
              <w:fldChar w:fldCharType="end"/>
            </w:r>
          </w:hyperlink>
        </w:p>
        <w:p w14:paraId="3145F4C9" w14:textId="7E27AA4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6F26B2">
              <w:rPr>
                <w:noProof/>
                <w:webHidden/>
              </w:rPr>
              <w:t>354</w:t>
            </w:r>
            <w:r w:rsidR="004510CA">
              <w:rPr>
                <w:noProof/>
                <w:webHidden/>
              </w:rPr>
              <w:fldChar w:fldCharType="end"/>
            </w:r>
          </w:hyperlink>
        </w:p>
        <w:p w14:paraId="63CC86C1" w14:textId="01ACBE0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6F26B2">
              <w:rPr>
                <w:noProof/>
                <w:webHidden/>
              </w:rPr>
              <w:t>355</w:t>
            </w:r>
            <w:r w:rsidR="004510CA">
              <w:rPr>
                <w:noProof/>
                <w:webHidden/>
              </w:rPr>
              <w:fldChar w:fldCharType="end"/>
            </w:r>
          </w:hyperlink>
        </w:p>
        <w:p w14:paraId="385A7BBF" w14:textId="0068865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6F26B2">
              <w:rPr>
                <w:noProof/>
                <w:webHidden/>
              </w:rPr>
              <w:t>360</w:t>
            </w:r>
            <w:r w:rsidR="004510CA">
              <w:rPr>
                <w:noProof/>
                <w:webHidden/>
              </w:rPr>
              <w:fldChar w:fldCharType="end"/>
            </w:r>
          </w:hyperlink>
        </w:p>
        <w:p w14:paraId="024A1BDE" w14:textId="3E65400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6F26B2">
              <w:rPr>
                <w:noProof/>
                <w:webHidden/>
              </w:rPr>
              <w:t>362</w:t>
            </w:r>
            <w:r w:rsidR="004510CA">
              <w:rPr>
                <w:noProof/>
                <w:webHidden/>
              </w:rPr>
              <w:fldChar w:fldCharType="end"/>
            </w:r>
          </w:hyperlink>
        </w:p>
        <w:p w14:paraId="701BC014" w14:textId="2A62850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6F26B2">
              <w:rPr>
                <w:noProof/>
                <w:webHidden/>
              </w:rPr>
              <w:t>365</w:t>
            </w:r>
            <w:r w:rsidR="004510CA">
              <w:rPr>
                <w:noProof/>
                <w:webHidden/>
              </w:rPr>
              <w:fldChar w:fldCharType="end"/>
            </w:r>
          </w:hyperlink>
        </w:p>
        <w:p w14:paraId="73A4B474" w14:textId="67579E48" w:rsidR="004510CA" w:rsidRDefault="00903B85">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10ABBA5C" w14:textId="2FECCDF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27190469" w14:textId="241B28F0"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05CAF156" w14:textId="76AA8A3B" w:rsidR="004510CA" w:rsidRDefault="00903B85">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6F26B2">
              <w:rPr>
                <w:noProof/>
                <w:webHidden/>
              </w:rPr>
              <w:t>26</w:t>
            </w:r>
            <w:r w:rsidR="004510CA">
              <w:rPr>
                <w:noProof/>
                <w:webHidden/>
              </w:rPr>
              <w:fldChar w:fldCharType="end"/>
            </w:r>
          </w:hyperlink>
        </w:p>
        <w:p w14:paraId="559924C4" w14:textId="3A67ACB8"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F2459B4" w14:textId="3323690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0923ACF" w14:textId="24813F0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6F26B2">
              <w:rPr>
                <w:noProof/>
                <w:webHidden/>
              </w:rPr>
              <w:t>30</w:t>
            </w:r>
            <w:r w:rsidR="004510CA">
              <w:rPr>
                <w:noProof/>
                <w:webHidden/>
              </w:rPr>
              <w:fldChar w:fldCharType="end"/>
            </w:r>
          </w:hyperlink>
        </w:p>
        <w:p w14:paraId="64E7111B" w14:textId="22FC687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6F26B2">
              <w:rPr>
                <w:noProof/>
                <w:webHidden/>
              </w:rPr>
              <w:t>36</w:t>
            </w:r>
            <w:r w:rsidR="004510CA">
              <w:rPr>
                <w:noProof/>
                <w:webHidden/>
              </w:rPr>
              <w:fldChar w:fldCharType="end"/>
            </w:r>
          </w:hyperlink>
        </w:p>
        <w:p w14:paraId="0F8826F5" w14:textId="19C0F1E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6F26B2">
              <w:rPr>
                <w:noProof/>
                <w:webHidden/>
              </w:rPr>
              <w:t>42</w:t>
            </w:r>
            <w:r w:rsidR="004510CA">
              <w:rPr>
                <w:noProof/>
                <w:webHidden/>
              </w:rPr>
              <w:fldChar w:fldCharType="end"/>
            </w:r>
          </w:hyperlink>
        </w:p>
        <w:p w14:paraId="754B38ED" w14:textId="6D2C3696"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6F26B2">
              <w:rPr>
                <w:noProof/>
                <w:webHidden/>
              </w:rPr>
              <w:t>46</w:t>
            </w:r>
            <w:r w:rsidR="004510CA">
              <w:rPr>
                <w:noProof/>
                <w:webHidden/>
              </w:rPr>
              <w:fldChar w:fldCharType="end"/>
            </w:r>
          </w:hyperlink>
        </w:p>
        <w:p w14:paraId="61D3D794" w14:textId="5F5106B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6F26B2">
              <w:rPr>
                <w:noProof/>
                <w:webHidden/>
              </w:rPr>
              <w:t>47</w:t>
            </w:r>
            <w:r w:rsidR="004510CA">
              <w:rPr>
                <w:noProof/>
                <w:webHidden/>
              </w:rPr>
              <w:fldChar w:fldCharType="end"/>
            </w:r>
          </w:hyperlink>
        </w:p>
        <w:p w14:paraId="17022FCB" w14:textId="07F8B76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6F26B2">
              <w:rPr>
                <w:noProof/>
                <w:webHidden/>
              </w:rPr>
              <w:t>52</w:t>
            </w:r>
            <w:r w:rsidR="004510CA">
              <w:rPr>
                <w:noProof/>
                <w:webHidden/>
              </w:rPr>
              <w:fldChar w:fldCharType="end"/>
            </w:r>
          </w:hyperlink>
        </w:p>
        <w:p w14:paraId="49F04F38" w14:textId="29C872F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231BF455" w14:textId="2774A5B9"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02792452" w14:textId="304FA5B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6F26B2">
              <w:rPr>
                <w:noProof/>
                <w:webHidden/>
              </w:rPr>
              <w:t>56</w:t>
            </w:r>
            <w:r w:rsidR="004510CA">
              <w:rPr>
                <w:noProof/>
                <w:webHidden/>
              </w:rPr>
              <w:fldChar w:fldCharType="end"/>
            </w:r>
          </w:hyperlink>
        </w:p>
        <w:p w14:paraId="7C72FD2E" w14:textId="230B910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6F26B2">
              <w:rPr>
                <w:noProof/>
                <w:webHidden/>
              </w:rPr>
              <w:t>57</w:t>
            </w:r>
            <w:r w:rsidR="004510CA">
              <w:rPr>
                <w:noProof/>
                <w:webHidden/>
              </w:rPr>
              <w:fldChar w:fldCharType="end"/>
            </w:r>
          </w:hyperlink>
        </w:p>
        <w:p w14:paraId="6267D209" w14:textId="28CD4A5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6F26B2">
              <w:rPr>
                <w:noProof/>
                <w:webHidden/>
              </w:rPr>
              <w:t>58</w:t>
            </w:r>
            <w:r w:rsidR="004510CA">
              <w:rPr>
                <w:noProof/>
                <w:webHidden/>
              </w:rPr>
              <w:fldChar w:fldCharType="end"/>
            </w:r>
          </w:hyperlink>
        </w:p>
        <w:p w14:paraId="43F18BA5" w14:textId="12EA0A1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6F26B2">
              <w:rPr>
                <w:noProof/>
                <w:webHidden/>
              </w:rPr>
              <w:t>59</w:t>
            </w:r>
            <w:r w:rsidR="004510CA">
              <w:rPr>
                <w:noProof/>
                <w:webHidden/>
              </w:rPr>
              <w:fldChar w:fldCharType="end"/>
            </w:r>
          </w:hyperlink>
        </w:p>
        <w:p w14:paraId="248713C2" w14:textId="63B6864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6F26B2">
              <w:rPr>
                <w:noProof/>
                <w:webHidden/>
              </w:rPr>
              <w:t>60</w:t>
            </w:r>
            <w:r w:rsidR="004510CA">
              <w:rPr>
                <w:noProof/>
                <w:webHidden/>
              </w:rPr>
              <w:fldChar w:fldCharType="end"/>
            </w:r>
          </w:hyperlink>
        </w:p>
        <w:p w14:paraId="6D0DB2A5" w14:textId="6DC1C4D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6F26B2">
              <w:rPr>
                <w:noProof/>
                <w:webHidden/>
              </w:rPr>
              <w:t>62</w:t>
            </w:r>
            <w:r w:rsidR="004510CA">
              <w:rPr>
                <w:noProof/>
                <w:webHidden/>
              </w:rPr>
              <w:fldChar w:fldCharType="end"/>
            </w:r>
          </w:hyperlink>
        </w:p>
        <w:p w14:paraId="418B547C" w14:textId="3FF94C9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6F26B2">
              <w:rPr>
                <w:noProof/>
                <w:webHidden/>
              </w:rPr>
              <w:t>63</w:t>
            </w:r>
            <w:r w:rsidR="004510CA">
              <w:rPr>
                <w:noProof/>
                <w:webHidden/>
              </w:rPr>
              <w:fldChar w:fldCharType="end"/>
            </w:r>
          </w:hyperlink>
        </w:p>
        <w:p w14:paraId="1934EC4B" w14:textId="2F9371D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6F26B2">
              <w:rPr>
                <w:noProof/>
                <w:webHidden/>
              </w:rPr>
              <w:t>64</w:t>
            </w:r>
            <w:r w:rsidR="004510CA">
              <w:rPr>
                <w:noProof/>
                <w:webHidden/>
              </w:rPr>
              <w:fldChar w:fldCharType="end"/>
            </w:r>
          </w:hyperlink>
        </w:p>
        <w:p w14:paraId="1E59CB85" w14:textId="127FA70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6F26B2">
              <w:rPr>
                <w:noProof/>
                <w:webHidden/>
              </w:rPr>
              <w:t>65</w:t>
            </w:r>
            <w:r w:rsidR="004510CA">
              <w:rPr>
                <w:noProof/>
                <w:webHidden/>
              </w:rPr>
              <w:fldChar w:fldCharType="end"/>
            </w:r>
          </w:hyperlink>
        </w:p>
        <w:p w14:paraId="75E171B9" w14:textId="7B58EEA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4D4C030" w14:textId="122579D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50DDE68D" w14:textId="564E235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BE28563" w14:textId="60D9FA5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C2422D2" w14:textId="6BC9422B"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4158B5DE" w14:textId="43A56A2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0345EEED" w14:textId="1F9EA27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6F26B2">
              <w:rPr>
                <w:noProof/>
                <w:webHidden/>
              </w:rPr>
              <w:t>70</w:t>
            </w:r>
            <w:r w:rsidR="004510CA">
              <w:rPr>
                <w:noProof/>
                <w:webHidden/>
              </w:rPr>
              <w:fldChar w:fldCharType="end"/>
            </w:r>
          </w:hyperlink>
        </w:p>
        <w:p w14:paraId="2CEBB571" w14:textId="4EE3D0E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6F26B2">
              <w:rPr>
                <w:noProof/>
                <w:webHidden/>
              </w:rPr>
              <w:t>73</w:t>
            </w:r>
            <w:r w:rsidR="004510CA">
              <w:rPr>
                <w:noProof/>
                <w:webHidden/>
              </w:rPr>
              <w:fldChar w:fldCharType="end"/>
            </w:r>
          </w:hyperlink>
        </w:p>
        <w:p w14:paraId="699C847F" w14:textId="698ECAB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6F26B2">
              <w:rPr>
                <w:noProof/>
                <w:webHidden/>
              </w:rPr>
              <w:t>74</w:t>
            </w:r>
            <w:r w:rsidR="004510CA">
              <w:rPr>
                <w:noProof/>
                <w:webHidden/>
              </w:rPr>
              <w:fldChar w:fldCharType="end"/>
            </w:r>
          </w:hyperlink>
        </w:p>
        <w:p w14:paraId="3493E1D1" w14:textId="630CD66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6F26B2">
              <w:rPr>
                <w:noProof/>
                <w:webHidden/>
              </w:rPr>
              <w:t>76</w:t>
            </w:r>
            <w:r w:rsidR="004510CA">
              <w:rPr>
                <w:noProof/>
                <w:webHidden/>
              </w:rPr>
              <w:fldChar w:fldCharType="end"/>
            </w:r>
          </w:hyperlink>
        </w:p>
        <w:p w14:paraId="284AD50F" w14:textId="00229A7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6F26B2">
              <w:rPr>
                <w:noProof/>
                <w:webHidden/>
              </w:rPr>
              <w:t>77</w:t>
            </w:r>
            <w:r w:rsidR="004510CA">
              <w:rPr>
                <w:noProof/>
                <w:webHidden/>
              </w:rPr>
              <w:fldChar w:fldCharType="end"/>
            </w:r>
          </w:hyperlink>
        </w:p>
        <w:p w14:paraId="59DC7AE3" w14:textId="34959C6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6F26B2">
              <w:rPr>
                <w:noProof/>
                <w:webHidden/>
              </w:rPr>
              <w:t>78</w:t>
            </w:r>
            <w:r w:rsidR="004510CA">
              <w:rPr>
                <w:noProof/>
                <w:webHidden/>
              </w:rPr>
              <w:fldChar w:fldCharType="end"/>
            </w:r>
          </w:hyperlink>
        </w:p>
        <w:p w14:paraId="7A633984" w14:textId="30C3CBE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6F26B2">
              <w:rPr>
                <w:noProof/>
                <w:webHidden/>
              </w:rPr>
              <w:t>80</w:t>
            </w:r>
            <w:r w:rsidR="004510CA">
              <w:rPr>
                <w:noProof/>
                <w:webHidden/>
              </w:rPr>
              <w:fldChar w:fldCharType="end"/>
            </w:r>
          </w:hyperlink>
        </w:p>
        <w:p w14:paraId="4BA2821A" w14:textId="7124E32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6F26B2">
              <w:rPr>
                <w:noProof/>
                <w:webHidden/>
              </w:rPr>
              <w:t>83</w:t>
            </w:r>
            <w:r w:rsidR="004510CA">
              <w:rPr>
                <w:noProof/>
                <w:webHidden/>
              </w:rPr>
              <w:fldChar w:fldCharType="end"/>
            </w:r>
          </w:hyperlink>
        </w:p>
        <w:p w14:paraId="3465F0BE" w14:textId="2E2023C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6F26B2">
              <w:rPr>
                <w:noProof/>
                <w:webHidden/>
              </w:rPr>
              <w:t>84</w:t>
            </w:r>
            <w:r w:rsidR="004510CA">
              <w:rPr>
                <w:noProof/>
                <w:webHidden/>
              </w:rPr>
              <w:fldChar w:fldCharType="end"/>
            </w:r>
          </w:hyperlink>
        </w:p>
        <w:p w14:paraId="45D185EF" w14:textId="5592D89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120C04A8" w14:textId="6A04A1F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721B6AE8" w14:textId="5189A3B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20E14A3B" w14:textId="1024D07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7DE98E53" w14:textId="01A8715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6F26B2">
              <w:rPr>
                <w:noProof/>
                <w:webHidden/>
              </w:rPr>
              <w:t>87</w:t>
            </w:r>
            <w:r w:rsidR="004510CA">
              <w:rPr>
                <w:noProof/>
                <w:webHidden/>
              </w:rPr>
              <w:fldChar w:fldCharType="end"/>
            </w:r>
          </w:hyperlink>
        </w:p>
        <w:p w14:paraId="0405FEA4" w14:textId="35C7AE2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6F26B2">
              <w:rPr>
                <w:noProof/>
                <w:webHidden/>
              </w:rPr>
              <w:t>88</w:t>
            </w:r>
            <w:r w:rsidR="004510CA">
              <w:rPr>
                <w:noProof/>
                <w:webHidden/>
              </w:rPr>
              <w:fldChar w:fldCharType="end"/>
            </w:r>
          </w:hyperlink>
        </w:p>
        <w:p w14:paraId="7506900C" w14:textId="1BDADD3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17D11E96" w14:textId="6124F2D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4C8F2EA4" w14:textId="4C201B4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6F26B2">
              <w:rPr>
                <w:noProof/>
                <w:webHidden/>
              </w:rPr>
              <w:t>91</w:t>
            </w:r>
            <w:r w:rsidR="004510CA">
              <w:rPr>
                <w:noProof/>
                <w:webHidden/>
              </w:rPr>
              <w:fldChar w:fldCharType="end"/>
            </w:r>
          </w:hyperlink>
        </w:p>
        <w:p w14:paraId="2BFD34BA" w14:textId="7116DA4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2BDC93AC" w14:textId="59791C2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4819E7A1" w14:textId="3ADD597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6F26B2">
              <w:rPr>
                <w:noProof/>
                <w:webHidden/>
              </w:rPr>
              <w:t>94</w:t>
            </w:r>
            <w:r w:rsidR="004510CA">
              <w:rPr>
                <w:noProof/>
                <w:webHidden/>
              </w:rPr>
              <w:fldChar w:fldCharType="end"/>
            </w:r>
          </w:hyperlink>
        </w:p>
        <w:p w14:paraId="24D7E388" w14:textId="659E9A2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6F26B2">
              <w:rPr>
                <w:noProof/>
                <w:webHidden/>
              </w:rPr>
              <w:t>95</w:t>
            </w:r>
            <w:r w:rsidR="004510CA">
              <w:rPr>
                <w:noProof/>
                <w:webHidden/>
              </w:rPr>
              <w:fldChar w:fldCharType="end"/>
            </w:r>
          </w:hyperlink>
        </w:p>
        <w:p w14:paraId="09409C4C" w14:textId="65D16E8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6F26B2">
              <w:rPr>
                <w:noProof/>
                <w:webHidden/>
              </w:rPr>
              <w:t>98</w:t>
            </w:r>
            <w:r w:rsidR="004510CA">
              <w:rPr>
                <w:noProof/>
                <w:webHidden/>
              </w:rPr>
              <w:fldChar w:fldCharType="end"/>
            </w:r>
          </w:hyperlink>
        </w:p>
        <w:p w14:paraId="0EB8B274" w14:textId="00C7B22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6F26B2">
              <w:rPr>
                <w:noProof/>
                <w:webHidden/>
              </w:rPr>
              <w:t>99</w:t>
            </w:r>
            <w:r w:rsidR="004510CA">
              <w:rPr>
                <w:noProof/>
                <w:webHidden/>
              </w:rPr>
              <w:fldChar w:fldCharType="end"/>
            </w:r>
          </w:hyperlink>
        </w:p>
        <w:p w14:paraId="5EA2D15F" w14:textId="1DC11169" w:rsidR="004510CA" w:rsidRDefault="00903B85">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6F26B2">
              <w:rPr>
                <w:noProof/>
                <w:webHidden/>
              </w:rPr>
              <w:t>102</w:t>
            </w:r>
            <w:r w:rsidR="004510CA">
              <w:rPr>
                <w:noProof/>
                <w:webHidden/>
              </w:rPr>
              <w:fldChar w:fldCharType="end"/>
            </w:r>
          </w:hyperlink>
        </w:p>
        <w:p w14:paraId="2747236C" w14:textId="434873A9" w:rsidR="004510CA" w:rsidRDefault="00903B85">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6F26AE03" w14:textId="40B1E04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39EEA9BE" w14:textId="17CC58C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13F2B338" w14:textId="1CB03315" w:rsidR="004510CA" w:rsidRDefault="00903B85">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6F26B2">
              <w:rPr>
                <w:noProof/>
                <w:webHidden/>
              </w:rPr>
              <w:t>104</w:t>
            </w:r>
            <w:r w:rsidR="004510CA">
              <w:rPr>
                <w:noProof/>
                <w:webHidden/>
              </w:rPr>
              <w:fldChar w:fldCharType="end"/>
            </w:r>
          </w:hyperlink>
        </w:p>
        <w:p w14:paraId="60D232F9" w14:textId="7286634C" w:rsidR="004510CA" w:rsidRDefault="00903B85">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6F26B2">
              <w:rPr>
                <w:noProof/>
                <w:webHidden/>
              </w:rPr>
              <w:t>110</w:t>
            </w:r>
            <w:r w:rsidR="004510CA">
              <w:rPr>
                <w:noProof/>
                <w:webHidden/>
              </w:rPr>
              <w:fldChar w:fldCharType="end"/>
            </w:r>
          </w:hyperlink>
        </w:p>
        <w:p w14:paraId="7AFA6D2B" w14:textId="104F1B02" w:rsidR="004510CA" w:rsidRDefault="00903B85">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6F26B2">
              <w:rPr>
                <w:noProof/>
                <w:webHidden/>
              </w:rPr>
              <w:t>112</w:t>
            </w:r>
            <w:r w:rsidR="004510CA">
              <w:rPr>
                <w:noProof/>
                <w:webHidden/>
              </w:rPr>
              <w:fldChar w:fldCharType="end"/>
            </w:r>
          </w:hyperlink>
        </w:p>
        <w:p w14:paraId="743B0E58" w14:textId="357CFF3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6F26B2">
              <w:rPr>
                <w:noProof/>
                <w:webHidden/>
              </w:rPr>
              <w:t>119</w:t>
            </w:r>
            <w:r w:rsidR="004510CA">
              <w:rPr>
                <w:noProof/>
                <w:webHidden/>
              </w:rPr>
              <w:fldChar w:fldCharType="end"/>
            </w:r>
          </w:hyperlink>
        </w:p>
        <w:p w14:paraId="18A22C66" w14:textId="15D2FF15" w:rsidR="004510CA" w:rsidRDefault="00903B85">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6F26B2">
              <w:rPr>
                <w:noProof/>
                <w:webHidden/>
              </w:rPr>
              <w:t>127</w:t>
            </w:r>
            <w:r w:rsidR="004510CA">
              <w:rPr>
                <w:noProof/>
                <w:webHidden/>
              </w:rPr>
              <w:fldChar w:fldCharType="end"/>
            </w:r>
          </w:hyperlink>
        </w:p>
        <w:p w14:paraId="208E0439" w14:textId="7837587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6F26B2">
              <w:rPr>
                <w:noProof/>
                <w:webHidden/>
              </w:rPr>
              <w:t>141</w:t>
            </w:r>
            <w:r w:rsidR="004510CA">
              <w:rPr>
                <w:noProof/>
                <w:webHidden/>
              </w:rPr>
              <w:fldChar w:fldCharType="end"/>
            </w:r>
          </w:hyperlink>
        </w:p>
        <w:p w14:paraId="0344B6E8" w14:textId="6C307CF9" w:rsidR="004510CA" w:rsidRDefault="00903B85">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6F26B2">
              <w:rPr>
                <w:noProof/>
                <w:webHidden/>
              </w:rPr>
              <w:t>148</w:t>
            </w:r>
            <w:r w:rsidR="004510CA">
              <w:rPr>
                <w:noProof/>
                <w:webHidden/>
              </w:rPr>
              <w:fldChar w:fldCharType="end"/>
            </w:r>
          </w:hyperlink>
        </w:p>
        <w:p w14:paraId="7E299E98" w14:textId="35049B7D" w:rsidR="004510CA" w:rsidRDefault="00903B85">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6F26B2">
              <w:rPr>
                <w:noProof/>
                <w:webHidden/>
              </w:rPr>
              <w:t>162</w:t>
            </w:r>
            <w:r w:rsidR="004510CA">
              <w:rPr>
                <w:noProof/>
                <w:webHidden/>
              </w:rPr>
              <w:fldChar w:fldCharType="end"/>
            </w:r>
          </w:hyperlink>
        </w:p>
        <w:p w14:paraId="1DB635E5" w14:textId="505E6C92" w:rsidR="004510CA" w:rsidRDefault="00903B85">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6F26B2">
              <w:rPr>
                <w:noProof/>
                <w:webHidden/>
              </w:rPr>
              <w:t>166</w:t>
            </w:r>
            <w:r w:rsidR="004510CA">
              <w:rPr>
                <w:noProof/>
                <w:webHidden/>
              </w:rPr>
              <w:fldChar w:fldCharType="end"/>
            </w:r>
          </w:hyperlink>
        </w:p>
        <w:p w14:paraId="723E425E" w14:textId="0232C852" w:rsidR="004510CA" w:rsidRDefault="00903B85">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6F26B2">
              <w:rPr>
                <w:noProof/>
                <w:webHidden/>
              </w:rPr>
              <w:t>174</w:t>
            </w:r>
            <w:r w:rsidR="004510CA">
              <w:rPr>
                <w:noProof/>
                <w:webHidden/>
              </w:rPr>
              <w:fldChar w:fldCharType="end"/>
            </w:r>
          </w:hyperlink>
        </w:p>
        <w:p w14:paraId="5985087B" w14:textId="16C1A49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5FA34C18" w14:textId="594D634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16AB26C3" w14:textId="6E8D50A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6F26B2">
              <w:rPr>
                <w:noProof/>
                <w:webHidden/>
              </w:rPr>
              <w:t>176</w:t>
            </w:r>
            <w:r w:rsidR="004510CA">
              <w:rPr>
                <w:noProof/>
                <w:webHidden/>
              </w:rPr>
              <w:fldChar w:fldCharType="end"/>
            </w:r>
          </w:hyperlink>
        </w:p>
        <w:p w14:paraId="3EFACBD9" w14:textId="65521D9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6F26B2">
              <w:rPr>
                <w:noProof/>
                <w:webHidden/>
              </w:rPr>
              <w:t>177</w:t>
            </w:r>
            <w:r w:rsidR="004510CA">
              <w:rPr>
                <w:noProof/>
                <w:webHidden/>
              </w:rPr>
              <w:fldChar w:fldCharType="end"/>
            </w:r>
          </w:hyperlink>
        </w:p>
        <w:p w14:paraId="366B28D6" w14:textId="642BF4E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6F26B2">
              <w:rPr>
                <w:noProof/>
                <w:webHidden/>
              </w:rPr>
              <w:t>178</w:t>
            </w:r>
            <w:r w:rsidR="004510CA">
              <w:rPr>
                <w:noProof/>
                <w:webHidden/>
              </w:rPr>
              <w:fldChar w:fldCharType="end"/>
            </w:r>
          </w:hyperlink>
        </w:p>
        <w:p w14:paraId="480A6DE3" w14:textId="596C104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532676A1" w14:textId="01598D9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05A1DE2D" w14:textId="2CE5922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6F26B2">
              <w:rPr>
                <w:noProof/>
                <w:webHidden/>
              </w:rPr>
              <w:t>180</w:t>
            </w:r>
            <w:r w:rsidR="004510CA">
              <w:rPr>
                <w:noProof/>
                <w:webHidden/>
              </w:rPr>
              <w:fldChar w:fldCharType="end"/>
            </w:r>
          </w:hyperlink>
        </w:p>
        <w:p w14:paraId="2DD5161A" w14:textId="5BCA356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6F26B2">
              <w:rPr>
                <w:noProof/>
                <w:webHidden/>
              </w:rPr>
              <w:t>183</w:t>
            </w:r>
            <w:r w:rsidR="004510CA">
              <w:rPr>
                <w:noProof/>
                <w:webHidden/>
              </w:rPr>
              <w:fldChar w:fldCharType="end"/>
            </w:r>
          </w:hyperlink>
        </w:p>
        <w:p w14:paraId="62BDAE4C" w14:textId="148C81C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21D4850F" w14:textId="69BA454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7101560E" w14:textId="63DF562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6F26B2">
              <w:rPr>
                <w:noProof/>
                <w:webHidden/>
              </w:rPr>
              <w:t>185</w:t>
            </w:r>
            <w:r w:rsidR="004510CA">
              <w:rPr>
                <w:noProof/>
                <w:webHidden/>
              </w:rPr>
              <w:fldChar w:fldCharType="end"/>
            </w:r>
          </w:hyperlink>
        </w:p>
        <w:p w14:paraId="5B4F4D79" w14:textId="0CCE8DFB" w:rsidR="004510CA" w:rsidRDefault="00903B85">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0C5BF480" w14:textId="3708423C"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3EBF884D" w14:textId="3BAA3218"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6F26B2">
              <w:rPr>
                <w:noProof/>
                <w:webHidden/>
              </w:rPr>
              <w:t>188</w:t>
            </w:r>
            <w:r w:rsidR="004510CA">
              <w:rPr>
                <w:noProof/>
                <w:webHidden/>
              </w:rPr>
              <w:fldChar w:fldCharType="end"/>
            </w:r>
          </w:hyperlink>
        </w:p>
        <w:p w14:paraId="54DCB57B" w14:textId="2F67A20D"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6F26B2">
              <w:rPr>
                <w:noProof/>
                <w:webHidden/>
              </w:rPr>
              <w:t>189</w:t>
            </w:r>
            <w:r w:rsidR="004510CA">
              <w:rPr>
                <w:noProof/>
                <w:webHidden/>
              </w:rPr>
              <w:fldChar w:fldCharType="end"/>
            </w:r>
          </w:hyperlink>
        </w:p>
        <w:p w14:paraId="322B22C6" w14:textId="3AFC316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6F26B2">
              <w:rPr>
                <w:noProof/>
                <w:webHidden/>
              </w:rPr>
              <w:t>196</w:t>
            </w:r>
            <w:r w:rsidR="004510CA">
              <w:rPr>
                <w:noProof/>
                <w:webHidden/>
              </w:rPr>
              <w:fldChar w:fldCharType="end"/>
            </w:r>
          </w:hyperlink>
        </w:p>
        <w:p w14:paraId="3BE1DFC5" w14:textId="2FB74078"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6F26B2">
              <w:rPr>
                <w:noProof/>
                <w:webHidden/>
              </w:rPr>
              <w:t>200</w:t>
            </w:r>
            <w:r w:rsidR="004510CA">
              <w:rPr>
                <w:noProof/>
                <w:webHidden/>
              </w:rPr>
              <w:fldChar w:fldCharType="end"/>
            </w:r>
          </w:hyperlink>
        </w:p>
        <w:p w14:paraId="63525A3D" w14:textId="08E52273"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6F26B2">
              <w:rPr>
                <w:noProof/>
                <w:webHidden/>
              </w:rPr>
              <w:t>207</w:t>
            </w:r>
            <w:r w:rsidR="004510CA">
              <w:rPr>
                <w:noProof/>
                <w:webHidden/>
              </w:rPr>
              <w:fldChar w:fldCharType="end"/>
            </w:r>
          </w:hyperlink>
        </w:p>
        <w:p w14:paraId="695CAF8C" w14:textId="6B5DC9A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6F26B2">
              <w:rPr>
                <w:noProof/>
                <w:webHidden/>
              </w:rPr>
              <w:t>208</w:t>
            </w:r>
            <w:r w:rsidR="004510CA">
              <w:rPr>
                <w:noProof/>
                <w:webHidden/>
              </w:rPr>
              <w:fldChar w:fldCharType="end"/>
            </w:r>
          </w:hyperlink>
        </w:p>
        <w:p w14:paraId="23C78273" w14:textId="4171229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6F26B2">
              <w:rPr>
                <w:noProof/>
                <w:webHidden/>
              </w:rPr>
              <w:t>213</w:t>
            </w:r>
            <w:r w:rsidR="004510CA">
              <w:rPr>
                <w:noProof/>
                <w:webHidden/>
              </w:rPr>
              <w:fldChar w:fldCharType="end"/>
            </w:r>
          </w:hyperlink>
        </w:p>
        <w:p w14:paraId="37E44188" w14:textId="65FC5A6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6F26B2">
              <w:rPr>
                <w:noProof/>
                <w:webHidden/>
              </w:rPr>
              <w:t>214</w:t>
            </w:r>
            <w:r w:rsidR="004510CA">
              <w:rPr>
                <w:noProof/>
                <w:webHidden/>
              </w:rPr>
              <w:fldChar w:fldCharType="end"/>
            </w:r>
          </w:hyperlink>
        </w:p>
        <w:p w14:paraId="4AB2CA62" w14:textId="2A2A79C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6F26B2">
              <w:rPr>
                <w:noProof/>
                <w:webHidden/>
              </w:rPr>
              <w:t>219</w:t>
            </w:r>
            <w:r w:rsidR="004510CA">
              <w:rPr>
                <w:noProof/>
                <w:webHidden/>
              </w:rPr>
              <w:fldChar w:fldCharType="end"/>
            </w:r>
          </w:hyperlink>
        </w:p>
        <w:p w14:paraId="480AF27C" w14:textId="3012F08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6F26B2">
              <w:rPr>
                <w:noProof/>
                <w:webHidden/>
              </w:rPr>
              <w:t>222</w:t>
            </w:r>
            <w:r w:rsidR="004510CA">
              <w:rPr>
                <w:noProof/>
                <w:webHidden/>
              </w:rPr>
              <w:fldChar w:fldCharType="end"/>
            </w:r>
          </w:hyperlink>
        </w:p>
        <w:p w14:paraId="67055390" w14:textId="4DCB9E8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6F26B2">
              <w:rPr>
                <w:noProof/>
                <w:webHidden/>
              </w:rPr>
              <w:t>224</w:t>
            </w:r>
            <w:r w:rsidR="004510CA">
              <w:rPr>
                <w:noProof/>
                <w:webHidden/>
              </w:rPr>
              <w:fldChar w:fldCharType="end"/>
            </w:r>
          </w:hyperlink>
        </w:p>
        <w:p w14:paraId="5263B751" w14:textId="5857886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6F26B2">
              <w:rPr>
                <w:noProof/>
                <w:webHidden/>
              </w:rPr>
              <w:t>225</w:t>
            </w:r>
            <w:r w:rsidR="004510CA">
              <w:rPr>
                <w:noProof/>
                <w:webHidden/>
              </w:rPr>
              <w:fldChar w:fldCharType="end"/>
            </w:r>
          </w:hyperlink>
        </w:p>
        <w:p w14:paraId="567C8FDE" w14:textId="3BD0EC8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6F26B2">
              <w:rPr>
                <w:noProof/>
                <w:webHidden/>
              </w:rPr>
              <w:t>226</w:t>
            </w:r>
            <w:r w:rsidR="004510CA">
              <w:rPr>
                <w:noProof/>
                <w:webHidden/>
              </w:rPr>
              <w:fldChar w:fldCharType="end"/>
            </w:r>
          </w:hyperlink>
        </w:p>
        <w:p w14:paraId="03A811A4" w14:textId="0CF09C7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6F26B2">
              <w:rPr>
                <w:noProof/>
                <w:webHidden/>
              </w:rPr>
              <w:t>228</w:t>
            </w:r>
            <w:r w:rsidR="004510CA">
              <w:rPr>
                <w:noProof/>
                <w:webHidden/>
              </w:rPr>
              <w:fldChar w:fldCharType="end"/>
            </w:r>
          </w:hyperlink>
        </w:p>
        <w:p w14:paraId="61B979D2" w14:textId="5BE29F7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6F26B2">
              <w:rPr>
                <w:noProof/>
                <w:webHidden/>
              </w:rPr>
              <w:t>229</w:t>
            </w:r>
            <w:r w:rsidR="004510CA">
              <w:rPr>
                <w:noProof/>
                <w:webHidden/>
              </w:rPr>
              <w:fldChar w:fldCharType="end"/>
            </w:r>
          </w:hyperlink>
        </w:p>
        <w:p w14:paraId="238364CD" w14:textId="72CF405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6F26B2">
              <w:rPr>
                <w:noProof/>
                <w:webHidden/>
              </w:rPr>
              <w:t>231</w:t>
            </w:r>
            <w:r w:rsidR="004510CA">
              <w:rPr>
                <w:noProof/>
                <w:webHidden/>
              </w:rPr>
              <w:fldChar w:fldCharType="end"/>
            </w:r>
          </w:hyperlink>
        </w:p>
        <w:p w14:paraId="02BEDB73" w14:textId="4CA7CD4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6F26B2">
              <w:rPr>
                <w:noProof/>
                <w:webHidden/>
              </w:rPr>
              <w:t>235</w:t>
            </w:r>
            <w:r w:rsidR="004510CA">
              <w:rPr>
                <w:noProof/>
                <w:webHidden/>
              </w:rPr>
              <w:fldChar w:fldCharType="end"/>
            </w:r>
          </w:hyperlink>
        </w:p>
        <w:p w14:paraId="6EF58F7C" w14:textId="61E76AB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5D8E778B" w14:textId="709A800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3D8CE4D7" w14:textId="74EA5FA9"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6F26B2">
              <w:rPr>
                <w:noProof/>
                <w:webHidden/>
              </w:rPr>
              <w:t>237</w:t>
            </w:r>
            <w:r w:rsidR="004510CA">
              <w:rPr>
                <w:noProof/>
                <w:webHidden/>
              </w:rPr>
              <w:fldChar w:fldCharType="end"/>
            </w:r>
          </w:hyperlink>
        </w:p>
        <w:p w14:paraId="6133E1AC" w14:textId="5A36A39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1E656DF6" w14:textId="1FF1A27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34382E1D" w14:textId="53B3579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6F26B2">
              <w:rPr>
                <w:noProof/>
                <w:webHidden/>
              </w:rPr>
              <w:t>241</w:t>
            </w:r>
            <w:r w:rsidR="004510CA">
              <w:rPr>
                <w:noProof/>
                <w:webHidden/>
              </w:rPr>
              <w:fldChar w:fldCharType="end"/>
            </w:r>
          </w:hyperlink>
        </w:p>
        <w:p w14:paraId="6A4DEDC4" w14:textId="38301E1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6F26B2">
              <w:rPr>
                <w:noProof/>
                <w:webHidden/>
              </w:rPr>
              <w:t>243</w:t>
            </w:r>
            <w:r w:rsidR="004510CA">
              <w:rPr>
                <w:noProof/>
                <w:webHidden/>
              </w:rPr>
              <w:fldChar w:fldCharType="end"/>
            </w:r>
          </w:hyperlink>
        </w:p>
        <w:p w14:paraId="4AA7733C" w14:textId="4BB7B15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14FCA861" w14:textId="1106A27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3BD45413" w14:textId="3DE5EA5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6F26B2">
              <w:rPr>
                <w:noProof/>
                <w:webHidden/>
              </w:rPr>
              <w:t>246</w:t>
            </w:r>
            <w:r w:rsidR="004510CA">
              <w:rPr>
                <w:noProof/>
                <w:webHidden/>
              </w:rPr>
              <w:fldChar w:fldCharType="end"/>
            </w:r>
          </w:hyperlink>
        </w:p>
        <w:p w14:paraId="5BAA37A4" w14:textId="5F29DAB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6F26B2">
              <w:rPr>
                <w:noProof/>
                <w:webHidden/>
              </w:rPr>
              <w:t>254</w:t>
            </w:r>
            <w:r w:rsidR="004510CA">
              <w:rPr>
                <w:noProof/>
                <w:webHidden/>
              </w:rPr>
              <w:fldChar w:fldCharType="end"/>
            </w:r>
          </w:hyperlink>
        </w:p>
        <w:p w14:paraId="2C256725" w14:textId="0ED6C12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6F26B2">
              <w:rPr>
                <w:noProof/>
                <w:webHidden/>
              </w:rPr>
              <w:t>256</w:t>
            </w:r>
            <w:r w:rsidR="004510CA">
              <w:rPr>
                <w:noProof/>
                <w:webHidden/>
              </w:rPr>
              <w:fldChar w:fldCharType="end"/>
            </w:r>
          </w:hyperlink>
        </w:p>
        <w:p w14:paraId="31F2C4BE" w14:textId="1F2A8901"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9727FBE" w14:textId="091F230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89B8A3E" w14:textId="63D91FD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12134DC9" w14:textId="54839A2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99BC2A8" w14:textId="0397470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7876812" w14:textId="1AA90481" w:rsidR="004510CA" w:rsidRDefault="00903B85">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0B0477D" w14:textId="6CDB5D64"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5B37527" w14:textId="25100227"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0A244D7" w14:textId="7B659C80" w:rsidR="004510CA" w:rsidRDefault="00903B85">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C37C69E" w14:textId="1103C3BF"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2CB856C" w14:textId="0311D2F3"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4CA5AE6" w14:textId="65A49D6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20DFB27" w14:textId="093F8EAB"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D68D996" w14:textId="49608147" w:rsidR="004510CA" w:rsidRDefault="00903B85">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6F26B2">
              <w:rPr>
                <w:noProof/>
                <w:webHidden/>
              </w:rPr>
              <w:t>248</w:t>
            </w:r>
            <w:r w:rsidR="004510CA">
              <w:rPr>
                <w:noProof/>
                <w:webHidden/>
              </w:rPr>
              <w:fldChar w:fldCharType="end"/>
            </w:r>
          </w:hyperlink>
        </w:p>
        <w:p w14:paraId="3A704834" w14:textId="21FE968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08EBE59" w14:textId="42921730"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7F290C6F" w14:textId="34659B5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64CEEFB1" w14:textId="52DF901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1CE37EF" w14:textId="1460B530" w:rsidR="004510CA" w:rsidRDefault="00903B85">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0F44B57A" w14:textId="546F439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59F2C14A" w14:textId="2361C03B"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0EE2805" w14:textId="5C4E412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B82367C" w14:textId="6B3AC9E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6F26B2">
              <w:rPr>
                <w:noProof/>
                <w:webHidden/>
              </w:rPr>
              <w:t>389</w:t>
            </w:r>
            <w:r w:rsidR="004510CA">
              <w:rPr>
                <w:noProof/>
                <w:webHidden/>
              </w:rPr>
              <w:fldChar w:fldCharType="end"/>
            </w:r>
          </w:hyperlink>
        </w:p>
        <w:p w14:paraId="2D7117C1" w14:textId="3E7859BC"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6F26B2">
              <w:rPr>
                <w:noProof/>
                <w:webHidden/>
              </w:rPr>
              <w:t>390</w:t>
            </w:r>
            <w:r w:rsidR="004510CA">
              <w:rPr>
                <w:noProof/>
                <w:webHidden/>
              </w:rPr>
              <w:fldChar w:fldCharType="end"/>
            </w:r>
          </w:hyperlink>
        </w:p>
        <w:p w14:paraId="66A8FF62" w14:textId="5F2F66F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6F26B2">
              <w:rPr>
                <w:noProof/>
                <w:webHidden/>
              </w:rPr>
              <w:t>391</w:t>
            </w:r>
            <w:r w:rsidR="004510CA">
              <w:rPr>
                <w:noProof/>
                <w:webHidden/>
              </w:rPr>
              <w:fldChar w:fldCharType="end"/>
            </w:r>
          </w:hyperlink>
        </w:p>
        <w:p w14:paraId="7C5A3C3F" w14:textId="1905919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6F26B2">
              <w:rPr>
                <w:noProof/>
                <w:webHidden/>
              </w:rPr>
              <w:t>392</w:t>
            </w:r>
            <w:r w:rsidR="004510CA">
              <w:rPr>
                <w:noProof/>
                <w:webHidden/>
              </w:rPr>
              <w:fldChar w:fldCharType="end"/>
            </w:r>
          </w:hyperlink>
        </w:p>
        <w:p w14:paraId="2CC64170" w14:textId="44326DB9"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6F26B2">
              <w:rPr>
                <w:noProof/>
                <w:webHidden/>
              </w:rPr>
              <w:t>393</w:t>
            </w:r>
            <w:r w:rsidR="004510CA">
              <w:rPr>
                <w:noProof/>
                <w:webHidden/>
              </w:rPr>
              <w:fldChar w:fldCharType="end"/>
            </w:r>
          </w:hyperlink>
        </w:p>
        <w:p w14:paraId="4CC9259A" w14:textId="1A0D1EBF" w:rsidR="004510CA" w:rsidRDefault="00903B85">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5BB45C76" w14:textId="22A9929F"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314BFAB4" w14:textId="3AD6B160"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4ADD8B14" w14:textId="3E3F052A"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302D673E" w14:textId="6B107ED8"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6F26B2">
              <w:rPr>
                <w:noProof/>
                <w:webHidden/>
              </w:rPr>
              <w:t>274</w:t>
            </w:r>
            <w:r w:rsidR="004510CA">
              <w:rPr>
                <w:noProof/>
                <w:webHidden/>
              </w:rPr>
              <w:fldChar w:fldCharType="end"/>
            </w:r>
          </w:hyperlink>
        </w:p>
        <w:p w14:paraId="58DE7B5B" w14:textId="74441B07"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6F26B2">
              <w:rPr>
                <w:noProof/>
                <w:webHidden/>
              </w:rPr>
              <w:t>276</w:t>
            </w:r>
            <w:r w:rsidR="004510CA">
              <w:rPr>
                <w:noProof/>
                <w:webHidden/>
              </w:rPr>
              <w:fldChar w:fldCharType="end"/>
            </w:r>
          </w:hyperlink>
        </w:p>
        <w:p w14:paraId="6A2F36FC" w14:textId="37AE2B9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305D5516" w14:textId="196CC3F7"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07960A48" w14:textId="1ED7FFD7"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215251B" w14:textId="160B31F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03D3216" w14:textId="0E813BE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6F26B2">
              <w:rPr>
                <w:noProof/>
                <w:webHidden/>
              </w:rPr>
              <w:t>303</w:t>
            </w:r>
            <w:r w:rsidR="004510CA">
              <w:rPr>
                <w:noProof/>
                <w:webHidden/>
              </w:rPr>
              <w:fldChar w:fldCharType="end"/>
            </w:r>
          </w:hyperlink>
        </w:p>
        <w:p w14:paraId="66B72F16" w14:textId="72DD3DD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6F26B2">
              <w:rPr>
                <w:noProof/>
                <w:webHidden/>
              </w:rPr>
              <w:t>313</w:t>
            </w:r>
            <w:r w:rsidR="004510CA">
              <w:rPr>
                <w:noProof/>
                <w:webHidden/>
              </w:rPr>
              <w:fldChar w:fldCharType="end"/>
            </w:r>
          </w:hyperlink>
        </w:p>
        <w:p w14:paraId="1C964892" w14:textId="2D7930DC"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6F26B2">
              <w:rPr>
                <w:noProof/>
                <w:webHidden/>
              </w:rPr>
              <w:t>323</w:t>
            </w:r>
            <w:r w:rsidR="004510CA">
              <w:rPr>
                <w:noProof/>
                <w:webHidden/>
              </w:rPr>
              <w:fldChar w:fldCharType="end"/>
            </w:r>
          </w:hyperlink>
        </w:p>
        <w:p w14:paraId="4C6AB9E4" w14:textId="44408974"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6F26B2">
              <w:rPr>
                <w:noProof/>
                <w:webHidden/>
              </w:rPr>
              <w:t>328</w:t>
            </w:r>
            <w:r w:rsidR="004510CA">
              <w:rPr>
                <w:noProof/>
                <w:webHidden/>
              </w:rPr>
              <w:fldChar w:fldCharType="end"/>
            </w:r>
          </w:hyperlink>
        </w:p>
        <w:p w14:paraId="356A4A27" w14:textId="6273295E" w:rsidR="004510CA" w:rsidRDefault="00903B85">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49AB8A57" w14:textId="5C36FECE"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54E71315" w14:textId="7C05EDC1"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3FD3E08D" w14:textId="467480BE" w:rsidR="004510CA" w:rsidRDefault="00903B85">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3E5A457C" w14:textId="6D5E3096"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6F26B2">
              <w:rPr>
                <w:noProof/>
                <w:webHidden/>
              </w:rPr>
              <w:t>402</w:t>
            </w:r>
            <w:r w:rsidR="004510CA">
              <w:rPr>
                <w:noProof/>
                <w:webHidden/>
              </w:rPr>
              <w:fldChar w:fldCharType="end"/>
            </w:r>
          </w:hyperlink>
        </w:p>
        <w:p w14:paraId="28286BBB" w14:textId="72540E60"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6F26B2">
              <w:rPr>
                <w:noProof/>
                <w:webHidden/>
              </w:rPr>
              <w:t>403</w:t>
            </w:r>
            <w:r w:rsidR="004510CA">
              <w:rPr>
                <w:noProof/>
                <w:webHidden/>
              </w:rPr>
              <w:fldChar w:fldCharType="end"/>
            </w:r>
          </w:hyperlink>
        </w:p>
        <w:p w14:paraId="31B9BBED" w14:textId="47B97538"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3D6B4884" w14:textId="1F87650D"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57C9CC7D" w14:textId="302BD73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73B6BDC2" w14:textId="1D6EC05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449AC053" w14:textId="7D36AB69"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7FD10BF0" w14:textId="799AD74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11C3E396" w14:textId="2BEC901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6F26B2">
              <w:rPr>
                <w:noProof/>
                <w:webHidden/>
              </w:rPr>
              <w:t>407</w:t>
            </w:r>
            <w:r w:rsidR="004510CA">
              <w:rPr>
                <w:noProof/>
                <w:webHidden/>
              </w:rPr>
              <w:fldChar w:fldCharType="end"/>
            </w:r>
          </w:hyperlink>
        </w:p>
        <w:p w14:paraId="22FEAC76" w14:textId="4C74A20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6F26B2">
              <w:rPr>
                <w:noProof/>
                <w:webHidden/>
              </w:rPr>
              <w:t>408</w:t>
            </w:r>
            <w:r w:rsidR="004510CA">
              <w:rPr>
                <w:noProof/>
                <w:webHidden/>
              </w:rPr>
              <w:fldChar w:fldCharType="end"/>
            </w:r>
          </w:hyperlink>
        </w:p>
        <w:p w14:paraId="1F2B02D6" w14:textId="69F024D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01888A9" w14:textId="7152C68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83F88B8" w14:textId="62537E8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186CE612" w14:textId="175182C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24C2F13F" w14:textId="47D4666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6F26B2">
              <w:rPr>
                <w:noProof/>
                <w:webHidden/>
              </w:rPr>
              <w:t>411</w:t>
            </w:r>
            <w:r w:rsidR="004510CA">
              <w:rPr>
                <w:noProof/>
                <w:webHidden/>
              </w:rPr>
              <w:fldChar w:fldCharType="end"/>
            </w:r>
          </w:hyperlink>
        </w:p>
        <w:p w14:paraId="65ADB3E8" w14:textId="534583C2"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6F26B2">
              <w:rPr>
                <w:noProof/>
                <w:webHidden/>
              </w:rPr>
              <w:t>413</w:t>
            </w:r>
            <w:r w:rsidR="004510CA">
              <w:rPr>
                <w:noProof/>
                <w:webHidden/>
              </w:rPr>
              <w:fldChar w:fldCharType="end"/>
            </w:r>
          </w:hyperlink>
        </w:p>
        <w:p w14:paraId="53DBCA0F" w14:textId="21A0F7DE"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31E3882D" w14:textId="58B591BB"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00EC0151" w14:textId="6BA53A8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78FB212B" w14:textId="077A7A3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6F26B2">
              <w:rPr>
                <w:noProof/>
                <w:webHidden/>
              </w:rPr>
              <w:t>415</w:t>
            </w:r>
            <w:r w:rsidR="004510CA">
              <w:rPr>
                <w:noProof/>
                <w:webHidden/>
              </w:rPr>
              <w:fldChar w:fldCharType="end"/>
            </w:r>
          </w:hyperlink>
        </w:p>
        <w:p w14:paraId="553456EC" w14:textId="4B68AFB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3F77B1E" w14:textId="2FB4D36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83B1081" w14:textId="744AD39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6CF50033" w14:textId="4F6107E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6F26B2">
              <w:rPr>
                <w:noProof/>
                <w:webHidden/>
              </w:rPr>
              <w:t>417</w:t>
            </w:r>
            <w:r w:rsidR="004510CA">
              <w:rPr>
                <w:noProof/>
                <w:webHidden/>
              </w:rPr>
              <w:fldChar w:fldCharType="end"/>
            </w:r>
          </w:hyperlink>
        </w:p>
        <w:p w14:paraId="0E158E7B" w14:textId="0B95400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6C07B22A" w14:textId="77E085E1"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7E4AD8E9" w14:textId="04E9ED07"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187052F7" w14:textId="5D725801"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82B8BFF" w14:textId="4E4D776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9A68D4E" w14:textId="23A5D02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6F26B2">
              <w:rPr>
                <w:noProof/>
                <w:webHidden/>
              </w:rPr>
              <w:t>421</w:t>
            </w:r>
            <w:r w:rsidR="004510CA">
              <w:rPr>
                <w:noProof/>
                <w:webHidden/>
              </w:rPr>
              <w:fldChar w:fldCharType="end"/>
            </w:r>
          </w:hyperlink>
        </w:p>
        <w:p w14:paraId="7587B0BD" w14:textId="52C42D34"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719446D5" w14:textId="66E1B95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606E431A" w14:textId="615CD39B"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011121AD" w14:textId="3BA2D1E3"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6F26B2">
              <w:rPr>
                <w:noProof/>
                <w:webHidden/>
              </w:rPr>
              <w:t>424</w:t>
            </w:r>
            <w:r w:rsidR="004510CA">
              <w:rPr>
                <w:noProof/>
                <w:webHidden/>
              </w:rPr>
              <w:fldChar w:fldCharType="end"/>
            </w:r>
          </w:hyperlink>
        </w:p>
        <w:p w14:paraId="0945AC8A" w14:textId="65BD8670"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50F8D092" w14:textId="258CFB9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74665D58" w14:textId="2AF47A2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6F26B2">
              <w:rPr>
                <w:noProof/>
                <w:webHidden/>
              </w:rPr>
              <w:t>426</w:t>
            </w:r>
            <w:r w:rsidR="004510CA">
              <w:rPr>
                <w:noProof/>
                <w:webHidden/>
              </w:rPr>
              <w:fldChar w:fldCharType="end"/>
            </w:r>
          </w:hyperlink>
        </w:p>
        <w:p w14:paraId="1617FB7F" w14:textId="6A8D8E08"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6F26B2">
              <w:rPr>
                <w:noProof/>
                <w:webHidden/>
              </w:rPr>
              <w:t>427</w:t>
            </w:r>
            <w:r w:rsidR="004510CA">
              <w:rPr>
                <w:noProof/>
                <w:webHidden/>
              </w:rPr>
              <w:fldChar w:fldCharType="end"/>
            </w:r>
          </w:hyperlink>
        </w:p>
        <w:p w14:paraId="3117FACC" w14:textId="25FA1D8A"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6F26B2">
              <w:rPr>
                <w:noProof/>
                <w:webHidden/>
              </w:rPr>
              <w:t>429</w:t>
            </w:r>
            <w:r w:rsidR="004510CA">
              <w:rPr>
                <w:noProof/>
                <w:webHidden/>
              </w:rPr>
              <w:fldChar w:fldCharType="end"/>
            </w:r>
          </w:hyperlink>
        </w:p>
        <w:p w14:paraId="7FFD3EC5" w14:textId="0776E8B5"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315E0387" w14:textId="215AE2E6"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7EBA2489" w14:textId="64EFFCB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6F26B2">
              <w:rPr>
                <w:noProof/>
                <w:webHidden/>
              </w:rPr>
              <w:t>431</w:t>
            </w:r>
            <w:r w:rsidR="004510CA">
              <w:rPr>
                <w:noProof/>
                <w:webHidden/>
              </w:rPr>
              <w:fldChar w:fldCharType="end"/>
            </w:r>
          </w:hyperlink>
        </w:p>
        <w:p w14:paraId="46189B73" w14:textId="14ABFBB1"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39105209" w14:textId="4342EB73"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4227F325" w14:textId="75B0004C"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11A79E0C" w14:textId="64B124EF" w:rsidR="004510CA" w:rsidRDefault="00903B85">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6666F066" w14:textId="6AF52C2E"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621622F" w14:textId="358DBF22"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9C0527C" w14:textId="4EC19FBD"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02291560" w14:textId="7F702E62"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7D25AB6F" w14:textId="4355608C"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292EBDEF" w14:textId="039B1424"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013946EE" w14:textId="5E446B56"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6F26B2">
              <w:rPr>
                <w:noProof/>
                <w:webHidden/>
              </w:rPr>
              <w:t>441</w:t>
            </w:r>
            <w:r w:rsidR="004510CA">
              <w:rPr>
                <w:noProof/>
                <w:webHidden/>
              </w:rPr>
              <w:fldChar w:fldCharType="end"/>
            </w:r>
          </w:hyperlink>
        </w:p>
        <w:p w14:paraId="0D62C86B" w14:textId="216820B7"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21AF6DF1" w14:textId="6C940B11"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621976F3" w14:textId="7D5E1728"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05F539E9" w14:textId="4EDE12CE"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2BBB518C" w14:textId="4318EE60"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4C3440A6" w14:textId="280FBEB7"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6F26B2">
              <w:rPr>
                <w:noProof/>
                <w:webHidden/>
              </w:rPr>
              <w:t>445</w:t>
            </w:r>
            <w:r w:rsidR="004510CA">
              <w:rPr>
                <w:noProof/>
                <w:webHidden/>
              </w:rPr>
              <w:fldChar w:fldCharType="end"/>
            </w:r>
          </w:hyperlink>
        </w:p>
        <w:p w14:paraId="0BA10383" w14:textId="43D88FFA"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3B107EF3" w14:textId="4B86C077"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02E2F943" w14:textId="09AAEF03" w:rsidR="004510CA" w:rsidRDefault="00903B85">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6F26B2">
              <w:rPr>
                <w:noProof/>
                <w:webHidden/>
              </w:rPr>
              <w:t>447</w:t>
            </w:r>
            <w:r w:rsidR="004510CA">
              <w:rPr>
                <w:noProof/>
                <w:webHidden/>
              </w:rPr>
              <w:fldChar w:fldCharType="end"/>
            </w:r>
          </w:hyperlink>
        </w:p>
        <w:p w14:paraId="58812FAB" w14:textId="7BCBD1A4" w:rsidR="004510CA" w:rsidRDefault="00903B85">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6F26B2">
              <w:rPr>
                <w:noProof/>
                <w:webHidden/>
              </w:rPr>
              <w:t>448</w:t>
            </w:r>
            <w:r w:rsidR="004510CA">
              <w:rPr>
                <w:noProof/>
                <w:webHidden/>
              </w:rPr>
              <w:fldChar w:fldCharType="end"/>
            </w:r>
          </w:hyperlink>
        </w:p>
        <w:p w14:paraId="6F0E9307" w14:textId="2439E9F6" w:rsidR="004510CA" w:rsidRDefault="00903B85">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6F26B2">
              <w:rPr>
                <w:noProof/>
                <w:webHidden/>
              </w:rPr>
              <w:t>449</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07C7297F" w14:textId="0F07AEF4" w:rsidR="00A27525" w:rsidRDefault="00A27525" w:rsidP="00F03D06">
      <w:pPr>
        <w:pStyle w:val="Rubrik1"/>
      </w:pPr>
      <w:bookmarkStart w:id="0" w:name="_Toc49764282"/>
      <w:r>
        <w:lastRenderedPageBreak/>
        <w:t>Introduction</w:t>
      </w:r>
    </w:p>
    <w:p w14:paraId="6AB0C8D0" w14:textId="77777777" w:rsidR="00772608" w:rsidRDefault="00A27525" w:rsidP="00772608">
      <w:r>
        <w:t>This is a book about compiler construction. More specifically, it is about compiler for the C language.</w:t>
      </w:r>
      <w:r w:rsidR="009F010A">
        <w:t xml:space="preserve"> It is actually two compilers that generates </w:t>
      </w:r>
      <w:r w:rsidR="00CA2E82">
        <w:t>assembly code for the Intel 64-bit Linux system and executable code for the 16-bit Windows system.</w:t>
      </w:r>
    </w:p>
    <w:p w14:paraId="14505094" w14:textId="640D5C17" w:rsidR="00603361" w:rsidRDefault="00EE7565" w:rsidP="00772608">
      <w:pPr>
        <w:pStyle w:val="Rubrik2"/>
      </w:pPr>
      <w:r w:rsidRPr="00EC76D5">
        <w:t>The Compiler Phases</w:t>
      </w:r>
      <w:bookmarkEnd w:id="0"/>
    </w:p>
    <w:p w14:paraId="6F92B8DE" w14:textId="4DD715D5" w:rsidR="003D3D82" w:rsidRPr="003D3D82" w:rsidRDefault="003D3D82" w:rsidP="003D3D82">
      <w:r>
        <w:t xml:space="preserve">The compiler is </w:t>
      </w:r>
      <w:proofErr w:type="spellStart"/>
      <w:r>
        <w:t>divied</w:t>
      </w:r>
      <w:proofErr w:type="spellEnd"/>
      <w:r>
        <w:t xml:space="preserve"> into several phases. The input is ANSI C source code, the output is either 64-bit Linux assembly code or </w:t>
      </w:r>
      <w:r w:rsidR="00D679ED">
        <w:t>16-bit Windows code.</w:t>
      </w:r>
    </w:p>
    <w:p w14:paraId="6DA338F8" w14:textId="496914A9" w:rsidR="00D6706A" w:rsidRDefault="00D6706A" w:rsidP="00E70EEE">
      <w:r>
        <w:rPr>
          <w:noProof/>
        </w:rPr>
        <mc:AlternateContent>
          <mc:Choice Requires="wpc">
            <w:drawing>
              <wp:inline distT="0" distB="0" distL="0" distR="0" wp14:anchorId="5F4A7773" wp14:editId="34E15C44">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903B85" w:rsidRPr="00D2146B" w:rsidRDefault="00903B8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903B85" w:rsidRPr="00D2146B" w:rsidRDefault="00903B85"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903B85" w:rsidRDefault="00903B8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903B85" w:rsidRDefault="00903B85" w:rsidP="00942B30">
                              <w:pPr>
                                <w:spacing w:before="60" w:line="256" w:lineRule="auto"/>
                                <w:jc w:val="center"/>
                                <w:rPr>
                                  <w:sz w:val="24"/>
                                  <w:szCs w:val="24"/>
                                </w:rPr>
                              </w:pPr>
                              <w:r>
                                <w:rPr>
                                  <w:rFonts w:eastAsia="Calibri"/>
                                  <w:color w:val="000000"/>
                                  <w:sz w:val="18"/>
                                  <w:szCs w:val="18"/>
                                </w:rPr>
                                <w:t>Parser</w:t>
                              </w:r>
                            </w:p>
                            <w:p w14:paraId="1ABFD117" w14:textId="77777777" w:rsidR="00903B85" w:rsidRDefault="00903B8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903B85" w:rsidRDefault="00903B85" w:rsidP="003727AB">
                              <w:pPr>
                                <w:spacing w:before="60" w:line="254" w:lineRule="auto"/>
                                <w:jc w:val="center"/>
                                <w:rPr>
                                  <w:sz w:val="24"/>
                                  <w:szCs w:val="24"/>
                                </w:rPr>
                              </w:pPr>
                              <w:r>
                                <w:rPr>
                                  <w:rFonts w:eastAsia="Calibri"/>
                                  <w:color w:val="000000"/>
                                  <w:sz w:val="18"/>
                                  <w:szCs w:val="18"/>
                                </w:rPr>
                                <w:t>Scanner</w:t>
                              </w:r>
                            </w:p>
                            <w:p w14:paraId="03FD0412" w14:textId="77777777" w:rsidR="00903B85" w:rsidRDefault="00903B8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903B85" w:rsidRDefault="00903B8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03B85" w:rsidRDefault="00903B85" w:rsidP="003567A1">
                              <w:pPr>
                                <w:spacing w:before="0" w:line="252" w:lineRule="auto"/>
                                <w:jc w:val="center"/>
                                <w:rPr>
                                  <w:sz w:val="24"/>
                                  <w:szCs w:val="24"/>
                                </w:rPr>
                              </w:pPr>
                            </w:p>
                            <w:p w14:paraId="217B84F7" w14:textId="77777777" w:rsidR="00903B85" w:rsidRDefault="00903B8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903B85" w:rsidRDefault="00903B8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903B85" w:rsidRPr="00EF6288" w:rsidRDefault="00903B8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903B85" w:rsidRDefault="00903B8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03B85" w:rsidRDefault="00903B8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903B85" w:rsidRDefault="00903B8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903B85" w:rsidRPr="00E962F6" w:rsidRDefault="00903B8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903B85" w:rsidRDefault="00903B8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119008"/>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1DE33A34" w:rsidR="00903B85" w:rsidRDefault="00903B85" w:rsidP="001A7985">
                              <w:pPr>
                                <w:spacing w:before="0" w:after="0" w:line="252" w:lineRule="auto"/>
                                <w:jc w:val="center"/>
                                <w:rPr>
                                  <w:sz w:val="24"/>
                                  <w:szCs w:val="24"/>
                                </w:rPr>
                              </w:pPr>
                              <w:r>
                                <w:rPr>
                                  <w:rFonts w:eastAsia="Calibri"/>
                                  <w:color w:val="000000"/>
                                  <w:sz w:val="18"/>
                                  <w:szCs w:val="18"/>
                                </w:rPr>
                                <w:t>Byte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61572C9B" w:rsidR="00903B85" w:rsidRDefault="00903B85" w:rsidP="00C608C6">
                              <w:pPr>
                                <w:spacing w:before="100" w:after="0" w:line="252" w:lineRule="auto"/>
                                <w:jc w:val="center"/>
                                <w:rPr>
                                  <w:sz w:val="24"/>
                                  <w:szCs w:val="24"/>
                                </w:rPr>
                              </w:pPr>
                              <w:r>
                                <w:rPr>
                                  <w:rFonts w:eastAsia="Calibri"/>
                                  <w:color w:val="000000"/>
                                  <w:sz w:val="18"/>
                                  <w:szCs w:val="18"/>
                                </w:rPr>
                                <w:t>Byte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1190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119008"/>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903B85" w:rsidRDefault="00903B8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903B85" w:rsidRDefault="00903B8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11900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903B85" w:rsidRPr="00D2146B" w:rsidRDefault="00903B8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903B85" w:rsidRPr="00D2146B" w:rsidRDefault="00903B85"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903B85" w:rsidRDefault="00903B8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903B85" w:rsidRDefault="00903B85" w:rsidP="00942B30">
                        <w:pPr>
                          <w:spacing w:before="60" w:line="256" w:lineRule="auto"/>
                          <w:jc w:val="center"/>
                          <w:rPr>
                            <w:sz w:val="24"/>
                            <w:szCs w:val="24"/>
                          </w:rPr>
                        </w:pPr>
                        <w:r>
                          <w:rPr>
                            <w:rFonts w:eastAsia="Calibri"/>
                            <w:color w:val="000000"/>
                            <w:sz w:val="18"/>
                            <w:szCs w:val="18"/>
                          </w:rPr>
                          <w:t>Parser</w:t>
                        </w:r>
                      </w:p>
                      <w:p w14:paraId="1ABFD117" w14:textId="77777777" w:rsidR="00903B85" w:rsidRDefault="00903B8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903B85" w:rsidRDefault="00903B85" w:rsidP="003727AB">
                        <w:pPr>
                          <w:spacing w:before="60" w:line="254" w:lineRule="auto"/>
                          <w:jc w:val="center"/>
                          <w:rPr>
                            <w:sz w:val="24"/>
                            <w:szCs w:val="24"/>
                          </w:rPr>
                        </w:pPr>
                        <w:r>
                          <w:rPr>
                            <w:rFonts w:eastAsia="Calibri"/>
                            <w:color w:val="000000"/>
                            <w:sz w:val="18"/>
                            <w:szCs w:val="18"/>
                          </w:rPr>
                          <w:t>Scanner</w:t>
                        </w:r>
                      </w:p>
                      <w:p w14:paraId="03FD0412" w14:textId="77777777" w:rsidR="00903B85" w:rsidRDefault="00903B8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903B85" w:rsidRDefault="00903B8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03B85" w:rsidRDefault="00903B85" w:rsidP="003567A1">
                        <w:pPr>
                          <w:spacing w:before="0" w:line="252" w:lineRule="auto"/>
                          <w:jc w:val="center"/>
                          <w:rPr>
                            <w:sz w:val="24"/>
                            <w:szCs w:val="24"/>
                          </w:rPr>
                        </w:pPr>
                      </w:p>
                      <w:p w14:paraId="217B84F7" w14:textId="77777777" w:rsidR="00903B85" w:rsidRDefault="00903B8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903B85" w:rsidRDefault="00903B8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903B85" w:rsidRPr="00EF6288" w:rsidRDefault="00903B8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903B85" w:rsidRDefault="00903B8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03B85" w:rsidRDefault="00903B8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903B85" w:rsidRDefault="00903B8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903B85" w:rsidRPr="00E962F6" w:rsidRDefault="00903B8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903B85" w:rsidRDefault="00903B8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1190;width:18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1DE33A34" w:rsidR="00903B85" w:rsidRDefault="00903B85" w:rsidP="001A7985">
                        <w:pPr>
                          <w:spacing w:before="0" w:after="0" w:line="252" w:lineRule="auto"/>
                          <w:jc w:val="center"/>
                          <w:rPr>
                            <w:sz w:val="24"/>
                            <w:szCs w:val="24"/>
                          </w:rPr>
                        </w:pPr>
                        <w:r>
                          <w:rPr>
                            <w:rFonts w:eastAsia="Calibri"/>
                            <w:color w:val="000000"/>
                            <w:sz w:val="18"/>
                            <w:szCs w:val="18"/>
                          </w:rPr>
                          <w:t>Byte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61572C9B" w:rsidR="00903B85" w:rsidRDefault="00903B85" w:rsidP="00C608C6">
                        <w:pPr>
                          <w:spacing w:before="100" w:after="0" w:line="252" w:lineRule="auto"/>
                          <w:jc w:val="center"/>
                          <w:rPr>
                            <w:sz w:val="24"/>
                            <w:szCs w:val="24"/>
                          </w:rPr>
                        </w:pPr>
                        <w:r>
                          <w:rPr>
                            <w:rFonts w:eastAsia="Calibri"/>
                            <w:color w:val="000000"/>
                            <w:sz w:val="18"/>
                            <w:szCs w:val="18"/>
                          </w:rPr>
                          <w:t>Byte Code</w:t>
                        </w:r>
                      </w:p>
                    </w:txbxContent>
                  </v:textbox>
                </v:shape>
                <v:shape id="Rak pilkoppling 513" o:spid="_x0000_s1059" type="#_x0000_t32" style="position:absolute;left:23444;top:3119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1190;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903B85" w:rsidRDefault="00903B8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903B85" w:rsidRDefault="00903B8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119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Default="00E70EEE" w:rsidP="00E70EEE">
      <w:r>
        <w:t>The compiler is made up be a sequence of phases.</w:t>
      </w:r>
    </w:p>
    <w:p w14:paraId="114B11F7" w14:textId="59835CE6" w:rsidR="00541B67" w:rsidRPr="00C165B1" w:rsidRDefault="00541B67" w:rsidP="00E70EEE">
      <w:pPr>
        <w:rPr>
          <w:lang w:val="en-GB"/>
        </w:rPr>
      </w:pPr>
      <w:r w:rsidRPr="00C165B1">
        <w:rPr>
          <w:noProof/>
          <w:lang w:val="en-GB"/>
        </w:rPr>
        <w:lastRenderedPageBreak/>
        <mc:AlternateContent>
          <mc:Choice Requires="wpc">
            <w:drawing>
              <wp:inline distT="0" distB="0" distL="0" distR="0" wp14:anchorId="1F8FC63D" wp14:editId="01F9FC81">
                <wp:extent cx="6402070" cy="3516630"/>
                <wp:effectExtent l="0" t="0" r="0" b="762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903B85" w:rsidRPr="00D2146B" w:rsidRDefault="00903B8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903B85" w:rsidRPr="00D2146B" w:rsidRDefault="00903B85"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903B85" w:rsidRDefault="00903B8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903B85" w:rsidRDefault="00903B85" w:rsidP="00541B67">
                              <w:pPr>
                                <w:spacing w:before="60" w:line="256" w:lineRule="auto"/>
                                <w:jc w:val="center"/>
                                <w:rPr>
                                  <w:sz w:val="24"/>
                                  <w:szCs w:val="24"/>
                                </w:rPr>
                              </w:pPr>
                              <w:r>
                                <w:rPr>
                                  <w:rFonts w:eastAsia="Calibri"/>
                                  <w:color w:val="000000"/>
                                  <w:sz w:val="18"/>
                                  <w:szCs w:val="18"/>
                                </w:rPr>
                                <w:t>Parser</w:t>
                              </w:r>
                            </w:p>
                            <w:p w14:paraId="738A4637" w14:textId="77777777" w:rsidR="00903B85" w:rsidRDefault="00903B8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903B85" w:rsidRDefault="00903B85" w:rsidP="00541B67">
                              <w:pPr>
                                <w:spacing w:before="60" w:line="254" w:lineRule="auto"/>
                                <w:jc w:val="center"/>
                                <w:rPr>
                                  <w:sz w:val="24"/>
                                  <w:szCs w:val="24"/>
                                </w:rPr>
                              </w:pPr>
                              <w:r>
                                <w:rPr>
                                  <w:rFonts w:eastAsia="Calibri"/>
                                  <w:color w:val="000000"/>
                                  <w:sz w:val="18"/>
                                  <w:szCs w:val="18"/>
                                </w:rPr>
                                <w:t>Scanner</w:t>
                              </w:r>
                            </w:p>
                            <w:p w14:paraId="1FC59E41" w14:textId="77777777" w:rsidR="00903B85" w:rsidRDefault="00903B8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903B85" w:rsidRDefault="00903B8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03B85" w:rsidRDefault="00903B85" w:rsidP="00541B67">
                              <w:pPr>
                                <w:spacing w:before="0" w:line="252" w:lineRule="auto"/>
                                <w:jc w:val="center"/>
                                <w:rPr>
                                  <w:sz w:val="24"/>
                                  <w:szCs w:val="24"/>
                                </w:rPr>
                              </w:pPr>
                            </w:p>
                            <w:p w14:paraId="1164C4DA" w14:textId="77777777" w:rsidR="00903B85" w:rsidRDefault="00903B8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903B85" w:rsidRDefault="00903B8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903B85" w:rsidRPr="00EF6288" w:rsidRDefault="00903B8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903B85" w:rsidRDefault="00903B8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03B85" w:rsidRDefault="00903B8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903B85" w:rsidRDefault="00903B8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903B85" w:rsidRPr="00E962F6" w:rsidRDefault="00903B8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903B85" w:rsidRDefault="00903B8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5B89CDAB" w:rsidR="00903B85" w:rsidRDefault="00903B85" w:rsidP="00541B67">
                              <w:pPr>
                                <w:spacing w:before="0" w:after="0" w:line="252" w:lineRule="auto"/>
                                <w:jc w:val="center"/>
                                <w:rPr>
                                  <w:sz w:val="24"/>
                                  <w:szCs w:val="24"/>
                                </w:rPr>
                              </w:pPr>
                              <w:r>
                                <w:rPr>
                                  <w:rFonts w:eastAsia="Calibri"/>
                                  <w:color w:val="000000"/>
                                  <w:sz w:val="18"/>
                                  <w:szCs w:val="18"/>
                                </w:rPr>
                                <w:t>Hex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3155950" y="2885440"/>
                            <a:ext cx="721360" cy="375285"/>
                          </a:xfrm>
                          <a:prstGeom prst="rect">
                            <a:avLst/>
                          </a:prstGeom>
                          <a:solidFill>
                            <a:schemeClr val="lt1"/>
                          </a:solidFill>
                          <a:ln w="6350">
                            <a:noFill/>
                          </a:ln>
                        </wps:spPr>
                        <wps:txbx>
                          <w:txbxContent>
                            <w:p w14:paraId="07BB807D" w14:textId="5786FFC5" w:rsidR="00903B85" w:rsidRDefault="00903B85" w:rsidP="00541B67">
                              <w:pPr>
                                <w:spacing w:before="100" w:after="0" w:line="252" w:lineRule="auto"/>
                                <w:jc w:val="center"/>
                                <w:rPr>
                                  <w:sz w:val="24"/>
                                  <w:szCs w:val="24"/>
                                </w:rPr>
                              </w:pPr>
                              <w:r>
                                <w:rPr>
                                  <w:rFonts w:eastAsia="Calibri"/>
                                  <w:color w:val="000000"/>
                                  <w:sz w:val="18"/>
                                  <w:szCs w:val="18"/>
                                </w:rPr>
                                <w:t>Hex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78714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3967480" y="2885440"/>
                            <a:ext cx="901700" cy="361950"/>
                          </a:xfrm>
                          <a:prstGeom prst="rect">
                            <a:avLst/>
                          </a:prstGeom>
                          <a:solidFill>
                            <a:schemeClr val="lt1"/>
                          </a:solidFill>
                          <a:ln w="12700">
                            <a:solidFill>
                              <a:prstClr val="black"/>
                            </a:solidFill>
                          </a:ln>
                        </wps:spPr>
                        <wps:txbx>
                          <w:txbxContent>
                            <w:p w14:paraId="1F325150" w14:textId="77777777" w:rsidR="00903B85" w:rsidRDefault="00903B8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049520" y="2885440"/>
                            <a:ext cx="991870" cy="375285"/>
                          </a:xfrm>
                          <a:prstGeom prst="rect">
                            <a:avLst/>
                          </a:prstGeom>
                          <a:solidFill>
                            <a:schemeClr val="lt1"/>
                          </a:solidFill>
                          <a:ln w="6350">
                            <a:noFill/>
                          </a:ln>
                        </wps:spPr>
                        <wps:txbx>
                          <w:txbxContent>
                            <w:p w14:paraId="322BB5ED" w14:textId="77777777" w:rsidR="00903B85" w:rsidRDefault="00903B8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86918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76.9pt;mso-position-horizontal-relative:char;mso-position-vertical-relative:line" coordsize="64020,3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">
                <v:shape id="_x0000_s1065" type="#_x0000_t75" style="position:absolute;width:64020;height:35166;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903B85" w:rsidRPr="00D2146B" w:rsidRDefault="00903B8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903B85" w:rsidRPr="00D2146B" w:rsidRDefault="00903B85"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903B85" w:rsidRDefault="00903B8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903B85" w:rsidRDefault="00903B85" w:rsidP="00541B67">
                        <w:pPr>
                          <w:spacing w:before="60" w:line="256" w:lineRule="auto"/>
                          <w:jc w:val="center"/>
                          <w:rPr>
                            <w:sz w:val="24"/>
                            <w:szCs w:val="24"/>
                          </w:rPr>
                        </w:pPr>
                        <w:r>
                          <w:rPr>
                            <w:rFonts w:eastAsia="Calibri"/>
                            <w:color w:val="000000"/>
                            <w:sz w:val="18"/>
                            <w:szCs w:val="18"/>
                          </w:rPr>
                          <w:t>Parser</w:t>
                        </w:r>
                      </w:p>
                      <w:p w14:paraId="738A4637" w14:textId="77777777" w:rsidR="00903B85" w:rsidRDefault="00903B8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903B85" w:rsidRDefault="00903B85" w:rsidP="00541B67">
                        <w:pPr>
                          <w:spacing w:before="60" w:line="254" w:lineRule="auto"/>
                          <w:jc w:val="center"/>
                          <w:rPr>
                            <w:sz w:val="24"/>
                            <w:szCs w:val="24"/>
                          </w:rPr>
                        </w:pPr>
                        <w:r>
                          <w:rPr>
                            <w:rFonts w:eastAsia="Calibri"/>
                            <w:color w:val="000000"/>
                            <w:sz w:val="18"/>
                            <w:szCs w:val="18"/>
                          </w:rPr>
                          <w:t>Scanner</w:t>
                        </w:r>
                      </w:p>
                      <w:p w14:paraId="1FC59E41" w14:textId="77777777" w:rsidR="00903B85" w:rsidRDefault="00903B8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903B85" w:rsidRDefault="00903B8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03B85" w:rsidRDefault="00903B85" w:rsidP="00541B67">
                        <w:pPr>
                          <w:spacing w:before="0" w:line="252" w:lineRule="auto"/>
                          <w:jc w:val="center"/>
                          <w:rPr>
                            <w:sz w:val="24"/>
                            <w:szCs w:val="24"/>
                          </w:rPr>
                        </w:pPr>
                      </w:p>
                      <w:p w14:paraId="1164C4DA" w14:textId="77777777" w:rsidR="00903B85" w:rsidRDefault="00903B8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903B85" w:rsidRDefault="00903B8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903B85" w:rsidRPr="00EF6288" w:rsidRDefault="00903B8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903B85" w:rsidRDefault="00903B8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03B85" w:rsidRDefault="00903B8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903B85" w:rsidRDefault="00903B8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903B85" w:rsidRPr="00E962F6" w:rsidRDefault="00903B8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903B85" w:rsidRDefault="00903B8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5B89CDAB" w:rsidR="00903B85" w:rsidRDefault="00903B85" w:rsidP="00541B67">
                        <w:pPr>
                          <w:spacing w:before="0" w:after="0" w:line="252" w:lineRule="auto"/>
                          <w:jc w:val="center"/>
                          <w:rPr>
                            <w:sz w:val="24"/>
                            <w:szCs w:val="24"/>
                          </w:rPr>
                        </w:pPr>
                        <w:r>
                          <w:rPr>
                            <w:rFonts w:eastAsia="Calibri"/>
                            <w:color w:val="000000"/>
                            <w:sz w:val="18"/>
                            <w:szCs w:val="18"/>
                          </w:rPr>
                          <w:t>Hex Code Generator</w:t>
                        </w:r>
                      </w:p>
                    </w:txbxContent>
                  </v:textbox>
                </v:shape>
                <v:shape id="Textruta 369" o:spid="_x0000_s1096" type="#_x0000_t202" style="position:absolute;left:31559;top:28854;width:721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786FFC5" w:rsidR="00903B85" w:rsidRDefault="00903B85" w:rsidP="00541B67">
                        <w:pPr>
                          <w:spacing w:before="100" w:after="0" w:line="252" w:lineRule="auto"/>
                          <w:jc w:val="center"/>
                          <w:rPr>
                            <w:sz w:val="24"/>
                            <w:szCs w:val="24"/>
                          </w:rPr>
                        </w:pPr>
                        <w:r>
                          <w:rPr>
                            <w:rFonts w:eastAsia="Calibri"/>
                            <w:color w:val="000000"/>
                            <w:sz w:val="18"/>
                            <w:szCs w:val="18"/>
                          </w:rPr>
                          <w:t>Hex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7871;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39674;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903B85" w:rsidRDefault="00903B8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0495;top:28854;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903B85" w:rsidRDefault="00903B8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8691;top:3065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321B5036" w14:textId="0A506F41" w:rsidR="00826306" w:rsidRDefault="007016BF" w:rsidP="00826306">
      <w:pPr>
        <w:pStyle w:val="Rubrik3"/>
      </w:pPr>
      <w:r w:rsidRPr="00EC76D5">
        <w:rPr>
          <w:noProof/>
          <w:lang w:eastAsia="sv-SE"/>
        </w:rPr>
        <w:lastRenderedPageBreak/>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903B85" w:rsidRDefault="00903B85" w:rsidP="007016BF">
                              <w:pPr>
                                <w:spacing w:before="60" w:after="0"/>
                                <w:jc w:val="center"/>
                                <w:rPr>
                                  <w:lang w:val="sv-SE"/>
                                </w:rPr>
                              </w:pPr>
                              <w:r>
                                <w:rPr>
                                  <w:lang w:val="sv-SE"/>
                                </w:rPr>
                                <w:t>Register Preparator</w:t>
                              </w:r>
                            </w:p>
                            <w:p w14:paraId="5B7E5EAE" w14:textId="77777777" w:rsidR="00903B85" w:rsidRPr="00C7380D" w:rsidRDefault="00903B85"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903B85" w:rsidRDefault="00903B85" w:rsidP="00F52895">
                              <w:pPr>
                                <w:spacing w:before="60" w:after="0"/>
                                <w:jc w:val="center"/>
                                <w:rPr>
                                  <w:lang w:val="sv-SE"/>
                                </w:rPr>
                              </w:pPr>
                              <w:r>
                                <w:rPr>
                                  <w:lang w:val="sv-SE"/>
                                </w:rPr>
                                <w:t>Register Allocator</w:t>
                              </w:r>
                            </w:p>
                            <w:p w14:paraId="49971E8A" w14:textId="77777777" w:rsidR="00903B85" w:rsidRDefault="00903B85"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903B85" w:rsidRPr="009C410A" w:rsidRDefault="00903B85"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903B85" w:rsidRPr="009C410A" w:rsidRDefault="00903B85"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903B85" w:rsidRDefault="00903B85"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903B85" w:rsidRDefault="00903B85"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903B85" w:rsidRDefault="00903B85" w:rsidP="007016BF">
                              <w:pPr>
                                <w:pStyle w:val="Normalwebb"/>
                                <w:spacing w:before="60" w:line="252" w:lineRule="auto"/>
                                <w:jc w:val="center"/>
                              </w:pPr>
                              <w:r>
                                <w:rPr>
                                  <w:rFonts w:eastAsia="Calibri"/>
                                  <w:sz w:val="22"/>
                                  <w:szCs w:val="22"/>
                                  <w:lang w:val="en-US"/>
                                </w:rPr>
                                <w:t>Object Code</w:t>
                              </w:r>
                            </w:p>
                            <w:p w14:paraId="774C3A6C" w14:textId="77777777" w:rsidR="00903B85" w:rsidRDefault="00903B85"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903B85" w:rsidRDefault="00903B85"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903B85" w:rsidRDefault="00903B85"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102" editas="canvas" style="position:absolute;left:0;text-align:left;margin-left:36pt;margin-top:27.65pt;width:467.9pt;height:496.9pt;z-index:251661312;mso-position-horizontal-relative:text;mso-position-vertical-relative:text;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" o:allowoverlap="f">
                <v:shape id="_x0000_s1103" type="#_x0000_t75" style="position:absolute;width:59423;height:63106;visibility:visible;mso-wrap-style:square">
                  <v:fill o:detectmouseclick="t"/>
                  <v:path o:connecttype="none"/>
                </v:shape>
                <v:shape id="Textruta 404" o:spid="_x0000_s1104"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903B85" w:rsidRDefault="00903B85" w:rsidP="007016BF">
                        <w:pPr>
                          <w:spacing w:before="60" w:after="0"/>
                          <w:jc w:val="center"/>
                          <w:rPr>
                            <w:lang w:val="sv-SE"/>
                          </w:rPr>
                        </w:pPr>
                        <w:r>
                          <w:rPr>
                            <w:lang w:val="sv-SE"/>
                          </w:rPr>
                          <w:t>Register Preparator</w:t>
                        </w:r>
                      </w:p>
                      <w:p w14:paraId="5B7E5EAE" w14:textId="77777777" w:rsidR="00903B85" w:rsidRPr="00C7380D" w:rsidRDefault="00903B85" w:rsidP="007016BF">
                        <w:pPr>
                          <w:rPr>
                            <w:lang w:val="sv-SE"/>
                          </w:rPr>
                        </w:pPr>
                      </w:p>
                    </w:txbxContent>
                  </v:textbox>
                </v:shape>
                <v:shape id="Rak pilkoppling 406" o:spid="_x0000_s1105"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106"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903B85" w:rsidRDefault="00903B85" w:rsidP="00F52895">
                        <w:pPr>
                          <w:spacing w:before="60" w:after="0"/>
                          <w:jc w:val="center"/>
                          <w:rPr>
                            <w:lang w:val="sv-SE"/>
                          </w:rPr>
                        </w:pPr>
                        <w:r>
                          <w:rPr>
                            <w:lang w:val="sv-SE"/>
                          </w:rPr>
                          <w:t>Register Allocator</w:t>
                        </w:r>
                      </w:p>
                      <w:p w14:paraId="49971E8A" w14:textId="77777777" w:rsidR="00903B85" w:rsidRDefault="00903B85" w:rsidP="007016BF">
                        <w:pPr>
                          <w:pStyle w:val="Normalwebb"/>
                          <w:spacing w:before="60" w:line="256" w:lineRule="auto"/>
                          <w:jc w:val="center"/>
                        </w:pPr>
                        <w:r>
                          <w:rPr>
                            <w:rFonts w:eastAsia="Calibri"/>
                            <w:sz w:val="22"/>
                            <w:szCs w:val="22"/>
                          </w:rPr>
                          <w:t>Parser</w:t>
                        </w:r>
                      </w:p>
                    </w:txbxContent>
                  </v:textbox>
                </v:shape>
                <v:shape id="Textruta 7" o:spid="_x0000_s1107"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903B85" w:rsidRPr="009C410A" w:rsidRDefault="00903B85"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903B85" w:rsidRPr="009C410A" w:rsidRDefault="00903B85"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108"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109"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110"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903B85" w:rsidRDefault="00903B85" w:rsidP="007016BF">
                        <w:pPr>
                          <w:pStyle w:val="Normalwebb"/>
                          <w:spacing w:before="60" w:line="254" w:lineRule="auto"/>
                          <w:jc w:val="center"/>
                        </w:pPr>
                        <w:r>
                          <w:rPr>
                            <w:rFonts w:eastAsia="Calibri"/>
                            <w:sz w:val="22"/>
                            <w:szCs w:val="22"/>
                          </w:rPr>
                          <w:t>Object Code Generation</w:t>
                        </w:r>
                      </w:p>
                    </w:txbxContent>
                  </v:textbox>
                </v:shape>
                <v:shape id="Rak pilkoppling 413" o:spid="_x0000_s1111"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112"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113"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903B85" w:rsidRDefault="00903B85" w:rsidP="007016BF">
                        <w:pPr>
                          <w:pStyle w:val="Normalwebb"/>
                          <w:spacing w:before="60" w:line="252" w:lineRule="auto"/>
                          <w:jc w:val="center"/>
                        </w:pPr>
                        <w:r>
                          <w:rPr>
                            <w:rFonts w:eastAsia="Calibri"/>
                            <w:sz w:val="22"/>
                            <w:szCs w:val="22"/>
                          </w:rPr>
                          <w:t>Object Code Optimizer</w:t>
                        </w:r>
                      </w:p>
                    </w:txbxContent>
                  </v:textbox>
                </v:shape>
                <v:shape id="Textruta 7" o:spid="_x0000_s1114"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903B85" w:rsidRDefault="00903B85" w:rsidP="007016BF">
                        <w:pPr>
                          <w:pStyle w:val="Normalwebb"/>
                          <w:spacing w:before="60" w:line="252" w:lineRule="auto"/>
                          <w:jc w:val="center"/>
                        </w:pPr>
                        <w:r>
                          <w:rPr>
                            <w:rFonts w:eastAsia="Calibri"/>
                            <w:sz w:val="22"/>
                            <w:szCs w:val="22"/>
                            <w:lang w:val="en-US"/>
                          </w:rPr>
                          <w:t>Object Code</w:t>
                        </w:r>
                      </w:p>
                      <w:p w14:paraId="774C3A6C" w14:textId="77777777" w:rsidR="00903B85" w:rsidRDefault="00903B85" w:rsidP="007016BF">
                        <w:pPr>
                          <w:pStyle w:val="Normalwebb"/>
                          <w:spacing w:before="120" w:after="120" w:line="252" w:lineRule="auto"/>
                        </w:pPr>
                        <w:r>
                          <w:rPr>
                            <w:rFonts w:eastAsia="Calibri"/>
                            <w:sz w:val="22"/>
                            <w:szCs w:val="22"/>
                          </w:rPr>
                          <w:t> </w:t>
                        </w:r>
                      </w:p>
                    </w:txbxContent>
                  </v:textbox>
                </v:shape>
                <v:shape id="Rak pilkoppling 545" o:spid="_x0000_s1115"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116"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117"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903B85" w:rsidRDefault="00903B85"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118"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119"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903B85" w:rsidRDefault="00903B85"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bookmarkStart w:id="1" w:name="_Toc49764283"/>
      <w:r w:rsidR="00EE7565" w:rsidRPr="00EC76D5">
        <w:t>The Preprocessor</w:t>
      </w:r>
      <w:bookmarkEnd w:id="1"/>
    </w:p>
    <w:p w14:paraId="02063268" w14:textId="77777777" w:rsidR="00826306" w:rsidRPr="00826306" w:rsidRDefault="00826306" w:rsidP="00826306"/>
    <w:p w14:paraId="5669FD68" w14:textId="55D69EA4" w:rsidR="00396DE9" w:rsidRDefault="00396DE9" w:rsidP="00EA0D62">
      <w:r>
        <w:t>As the name implies, the pr</w:t>
      </w:r>
      <w:r w:rsidR="002F250A">
        <w:t>e</w:t>
      </w:r>
      <w:r>
        <w:t>processor processes the source code before the actual compilation starts.</w:t>
      </w:r>
      <w:r w:rsidR="008E3E0D">
        <w:t xml:space="preserve"> Its task is to remove comments, include files, replace macros, and perform conditional programming.</w:t>
      </w:r>
    </w:p>
    <w:p w14:paraId="472BDFFE" w14:textId="1AC7210E" w:rsidR="00653984" w:rsidRPr="00EC76D5" w:rsidRDefault="00EE7565" w:rsidP="00D030E2">
      <w:pPr>
        <w:pStyle w:val="Rubrik3"/>
      </w:pPr>
      <w:bookmarkStart w:id="2" w:name="_Toc49764284"/>
      <w:r w:rsidRPr="00EC76D5">
        <w:t>Scanning</w:t>
      </w:r>
      <w:bookmarkEnd w:id="2"/>
    </w:p>
    <w:p w14:paraId="793CFDAB" w14:textId="0E8C5E6C" w:rsidR="006870AC" w:rsidRPr="00EC76D5" w:rsidRDefault="006870AC" w:rsidP="00653984">
      <w:r w:rsidRPr="00EC76D5">
        <w:t xml:space="preserve">The scanner is responsible for </w:t>
      </w:r>
      <w:r w:rsidR="000B4BEB">
        <w:t xml:space="preserve">interpreting </w:t>
      </w:r>
      <w:r w:rsidRPr="00EC76D5">
        <w:t>sequen</w:t>
      </w:r>
      <w:r w:rsidRPr="000B4BEB">
        <w:t xml:space="preserve">ces of characters into </w:t>
      </w:r>
      <w:r w:rsidRPr="000B4BEB">
        <w:rPr>
          <w:rStyle w:val="KeyWord0"/>
        </w:rPr>
        <w:t>tokens</w:t>
      </w:r>
      <w:r w:rsidRPr="000B4BEB">
        <w:t xml:space="preserve">, the least significant </w:t>
      </w:r>
      <w:r w:rsidRPr="00EC76D5">
        <w:t xml:space="preserve">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642326">
        <w:rPr>
          <w:rStyle w:val="KeyWord0"/>
        </w:rPr>
        <w:t>if</w:t>
      </w:r>
      <w:r w:rsidR="00916CDC" w:rsidRPr="00642326">
        <w:t xml:space="preserve"> </w:t>
      </w:r>
      <w:r w:rsidR="00916CDC" w:rsidRPr="00EC76D5">
        <w:t>and the</w:t>
      </w:r>
      <w:r w:rsidR="00E56A27" w:rsidRPr="00EC76D5">
        <w:t xml:space="preserve"> characters ‘</w:t>
      </w:r>
      <w:r w:rsidR="00642326">
        <w:t>3</w:t>
      </w:r>
      <w:r w:rsidR="00E56A27" w:rsidRPr="00EC76D5">
        <w:t>’, ‘</w:t>
      </w:r>
      <w:r w:rsidR="00642326">
        <w:t>.</w:t>
      </w:r>
      <w:r w:rsidR="00E56A27" w:rsidRPr="00EC76D5">
        <w:t xml:space="preserve">’, </w:t>
      </w:r>
      <w:r w:rsidR="00642326">
        <w:t>‘1’</w:t>
      </w:r>
      <w:r w:rsidR="000B4BEB">
        <w:t>,</w:t>
      </w:r>
      <w:r w:rsidR="00642326">
        <w:t xml:space="preserve"> </w:t>
      </w:r>
      <w:r w:rsidR="00E56A27" w:rsidRPr="00EC76D5">
        <w:t>and ‘</w:t>
      </w:r>
      <w:r w:rsidR="00642326">
        <w:t>4</w:t>
      </w:r>
      <w:r w:rsidR="00E56A27" w:rsidRPr="00EC76D5">
        <w:t>’ are</w:t>
      </w:r>
      <w:r w:rsidR="00916CDC" w:rsidRPr="00EC76D5">
        <w:t xml:space="preserve"> interpreted as the </w:t>
      </w:r>
      <w:r w:rsidR="00642326">
        <w:t>floating value 3.14</w:t>
      </w:r>
      <w:r w:rsidR="00916CDC" w:rsidRPr="00EC76D5">
        <w:t>.</w:t>
      </w:r>
    </w:p>
    <w:p w14:paraId="70210504" w14:textId="70FD938E" w:rsidR="000B4BEB" w:rsidRPr="00EC76D5" w:rsidRDefault="000B4BEB" w:rsidP="00D030E2">
      <w:pPr>
        <w:pStyle w:val="Rubrik3"/>
      </w:pPr>
      <w:r w:rsidRPr="00EC76D5">
        <w:lastRenderedPageBreak/>
        <w:t>Parsing</w:t>
      </w:r>
      <w:r w:rsidR="00BC1897">
        <w:t xml:space="preserve"> and Middle Code Generation</w:t>
      </w:r>
    </w:p>
    <w:p w14:paraId="542900B5" w14:textId="568E9CC9" w:rsidR="00BC3722" w:rsidRDefault="00AD34C4" w:rsidP="00653984">
      <w:r w:rsidRPr="00197130">
        <w:t xml:space="preserve">Every programming language has a syntax, which </w:t>
      </w:r>
      <w:r w:rsidR="00174346" w:rsidRPr="00197130">
        <w:t xml:space="preserve">in </w:t>
      </w:r>
      <w:r w:rsidR="00197130">
        <w:t xml:space="preserve">this book is a </w:t>
      </w:r>
      <w:r w:rsidRPr="00197130">
        <w:rPr>
          <w:rStyle w:val="KeyWord0"/>
        </w:rPr>
        <w:t>grammar</w:t>
      </w:r>
      <w:r w:rsidRPr="00197130">
        <w:t>.</w:t>
      </w:r>
      <w:r w:rsidR="003320A4">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76639A" w:rsidRPr="00EC76D5">
        <w:t xml:space="preserve">When the </w:t>
      </w:r>
      <w:r w:rsidR="003320A4">
        <w:t xml:space="preserve">declarations </w:t>
      </w:r>
      <w:r w:rsidR="0076639A" w:rsidRPr="00EC76D5">
        <w:t>are parsed the</w:t>
      </w:r>
      <w:r w:rsidR="0076639A" w:rsidRPr="003320A4">
        <w:t xml:space="preserve"> </w:t>
      </w:r>
      <w:r w:rsidR="0076639A" w:rsidRPr="003320A4">
        <w:rPr>
          <w:rStyle w:val="KeyWord0"/>
        </w:rPr>
        <w:t>symbol</w:t>
      </w:r>
      <w:r w:rsidR="0076639A" w:rsidRPr="003320A4">
        <w:t xml:space="preserve"> </w:t>
      </w:r>
      <w:r w:rsidR="0076639A" w:rsidRPr="003320A4">
        <w:rPr>
          <w:rStyle w:val="KeyWord0"/>
        </w:rPr>
        <w:t>table</w:t>
      </w:r>
      <w:r w:rsidR="0076639A" w:rsidRPr="003320A4">
        <w:t xml:space="preserve"> </w:t>
      </w:r>
      <w:r w:rsidR="008008CF" w:rsidRPr="003320A4">
        <w:t xml:space="preserve">is generated, which holds information of variables, </w:t>
      </w:r>
      <w:r w:rsidR="008008CF" w:rsidRPr="00EC76D5">
        <w:t>types, and functions</w:t>
      </w:r>
      <w:r w:rsidR="00DD63ED" w:rsidRPr="00EC76D5">
        <w:t>.</w:t>
      </w:r>
      <w:r w:rsidR="008008CF" w:rsidRPr="00EC76D5">
        <w:t xml:space="preserve"> </w:t>
      </w:r>
      <w:r w:rsidR="00BC3722">
        <w:t xml:space="preserve">The </w:t>
      </w:r>
      <w:r w:rsidR="00BC3722" w:rsidRPr="00BC3722">
        <w:rPr>
          <w:rStyle w:val="KeyWord0"/>
        </w:rPr>
        <w:t>type</w:t>
      </w:r>
      <w:r w:rsidR="00BC3722">
        <w:t xml:space="preserve"> </w:t>
      </w:r>
      <w:r w:rsidR="00BC3722" w:rsidRPr="00BC3722">
        <w:rPr>
          <w:rStyle w:val="KeyWord0"/>
        </w:rPr>
        <w:t>system</w:t>
      </w:r>
      <w:r w:rsidR="00BC3722">
        <w:t xml:space="preserve"> is also used to perform </w:t>
      </w:r>
      <w:r w:rsidR="008008CF" w:rsidRPr="00EC76D5">
        <w:t>type checking and type conversions</w:t>
      </w:r>
      <w:r w:rsidR="00BC3722">
        <w:t xml:space="preserve">. </w:t>
      </w:r>
      <w:r w:rsidR="00AB1B1F" w:rsidRPr="00EC76D5">
        <w:t xml:space="preserve">The </w:t>
      </w:r>
      <w:r w:rsidR="00490080" w:rsidRPr="00EC76D5">
        <w:t>output</w:t>
      </w:r>
      <w:r w:rsidR="001B36BD" w:rsidRPr="00EC76D5">
        <w:t xml:space="preserve"> of the parser is </w:t>
      </w:r>
      <w:r w:rsidR="00EF23EC" w:rsidRPr="00EC76D5">
        <w:t xml:space="preserve">a </w:t>
      </w:r>
      <w:r w:rsidR="00BC3722">
        <w:t xml:space="preserve">sequence of </w:t>
      </w:r>
      <w:r w:rsidR="00BC3722" w:rsidRPr="00BC3722">
        <w:rPr>
          <w:rStyle w:val="KeyWord0"/>
        </w:rPr>
        <w:t>middle</w:t>
      </w:r>
      <w:r w:rsidR="00BC3722">
        <w:t xml:space="preserve"> </w:t>
      </w:r>
      <w:r w:rsidR="00BC3722" w:rsidRPr="00BC3722">
        <w:rPr>
          <w:rStyle w:val="KeyWord0"/>
        </w:rPr>
        <w:t>code</w:t>
      </w:r>
      <w:r w:rsidR="00BC3722">
        <w:t xml:space="preserve">. As the name implies, the middle code is </w:t>
      </w:r>
      <w:r w:rsidR="003552CF">
        <w:t>a simple notation holding the code between the parsing and the assembly code generation.</w:t>
      </w:r>
    </w:p>
    <w:p w14:paraId="7167A1D9" w14:textId="77777777" w:rsidR="00FE0307" w:rsidRPr="00EC76D5" w:rsidRDefault="00EE7565" w:rsidP="00EE7565">
      <w:pPr>
        <w:pStyle w:val="Rubrik3"/>
      </w:pPr>
      <w:bookmarkStart w:id="3" w:name="_Toc49764287"/>
      <w:r w:rsidRPr="00EC76D5">
        <w:t>Middle Code Optimization</w:t>
      </w:r>
      <w:bookmarkEnd w:id="3"/>
    </w:p>
    <w:p w14:paraId="6647956C" w14:textId="035B935C" w:rsidR="00E60C50" w:rsidRPr="00EC76D5" w:rsidRDefault="0033564D" w:rsidP="005A4120">
      <w:r w:rsidRPr="00EC76D5">
        <w:t xml:space="preserve">The purpose of the middle code optimization phase is to </w:t>
      </w:r>
      <w:r w:rsidR="00AB75CE" w:rsidRPr="00EC76D5">
        <w:t>m</w:t>
      </w:r>
      <w:r w:rsidR="006B534E" w:rsidRPr="00EC76D5">
        <w:t xml:space="preserve">ake the middle code more effective. </w:t>
      </w:r>
      <w:r w:rsidR="000B355C">
        <w:t>Reduction of condition jumps is one example of such optimization</w:t>
      </w:r>
      <w:r w:rsidR="00110AFB">
        <w:t xml:space="preserve">. By swapping the </w:t>
      </w:r>
      <w:r w:rsidR="00DA217C">
        <w:t>condition</w:t>
      </w:r>
      <w:r w:rsidR="00DA7496">
        <w:t xml:space="preserve"> in the following middle code</w:t>
      </w:r>
      <w:r w:rsidR="00DA217C">
        <w:t>, we can</w:t>
      </w:r>
      <w:r w:rsidR="000E5DC9">
        <w:t xml:space="preserve"> remove a </w:t>
      </w:r>
      <w:r w:rsidR="000E5DC9" w:rsidRPr="000E5DC9">
        <w:rPr>
          <w:rStyle w:val="KeyWord0"/>
        </w:rPr>
        <w:t>goto</w:t>
      </w:r>
      <w:r w:rsidR="000E5DC9">
        <w:t xml:space="preserve"> instruction.</w:t>
      </w:r>
      <w:r w:rsidR="00DA217C">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C50" w:rsidRPr="00EC76D5" w14:paraId="574DC31D" w14:textId="77777777" w:rsidTr="00DA7496">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066C2E60" w:rsidR="00E60C50" w:rsidRPr="00EC76D5" w:rsidRDefault="00AE35B6" w:rsidP="00AE35B6">
            <w:pPr>
              <w:pStyle w:val="Code"/>
            </w:pPr>
            <w:r w:rsidRPr="00EC76D5">
              <w:t xml:space="preserve">2. </w:t>
            </w:r>
          </w:p>
          <w:p w14:paraId="0DA6E938" w14:textId="135C444A" w:rsidR="00194849" w:rsidRPr="00EC76D5" w:rsidRDefault="00194849" w:rsidP="00AE35B6">
            <w:pPr>
              <w:pStyle w:val="Code"/>
            </w:pPr>
            <w:r w:rsidRPr="00EC76D5">
              <w:t>3. ...</w:t>
            </w:r>
          </w:p>
        </w:tc>
      </w:tr>
      <w:tr w:rsidR="00E60C50" w:rsidRPr="00EC76D5" w14:paraId="54564CBC" w14:textId="77777777" w:rsidTr="00DA7496">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48E92417" w:rsidR="00F34BB6" w:rsidRPr="00EC76D5" w:rsidRDefault="00F34BB6" w:rsidP="00F34BB6">
      <w:r w:rsidRPr="00DA7496">
        <w:rPr>
          <w:rStyle w:val="KeyWord0"/>
        </w:rPr>
        <w:t>Goto</w:t>
      </w:r>
      <w:r w:rsidRPr="00EC76D5">
        <w:t>-</w:t>
      </w:r>
      <w:r w:rsidRPr="00DA7496">
        <w:rPr>
          <w:rStyle w:val="KeyWord0"/>
        </w:rPr>
        <w:t>chains</w:t>
      </w:r>
      <w:r w:rsidRPr="00EC76D5">
        <w:t xml:space="preserve"> </w:t>
      </w:r>
      <w:r w:rsidR="00BD5B83">
        <w:t xml:space="preserve">is </w:t>
      </w:r>
      <w:r w:rsidR="00DA217C">
        <w:t>another</w:t>
      </w:r>
      <w:r w:rsidR="00BD5B83">
        <w:t xml:space="preserve"> example</w:t>
      </w:r>
      <w:r w:rsidR="00DA217C">
        <w:t>.</w:t>
      </w:r>
      <w:r w:rsidR="00BD5B83">
        <w:t xml:space="preserve"> </w:t>
      </w:r>
      <w:r w:rsidR="00813C0C" w:rsidRPr="00EC76D5">
        <w:t xml:space="preserve">In the following </w:t>
      </w:r>
      <w:r w:rsidR="00DA7496">
        <w:t>middle code</w:t>
      </w:r>
      <w:r w:rsidR="00813C0C" w:rsidRPr="00EC76D5">
        <w:t xml:space="preserve">, all </w:t>
      </w:r>
      <w:r w:rsidR="00813C0C" w:rsidRPr="00BD5B83">
        <w:rPr>
          <w:rStyle w:val="KeyWord0"/>
        </w:rPr>
        <w:t>goto</w:t>
      </w:r>
      <w:r w:rsidR="00813C0C" w:rsidRPr="00EC76D5">
        <w:t xml:space="preserve"> instructions </w:t>
      </w:r>
      <w:r w:rsidR="00BD5B83">
        <w:t xml:space="preserve">shall jump to the </w:t>
      </w:r>
      <w:r w:rsidR="00813C0C"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34BB6" w:rsidRPr="00EC76D5" w14:paraId="1CE11FC5" w14:textId="77777777" w:rsidTr="00DA7496">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DA7496">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780CFAFB" w14:textId="1F86E6A8" w:rsidR="00FF1F4C" w:rsidRDefault="00D030E2" w:rsidP="00EE7565">
      <w:pPr>
        <w:pStyle w:val="Rubrik3"/>
      </w:pPr>
      <w:bookmarkStart w:id="4" w:name="_Toc49764288"/>
      <w:r>
        <w:t>Initialization</w:t>
      </w:r>
    </w:p>
    <w:p w14:paraId="26B5E986" w14:textId="7F634DDE" w:rsidR="00D030E2" w:rsidRDefault="00D030E2" w:rsidP="00D030E2">
      <w:pPr>
        <w:pStyle w:val="Rubrik3"/>
      </w:pPr>
      <w:r>
        <w:t>Declarators and Declaration Specifiers</w:t>
      </w:r>
    </w:p>
    <w:p w14:paraId="1608EC07" w14:textId="3C1C5861" w:rsidR="00F01E7E" w:rsidRDefault="00F01E7E" w:rsidP="0031712C">
      <w:pPr>
        <w:pStyle w:val="Rubrik3"/>
      </w:pPr>
      <w:bookmarkStart w:id="5" w:name="_Toc49764289"/>
      <w:bookmarkEnd w:id="4"/>
      <w:r>
        <w:t>The Symbol Table</w:t>
      </w:r>
    </w:p>
    <w:p w14:paraId="26774F2A" w14:textId="4EB0A361" w:rsidR="00EB1B29" w:rsidRPr="00EB1B29" w:rsidRDefault="00EB1B29" w:rsidP="00EB1B29">
      <w:r>
        <w:t>The symbol table is actually a hierarchy of tables, where the root table represent global space and the other tables represents functions or blocks in functions.</w:t>
      </w:r>
    </w:p>
    <w:p w14:paraId="0B720638" w14:textId="6F9A8761" w:rsidR="00F01E7E" w:rsidRDefault="00F01E7E" w:rsidP="0031712C">
      <w:pPr>
        <w:pStyle w:val="Rubrik3"/>
      </w:pPr>
      <w:r>
        <w:t>The Type System</w:t>
      </w:r>
    </w:p>
    <w:p w14:paraId="164882FC" w14:textId="065B9EAB" w:rsidR="000D4A41" w:rsidRPr="000D4A41" w:rsidRDefault="000D4A41" w:rsidP="000D4A41">
      <w:r>
        <w:t>ANSI C holds a rather large set of types. The basic types are the integral types and floating-point types. Then there are pointers, arrays, function, structs and unions.</w:t>
      </w:r>
    </w:p>
    <w:p w14:paraId="170C5975" w14:textId="5BE2F8FE" w:rsidR="00EE7565" w:rsidRPr="00EC76D5" w:rsidRDefault="0067532F" w:rsidP="00EE7565">
      <w:pPr>
        <w:pStyle w:val="Rubrik3"/>
      </w:pPr>
      <w:bookmarkStart w:id="6" w:name="_Toc49764290"/>
      <w:bookmarkEnd w:id="5"/>
      <w:r>
        <w:t>Ass</w:t>
      </w:r>
      <w:r w:rsidR="00A230F3">
        <w:t xml:space="preserve">embly </w:t>
      </w:r>
      <w:r w:rsidR="00EE7565" w:rsidRPr="00EC76D5">
        <w:t>Code Generation</w:t>
      </w:r>
      <w:bookmarkEnd w:id="6"/>
    </w:p>
    <w:p w14:paraId="0E14CD58" w14:textId="5A08EB6C" w:rsidR="006B0843" w:rsidRDefault="003C0006" w:rsidP="00FE0307">
      <w:r>
        <w:t xml:space="preserve">When the middle code has been generated and optimized, we generate the assembly code. </w:t>
      </w:r>
      <w:r w:rsidR="001F0AB2">
        <w:t xml:space="preserve">In the first step, the code is generated and we use </w:t>
      </w:r>
      <w:r w:rsidR="001F0AB2" w:rsidRPr="001F0AB2">
        <w:rPr>
          <w:rStyle w:val="KeyWord0"/>
        </w:rPr>
        <w:t>tracks</w:t>
      </w:r>
      <w:r w:rsidR="001F0AB2">
        <w:t xml:space="preserve"> to mark where yet unknown registers shall be used, and in the second step we perform register allocation to find </w:t>
      </w:r>
      <w:r w:rsidR="005D2ADB">
        <w:t>the</w:t>
      </w:r>
      <w:r w:rsidR="001F0AB2">
        <w:t xml:space="preserve"> optimal</w:t>
      </w:r>
      <w:r w:rsidR="005D2ADB">
        <w:t xml:space="preserve"> us of the registers.</w:t>
      </w:r>
    </w:p>
    <w:p w14:paraId="23D2A1B7" w14:textId="11EFBED0" w:rsidR="007F1A80" w:rsidRDefault="00A230F3" w:rsidP="007F1A80">
      <w:pPr>
        <w:pStyle w:val="Rubrik3"/>
        <w:numPr>
          <w:ilvl w:val="2"/>
          <w:numId w:val="118"/>
        </w:numPr>
      </w:pPr>
      <w:bookmarkStart w:id="7" w:name="_Toc49764291"/>
      <w:r>
        <w:lastRenderedPageBreak/>
        <w:t>Executable</w:t>
      </w:r>
      <w:r w:rsidR="007F1A80" w:rsidRPr="00EC76D5">
        <w:t xml:space="preserve"> Code Optimization</w:t>
      </w:r>
      <w:bookmarkEnd w:id="7"/>
    </w:p>
    <w:p w14:paraId="3577E0D8" w14:textId="09BEB268" w:rsidR="00D52AF3" w:rsidRPr="00D52AF3" w:rsidRDefault="00D52AF3" w:rsidP="00D52AF3">
      <w:r>
        <w:t xml:space="preserve">During the book, there are a few conditions statements that generate the Linux assembly code. However, there are also statement that generates the hex code, which are then </w:t>
      </w:r>
      <w:r w:rsidR="00CA07DE">
        <w:t>linked into a file holding executable Windows code.</w:t>
      </w:r>
    </w:p>
    <w:p w14:paraId="56C797AB" w14:textId="0FE67C4F" w:rsidR="00EE078C" w:rsidRPr="00EC76D5" w:rsidRDefault="00EE078C" w:rsidP="00EE078C">
      <w:pPr>
        <w:pStyle w:val="Rubrik3"/>
      </w:pPr>
      <w:bookmarkStart w:id="8" w:name="_Toc49764293"/>
      <w:r w:rsidRPr="00EC76D5">
        <w:t>The Standard Library</w:t>
      </w:r>
      <w:bookmarkEnd w:id="8"/>
    </w:p>
    <w:p w14:paraId="5C881F7B" w14:textId="2B48C733" w:rsidR="00D03F33" w:rsidRPr="00EC76D5" w:rsidRDefault="00DD64F0" w:rsidP="005E7D2C">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4AB3819" w14:textId="77777777" w:rsidR="00CE5717" w:rsidRPr="00EC76D5" w:rsidRDefault="00CE5717" w:rsidP="0096418E">
      <w:pPr>
        <w:pStyle w:val="Rubrik1"/>
      </w:pPr>
      <w:bookmarkStart w:id="9" w:name="_Toc49764300"/>
      <w:bookmarkStart w:id="10" w:name="_Ref418260972"/>
      <w:r w:rsidRPr="00EC76D5">
        <w:lastRenderedPageBreak/>
        <w:t>Main</w:t>
      </w:r>
      <w:bookmarkEnd w:id="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23D8420B" w14:textId="77777777" w:rsidR="00E40B78" w:rsidRPr="00EC76D5" w:rsidRDefault="00E40B78" w:rsidP="00E40B78">
      <w:pPr>
        <w:pStyle w:val="Rubrik1"/>
      </w:pPr>
      <w:bookmarkStart w:id="11" w:name="_Toc49764320"/>
      <w:bookmarkEnd w:id="10"/>
      <w:r w:rsidRPr="00EC76D5">
        <w:lastRenderedPageBreak/>
        <w:t>Scanning</w:t>
      </w:r>
      <w:bookmarkEnd w:id="11"/>
    </w:p>
    <w:p w14:paraId="61A78CB4" w14:textId="088D17B9" w:rsidR="00B51A9D" w:rsidRPr="00EC76D5" w:rsidRDefault="00B51A9D" w:rsidP="00432E51">
      <w:r w:rsidRPr="00EC76D5">
        <w:t xml:space="preserve">In this project we use </w:t>
      </w:r>
      <w:r w:rsidR="00432E51" w:rsidRPr="00EC76D5">
        <w:t xml:space="preserve">Garden Point Lex, which is based on the classic scanner generator tool Lex. See appendix </w:t>
      </w:r>
      <w:r w:rsidR="00A86821">
        <w:t>XXX</w:t>
      </w:r>
      <w:r w:rsidR="00432E51" w:rsidRPr="00EC76D5">
        <w:t xml:space="preserve"> for a crash course.</w:t>
      </w:r>
    </w:p>
    <w:p w14:paraId="3A6A532C" w14:textId="452CC5A8" w:rsidR="00E40B78" w:rsidRPr="00EC76D5" w:rsidRDefault="00E40B78" w:rsidP="00E40B78">
      <w:pPr>
        <w:pStyle w:val="Rubrik3"/>
      </w:pPr>
      <w:bookmarkStart w:id="12" w:name="_Toc49764321"/>
      <w:r w:rsidRPr="00EC76D5">
        <w:t>The typedef-name Problem</w:t>
      </w:r>
      <w:bookmarkEnd w:id="12"/>
    </w:p>
    <w:p w14:paraId="1C059B26" w14:textId="735501A1" w:rsidR="00E40B78" w:rsidRPr="00EC76D5" w:rsidRDefault="00E40B78" w:rsidP="000D4187">
      <w:r w:rsidRPr="00EC76D5">
        <w:t xml:space="preserve">Let us take look at the </w:t>
      </w:r>
      <w:r w:rsidR="004C08C5">
        <w:t>two</w:t>
      </w:r>
      <w:r w:rsidRPr="00EC76D5">
        <w:t xml:space="preserve"> source code lines below. Intuitively, the first line looks like an expression statement where </w:t>
      </w:r>
      <w:r w:rsidRPr="00591DAB">
        <w:rPr>
          <w:rStyle w:val="KeyWord0"/>
        </w:rPr>
        <w:t>x</w:t>
      </w:r>
      <w:r w:rsidRPr="00EC76D5">
        <w:t xml:space="preserve"> and </w:t>
      </w:r>
      <w:r w:rsidRPr="00591DAB">
        <w:rPr>
          <w:rStyle w:val="KeyWord0"/>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Admittedly, the expression lacks side effects and is therefore meaningless, but it is still a</w:t>
      </w:r>
      <w:r w:rsidR="000D4187">
        <w:t xml:space="preserve"> valid</w:t>
      </w:r>
      <w:r w:rsidRPr="00EC76D5">
        <w:t xml:space="preserve"> expression statement. On the other hand, the second line looks like a pointer declaration where </w:t>
      </w:r>
      <w:r w:rsidRPr="00591DAB">
        <w:rPr>
          <w:rStyle w:val="KeyWord0"/>
        </w:rPr>
        <w:t>T</w:t>
      </w:r>
      <w:r w:rsidRPr="00EC76D5">
        <w:t xml:space="preserve"> is a type defined by</w:t>
      </w:r>
      <w:r w:rsidR="00591DAB">
        <w:t xml:space="preserve"> and earlier</w:t>
      </w:r>
      <w:r w:rsidRPr="00EC76D5">
        <w:t xml:space="preserve"> </w:t>
      </w:r>
      <w:r w:rsidRPr="00591DAB">
        <w:rPr>
          <w:rStyle w:val="KeyWord0"/>
        </w:rPr>
        <w:t>typedef</w:t>
      </w:r>
      <w:r w:rsidRPr="00EC76D5">
        <w:t xml:space="preserve"> </w:t>
      </w:r>
      <w:r w:rsidR="00591DAB">
        <w:t xml:space="preserve">definition </w:t>
      </w:r>
      <w:r w:rsidRPr="00EC76D5">
        <w:t xml:space="preserve">and </w:t>
      </w:r>
      <w:r w:rsidRPr="00591DAB">
        <w:rPr>
          <w:rStyle w:val="KeyWord0"/>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489650FE" w:rsidR="00E40B78" w:rsidRPr="00EC76D5" w:rsidRDefault="00E40B78" w:rsidP="00E40B78">
      <w:r w:rsidRPr="00EC76D5">
        <w:t xml:space="preserve">However, syntactically it is the same thing: an identifier followed by an asterisk, another identifier and a semicolon. The parser cannot distinguish between the two cases. The solution </w:t>
      </w:r>
      <w:r w:rsidR="006559B4">
        <w:t xml:space="preserve">to that problem </w:t>
      </w:r>
      <w:r w:rsidRPr="00EC76D5">
        <w:t xml:space="preserve">is to give the scanner access to the symbol table, so it can look up the whether the identifier is a </w:t>
      </w:r>
      <w:r w:rsidRPr="006559B4">
        <w:rPr>
          <w:rStyle w:val="KeyWord0"/>
        </w:rPr>
        <w:t>typedef</w:t>
      </w:r>
      <w:r w:rsidR="006559B4">
        <w:t xml:space="preserve"> definition.</w:t>
      </w:r>
      <w:r w:rsidRPr="00EC76D5">
        <w:t xml:space="preserve"> </w:t>
      </w:r>
      <w:r w:rsidR="00395C72">
        <w:t>In this way</w:t>
      </w:r>
      <w:r w:rsidRPr="00EC76D5">
        <w:t>, the parser can distinguish between the two cases.</w:t>
      </w:r>
    </w:p>
    <w:p w14:paraId="5ABD0C79" w14:textId="77777777" w:rsidR="00E40B78" w:rsidRPr="00EC76D5" w:rsidRDefault="00E40B78" w:rsidP="00E40B78">
      <w:pPr>
        <w:pStyle w:val="Rubrik2"/>
      </w:pPr>
      <w:bookmarkStart w:id="13" w:name="_Toc49764322"/>
      <w:r w:rsidRPr="00EC76D5">
        <w:t>The Scanner</w:t>
      </w:r>
      <w:bookmarkEnd w:id="13"/>
    </w:p>
    <w:p w14:paraId="47D4068D" w14:textId="77777777" w:rsidR="005A3627" w:rsidRDefault="005A3627" w:rsidP="00E40B78">
      <w:r>
        <w:t>The scanner identifies keywords, operators, strings, characters, and numerical values.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14"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14"/>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t xml:space="preserve">  }</w:t>
      </w:r>
    </w:p>
    <w:p w14:paraId="5F48C85E" w14:textId="2E8CED3D" w:rsidR="00C17DC7" w:rsidRPr="00EC76D5" w:rsidRDefault="00C17DC7" w:rsidP="005F7E8E">
      <w:pPr>
        <w:rPr>
          <w:highlight w:val="white"/>
        </w:rPr>
      </w:pPr>
      <w:r w:rsidRPr="00EC76D5">
        <w:rPr>
          <w:highlight w:val="white"/>
        </w:rPr>
        <w:lastRenderedPageBreak/>
        <w:t xml:space="preserve">The </w:t>
      </w:r>
      <w:r w:rsidR="004D32C9" w:rsidRPr="00EC76D5">
        <w:rPr>
          <w:rStyle w:val="KeyWord0"/>
          <w:highlight w:val="white"/>
        </w:rPr>
        <w:t>SlashToChar</w:t>
      </w:r>
      <w:r w:rsidR="004D32C9" w:rsidRPr="00EC76D5">
        <w:rPr>
          <w:highlight w:val="white"/>
        </w:rPr>
        <w:t xml:space="preserve"> </w:t>
      </w:r>
      <w:r w:rsidR="00164FDA" w:rsidRPr="00EC76D5">
        <w:rPr>
          <w:highlight w:val="white"/>
        </w:rPr>
        <w:t xml:space="preserve">method </w:t>
      </w:r>
      <w:r w:rsidR="004D32C9" w:rsidRPr="00EC76D5">
        <w:rPr>
          <w:highlight w:val="white"/>
        </w:rPr>
        <w:t>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t xml:space="preserve">        }</w:t>
      </w:r>
    </w:p>
    <w:p w14:paraId="7A437E70" w14:textId="602AB570" w:rsidR="00D64B4F" w:rsidRDefault="00645FBA" w:rsidP="00645FBA">
      <w:pPr>
        <w:rPr>
          <w:highlight w:val="white"/>
        </w:rPr>
      </w:pPr>
      <w:r>
        <w:rPr>
          <w:highlight w:val="white"/>
        </w:rPr>
        <w:lastRenderedPageBreak/>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lastRenderedPageBreak/>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15"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F479B1F"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w:t>
      </w:r>
      <w:proofErr w:type="spellEnd"/>
      <w:r w:rsidR="006230BD">
        <w:rPr>
          <w:highlight w:val="white"/>
        </w:rPr>
        <w:t>”</w:t>
      </w:r>
      <w:r w:rsidR="008426DA">
        <w:rPr>
          <w:highlight w:val="white"/>
        </w:rPr>
        <w:t>,</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16" w:name="_Toc49764323"/>
      <w:r w:rsidRPr="00EC76D5">
        <w:lastRenderedPageBreak/>
        <w:t>Parsing</w:t>
      </w:r>
      <w:bookmarkEnd w:id="15"/>
      <w:bookmarkEnd w:id="16"/>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lastRenderedPageBreak/>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lastRenderedPageBreak/>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t xml:space="preserve">                        argument_expression_list</w:t>
      </w:r>
    </w:p>
    <w:p w14:paraId="6EF395FC" w14:textId="77777777" w:rsidR="000865C3" w:rsidRDefault="000865C3" w:rsidP="000865C3">
      <w:pPr>
        <w:pStyle w:val="Code"/>
        <w:rPr>
          <w:highlight w:val="white"/>
          <w:lang w:val="sv-SE"/>
        </w:rPr>
      </w:pPr>
    </w:p>
    <w:p w14:paraId="12CB0A43" w14:textId="11FAB70E" w:rsidR="000865C3" w:rsidRDefault="000865C3" w:rsidP="000865C3">
      <w:pPr>
        <w:pStyle w:val="Code"/>
        <w:rPr>
          <w:highlight w:val="white"/>
          <w:lang w:val="sv-SE"/>
        </w:rPr>
      </w:pPr>
      <w:r>
        <w:rPr>
          <w:highlight w:val="white"/>
          <w:lang w:val="sv-SE"/>
        </w:rPr>
        <w:t xml:space="preserve">%start </w:t>
      </w:r>
      <w:r w:rsidR="00563AF1">
        <w:rPr>
          <w:highlight w:val="white"/>
          <w:lang w:val="sv-SE"/>
        </w:rPr>
        <w:t>source_code_file</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17" w:name="_Toc49764324"/>
      <w:r w:rsidRPr="00EC76D5">
        <w:t>Declarations</w:t>
      </w:r>
      <w:bookmarkEnd w:id="17"/>
    </w:p>
    <w:p w14:paraId="04CD0821" w14:textId="77777777" w:rsidR="00F91A23" w:rsidRDefault="00F91A23" w:rsidP="00F91A23">
      <w:pPr>
        <w:pStyle w:val="Code"/>
        <w:rPr>
          <w:highlight w:val="white"/>
          <w:lang w:val="sv-SE"/>
        </w:rPr>
      </w:pPr>
      <w:r>
        <w:rPr>
          <w:highlight w:val="white"/>
          <w:lang w:val="sv-SE"/>
        </w:rPr>
        <w:t>%%</w:t>
      </w:r>
    </w:p>
    <w:p w14:paraId="48BD95A2" w14:textId="05FDFDD4" w:rsidR="00F91A23" w:rsidRPr="001B6CAF"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18" w:author="Stefan Bjornander" w:date="2015-04-26T09:16:00Z">
        <w:r w:rsidR="000865C3" w:rsidRPr="00EC76D5">
          <w:t xml:space="preserve">The </w:t>
        </w:r>
      </w:ins>
      <w:r w:rsidR="00563AF1">
        <w:rPr>
          <w:rStyle w:val="KeyWord0"/>
        </w:rPr>
        <w:t>source_code_file</w:t>
      </w:r>
      <w:ins w:id="19" w:author="Stefan Bjornander" w:date="2015-04-26T09:16:00Z">
        <w:r w:rsidR="000865C3" w:rsidRPr="001B6CAF">
          <w:t xml:space="preserve"> rule is the start of the </w:t>
        </w:r>
      </w:ins>
      <w:r w:rsidR="00001168" w:rsidRPr="001B6CAF">
        <w:t>grammar</w:t>
      </w:r>
      <w:r w:rsidR="00563AF1">
        <w:t>.</w:t>
      </w:r>
    </w:p>
    <w:p w14:paraId="2C2231CF" w14:textId="20DE084A" w:rsidR="00F91A23" w:rsidRDefault="00563AF1" w:rsidP="00F91A23">
      <w:pPr>
        <w:pStyle w:val="Code"/>
        <w:rPr>
          <w:highlight w:val="white"/>
          <w:lang w:val="sv-SE"/>
        </w:rPr>
      </w:pPr>
      <w:r>
        <w:rPr>
          <w:highlight w:val="white"/>
          <w:lang w:val="sv-SE"/>
        </w:rPr>
        <w:t>source_code_file</w:t>
      </w:r>
      <w:r w:rsidR="00F91A23">
        <w:rPr>
          <w:highlight w:val="white"/>
          <w:lang w:val="sv-SE"/>
        </w:rPr>
        <w: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315B3287" w:rsidR="00F91A23" w:rsidRDefault="00F91A23" w:rsidP="00F91A23">
      <w:pPr>
        <w:pStyle w:val="Code"/>
        <w:rPr>
          <w:highlight w:val="white"/>
          <w:lang w:val="sv-SE"/>
        </w:rPr>
      </w:pPr>
      <w:r>
        <w:rPr>
          <w:highlight w:val="white"/>
          <w:lang w:val="sv-SE"/>
        </w:rPr>
        <w:t xml:space="preserve">  | </w:t>
      </w:r>
      <w:r w:rsidR="00563AF1">
        <w:rPr>
          <w:highlight w:val="white"/>
          <w:lang w:val="sv-SE"/>
        </w:rPr>
        <w:t>source_code_file</w:t>
      </w:r>
      <w:r>
        <w:rPr>
          <w:highlight w:val="white"/>
          <w:lang w:val="sv-SE"/>
        </w:rPr>
        <w:t xml:space="preserve">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3B7C18D5" w:rsidR="00811E4E" w:rsidRDefault="00811E4E" w:rsidP="00811E4E">
      <w:r>
        <w:t xml:space="preserve">The rules of the parser calls </w:t>
      </w:r>
      <w:r w:rsidR="0060174E">
        <w:t>corresponding</w:t>
      </w:r>
      <w:r>
        <w:t xml:space="preserve"> methods of the </w:t>
      </w:r>
      <w:r w:rsidRPr="00D55FF1">
        <w:rPr>
          <w:rStyle w:val="KeyWord0"/>
        </w:rPr>
        <w:t>MiddleCodeGenerator</w:t>
      </w:r>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20" w:name="_Toc49764325"/>
      <w:r>
        <w:t>Backpatching</w:t>
      </w:r>
      <w:bookmarkEnd w:id="20"/>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lastRenderedPageBreak/>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21" w:name="_Toc49764326"/>
      <w:r w:rsidRPr="00EC76D5">
        <w:t>Function</w:t>
      </w:r>
      <w:r w:rsidR="00015AA9" w:rsidRPr="00EC76D5">
        <w:t xml:space="preserve"> </w:t>
      </w:r>
      <w:r w:rsidR="00FC52DE">
        <w:t>Definition</w:t>
      </w:r>
      <w:bookmarkEnd w:id="21"/>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rsidRPr="00D55FF1">
        <w:rPr>
          <w:rStyle w:val="KeyWord0"/>
        </w:rPr>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rsidRPr="00D55FF1">
        <w:rPr>
          <w:rStyle w:val="KeyWord0"/>
        </w:rPr>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484AD7">
      <w:pPr>
        <w:rPr>
          <w:highlight w:val="white"/>
          <w:lang w:val="sv-SE"/>
        </w:rPr>
      </w:pPr>
      <w:r>
        <w:rPr>
          <w:highlight w:val="white"/>
          <w:lang w:val="sv-SE"/>
        </w:rPr>
        <w:lastRenderedPageBreak/>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lastRenderedPageBreak/>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lastRenderedPageBreak/>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01C45E29" w:rsidR="00E52658" w:rsidRPr="0099673C" w:rsidRDefault="00A20DC1" w:rsidP="00A20DC1">
      <w:pPr>
        <w:rPr>
          <w:highlight w:val="white"/>
        </w:rPr>
      </w:pPr>
      <w:r>
        <w:rPr>
          <w:highlight w:val="white"/>
        </w:rPr>
        <w:lastRenderedPageBreak/>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w:t>
      </w:r>
      <w:proofErr w:type="spellStart"/>
      <w:r>
        <w:rPr>
          <w:highlight w:val="white"/>
        </w:rPr>
        <w:t>i</w:t>
      </w:r>
      <w:r w:rsidR="00F74A78">
        <w:rPr>
          <w:highlight w:val="white"/>
        </w:rPr>
        <w:t>f</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not return</w:t>
      </w:r>
      <w:r w:rsidR="00584B7F">
        <w:rPr>
          <w:highlight w:val="white"/>
        </w:rPr>
        <w:t>ing</w:t>
      </w:r>
      <w:r>
        <w:rPr>
          <w:highlight w:val="white"/>
        </w:rPr>
        <w:t xml:space="preserve">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1B3D2301" w:rsidR="00C03081" w:rsidRDefault="00C03081" w:rsidP="00890165">
      <w:pPr>
        <w:rPr>
          <w:highlight w:val="white"/>
        </w:rPr>
      </w:pPr>
      <w:r>
        <w:rPr>
          <w:highlight w:val="white"/>
        </w:rPr>
        <w:t xml:space="preserve">In the Linux case, we need to generate the assembly text from the </w:t>
      </w:r>
      <w:r w:rsidR="00EE65F7">
        <w:rPr>
          <w:highlight w:val="white"/>
        </w:rPr>
        <w:t>assembly</w:t>
      </w:r>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3B46E068" w:rsidR="00E52658" w:rsidRDefault="00E52658" w:rsidP="00E52658">
      <w:pPr>
        <w:pStyle w:val="Code"/>
        <w:rPr>
          <w:highlight w:val="white"/>
        </w:rPr>
      </w:pPr>
      <w:r w:rsidRPr="00E52658">
        <w:rPr>
          <w:highlight w:val="white"/>
        </w:rPr>
        <w:t xml:space="preserve">      }</w:t>
      </w:r>
    </w:p>
    <w:p w14:paraId="12F5B7A0" w14:textId="77777777" w:rsidR="00CC565D" w:rsidRPr="00CC565D" w:rsidRDefault="00CC565D" w:rsidP="00CC565D">
      <w:pPr>
        <w:pStyle w:val="Code"/>
        <w:rPr>
          <w:highlight w:val="white"/>
        </w:rPr>
      </w:pPr>
    </w:p>
    <w:p w14:paraId="1873B4CA" w14:textId="77922932" w:rsidR="00CC565D" w:rsidRDefault="00CC565D" w:rsidP="00CC565D">
      <w:pPr>
        <w:pStyle w:val="Code"/>
        <w:rPr>
          <w:highlight w:val="white"/>
        </w:rPr>
      </w:pPr>
      <w:r w:rsidRPr="00CC565D">
        <w:rPr>
          <w:highlight w:val="white"/>
        </w:rPr>
        <w:t xml:space="preserve">      if (Start.Windows) {</w:t>
      </w:r>
    </w:p>
    <w:p w14:paraId="3D436C95" w14:textId="296285F0" w:rsidR="00CC565D" w:rsidRPr="00CC565D" w:rsidRDefault="00CC565D" w:rsidP="00CC565D">
      <w:pPr>
        <w:pStyle w:val="Code"/>
        <w:rPr>
          <w:highlight w:val="white"/>
        </w:rPr>
      </w:pPr>
      <w:r>
        <w:rPr>
          <w:highlight w:val="white"/>
        </w:rPr>
        <w:t xml:space="preserve">        // ...</w:t>
      </w:r>
    </w:p>
    <w:p w14:paraId="20A814E8" w14:textId="77777777" w:rsidR="00CC565D" w:rsidRPr="00CC565D" w:rsidRDefault="00CC565D" w:rsidP="00CC565D">
      <w:pPr>
        <w:pStyle w:val="Code"/>
        <w:rPr>
          <w:highlight w:val="white"/>
        </w:rPr>
      </w:pPr>
      <w:r w:rsidRPr="00CC565D">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22" w:name="_Toc49764327"/>
      <w:r>
        <w:rPr>
          <w:highlight w:val="white"/>
        </w:rPr>
        <w:lastRenderedPageBreak/>
        <w:t>Specifier</w:t>
      </w:r>
      <w:r w:rsidR="0095481A">
        <w:rPr>
          <w:highlight w:val="white"/>
        </w:rPr>
        <w:t xml:space="preserve"> List</w:t>
      </w:r>
      <w:bookmarkEnd w:id="22"/>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lastRenderedPageBreak/>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lastRenderedPageBreak/>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of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23" w:name="_Toc49764328"/>
      <w:r>
        <w:rPr>
          <w:highlight w:val="white"/>
        </w:rPr>
        <w:t>Declarator</w:t>
      </w:r>
      <w:bookmarkEnd w:id="23"/>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24" w:name="_Toc49764329"/>
      <w:r>
        <w:rPr>
          <w:highlight w:val="white"/>
          <w:lang w:val="sv-SE"/>
        </w:rPr>
        <w:t>Stat</w:t>
      </w:r>
      <w:r w:rsidR="008E06B1">
        <w:rPr>
          <w:highlight w:val="white"/>
          <w:lang w:val="sv-SE"/>
        </w:rPr>
        <w:t>e</w:t>
      </w:r>
      <w:r>
        <w:rPr>
          <w:highlight w:val="white"/>
          <w:lang w:val="sv-SE"/>
        </w:rPr>
        <w:t>ments</w:t>
      </w:r>
      <w:bookmarkEnd w:id="24"/>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25" w:name="_Toc49764330"/>
      <w:bookmarkStart w:id="26" w:name="_Ref418259975"/>
      <w:r>
        <w:t xml:space="preserve">The </w:t>
      </w:r>
      <w:r w:rsidR="009916E4">
        <w:t>Nested</w:t>
      </w:r>
      <w:r w:rsidR="00027231">
        <w:t>-</w:t>
      </w:r>
      <w:r w:rsidR="009916E4">
        <w:t>I</w:t>
      </w:r>
      <w:r w:rsidR="00B075C3">
        <w:t>f</w:t>
      </w:r>
      <w:r w:rsidR="00027231">
        <w:t xml:space="preserve"> </w:t>
      </w:r>
      <w:r>
        <w:t>Problem</w:t>
      </w:r>
      <w:bookmarkEnd w:id="25"/>
    </w:p>
    <w:p w14:paraId="649A08E8" w14:textId="77777777" w:rsidR="00516DD1" w:rsidRDefault="00516DD1">
      <w:pPr>
        <w:rPr>
          <w:ins w:id="27" w:author="Stefan Bjornander" w:date="2015-04-26T09:44:00Z"/>
        </w:rPr>
        <w:pPrChange w:id="28" w:author="Stefan Bjornander" w:date="2015-04-26T09:25:00Z">
          <w:pPr>
            <w:pStyle w:val="Code"/>
          </w:pPr>
        </w:pPrChange>
      </w:pPr>
      <w:ins w:id="29" w:author="Stefan Bjornander" w:date="2015-04-26T09:27:00Z">
        <w:r>
          <w:t xml:space="preserve">The </w:t>
        </w:r>
        <w:r>
          <w:rPr>
            <w:rStyle w:val="CodeInText"/>
            <w:noProof/>
            <w:rPrChange w:id="30" w:author="Stefan Bjornander" w:date="2015-04-26T09:43:00Z">
              <w:rPr>
                <w:rStyle w:val="CodeInText"/>
                <w:i w:val="0"/>
              </w:rPr>
            </w:rPrChange>
          </w:rPr>
          <w:t>if-else</w:t>
        </w:r>
        <w:r>
          <w:rPr>
            <w:noProof/>
          </w:rPr>
          <w:t xml:space="preserve"> problem</w:t>
        </w:r>
      </w:ins>
      <w:ins w:id="31" w:author="Stefan Bjornander" w:date="2015-04-26T09:28:00Z">
        <w:r>
          <w:rPr>
            <w:rStyle w:val="Fotnotsreferens"/>
          </w:rPr>
          <w:footnoteReference w:id="1"/>
        </w:r>
      </w:ins>
      <w:ins w:id="44" w:author="Stefan Bjornander" w:date="2015-04-26T09:27:00Z">
        <w:r>
          <w:rPr>
            <w:noProof/>
          </w:rPr>
          <w:t xml:space="preserve"> </w:t>
        </w:r>
      </w:ins>
      <w:del w:id="45" w:author="Stefan Bjornander" w:date="2015-04-26T09:43:00Z">
        <w:r>
          <w:rPr>
            <w:noProof/>
          </w:rPr>
          <w:delText xml:space="preserve">In </w:delText>
        </w:r>
      </w:del>
      <w:ins w:id="46" w:author="Stefan Bjornander" w:date="2015-04-26T09:45:00Z">
        <w:r>
          <w:rPr>
            <w:noProof/>
          </w:rPr>
          <w:t xml:space="preserve">is the problem of </w:t>
        </w:r>
      </w:ins>
      <w:ins w:id="47" w:author="Stefan Bjornander" w:date="2015-04-26T09:51:00Z">
        <w:r>
          <w:rPr>
            <w:noProof/>
          </w:rPr>
          <w:t>syntac</w:t>
        </w:r>
      </w:ins>
      <w:ins w:id="48" w:author="Stefan Bjornander" w:date="2015-04-26T09:53:00Z">
        <w:r>
          <w:rPr>
            <w:noProof/>
          </w:rPr>
          <w:t xml:space="preserve">tically </w:t>
        </w:r>
      </w:ins>
      <w:ins w:id="49" w:author="Stefan Bjornander" w:date="2015-04-26T09:45:00Z">
        <w:r>
          <w:rPr>
            <w:noProof/>
          </w:rPr>
          <w:t xml:space="preserve">interpret </w:t>
        </w:r>
      </w:ins>
      <w:del w:id="50" w:author="Stefan Bjornander" w:date="2015-04-26T09:45:00Z">
        <w:r>
          <w:rPr>
            <w:noProof/>
          </w:rPr>
          <w:delText xml:space="preserve">the </w:delText>
        </w:r>
      </w:del>
      <w:ins w:id="51" w:author="Stefan Bjornander" w:date="2015-04-26T09:45:00Z">
        <w:r>
          <w:rPr>
            <w:noProof/>
          </w:rPr>
          <w:t>the leftmost source code below.</w:t>
        </w:r>
      </w:ins>
      <w:ins w:id="52" w:author="Stefan Bjornander" w:date="2015-04-26T09:47:00Z">
        <w:r>
          <w:rPr>
            <w:noProof/>
          </w:rPr>
          <w:t xml:space="preserve"> Semantically, the middle interpretation </w:t>
        </w:r>
      </w:ins>
      <w:r>
        <w:rPr>
          <w:noProof/>
        </w:rPr>
        <w:t xml:space="preserve">of the left statement </w:t>
      </w:r>
      <w:ins w:id="53" w:author="Stefan Bjornander" w:date="2015-04-26T09:47:00Z">
        <w:r>
          <w:rPr>
            <w:noProof/>
          </w:rPr>
          <w:t xml:space="preserve">is the correct one, each </w:t>
        </w:r>
        <w:r>
          <w:rPr>
            <w:rStyle w:val="CodeInText"/>
            <w:noProof/>
            <w:rPrChange w:id="54" w:author="Stefan Bjornander" w:date="2015-04-26T09:48:00Z">
              <w:rPr>
                <w:rStyle w:val="CodeInText"/>
                <w:i w:val="0"/>
              </w:rPr>
            </w:rPrChange>
          </w:rPr>
          <w:t>else</w:t>
        </w:r>
        <w:r>
          <w:rPr>
            <w:noProof/>
          </w:rPr>
          <w:t xml:space="preserve"> shall be</w:t>
        </w:r>
      </w:ins>
      <w:ins w:id="55" w:author="Stefan Bjornander" w:date="2015-04-26T09:58:00Z">
        <w:r>
          <w:rPr>
            <w:noProof/>
          </w:rPr>
          <w:t xml:space="preserve"> connected</w:t>
        </w:r>
      </w:ins>
      <w:ins w:id="56" w:author="Stefan Bjornander" w:date="2015-04-26T09:47:00Z">
        <w:r>
          <w:rPr>
            <w:noProof/>
          </w:rPr>
          <w:t xml:space="preserve"> to the </w:t>
        </w:r>
      </w:ins>
      <w:ins w:id="57" w:author="Stefan Bjornander" w:date="2015-04-26T09:59:00Z">
        <w:r>
          <w:rPr>
            <w:noProof/>
          </w:rPr>
          <w:t xml:space="preserve">latest preceding </w:t>
        </w:r>
      </w:ins>
      <w:ins w:id="58" w:author="Stefan Bjornander" w:date="2015-04-26T09:48:00Z">
        <w:r>
          <w:rPr>
            <w:rStyle w:val="CodeInText"/>
            <w:noProof/>
            <w:rPrChange w:id="59"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3117"/>
            <w:gridCol w:w="3117"/>
          </w:tblGrid>
        </w:tblGridChange>
      </w:tblGrid>
      <w:tr w:rsidR="00516DD1" w14:paraId="306EE423" w14:textId="77777777" w:rsidTr="00516DD1">
        <w:trPr>
          <w:ins w:id="62" w:author="Stefan Bjornander" w:date="2015-04-26T09:44:00Z"/>
        </w:trPr>
        <w:tc>
          <w:tcPr>
            <w:tcW w:w="3116" w:type="dxa"/>
            <w:tcPrChange w:id="63"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64" w:author="Stefan Bjornander" w:date="2015-04-26T09:44:00Z"/>
              </w:rPr>
            </w:pPr>
            <w:ins w:id="65" w:author="Stefan Bjornander" w:date="2015-04-26T09:44:00Z">
              <w:r>
                <w:t>if (a &lt; b)</w:t>
              </w:r>
            </w:ins>
          </w:p>
          <w:p w14:paraId="3B9E4E6E" w14:textId="77777777" w:rsidR="00516DD1" w:rsidRDefault="00516DD1">
            <w:pPr>
              <w:pStyle w:val="Code"/>
              <w:rPr>
                <w:ins w:id="66" w:author="Stefan Bjornander" w:date="2015-04-26T09:44:00Z"/>
              </w:rPr>
            </w:pPr>
            <w:ins w:id="67" w:author="Stefan Bjornander" w:date="2015-04-26T09:44:00Z">
              <w:r>
                <w:t xml:space="preserve">  if (c &lt; d)</w:t>
              </w:r>
            </w:ins>
          </w:p>
          <w:p w14:paraId="4333B730" w14:textId="77777777" w:rsidR="00516DD1" w:rsidRDefault="00516DD1">
            <w:pPr>
              <w:pStyle w:val="Code"/>
              <w:rPr>
                <w:ins w:id="68" w:author="Stefan Bjornander" w:date="2015-04-26T09:44:00Z"/>
              </w:rPr>
            </w:pPr>
            <w:ins w:id="69" w:author="Stefan Bjornander" w:date="2015-04-26T09:44:00Z">
              <w:r>
                <w:t xml:space="preserve">    e = 1;</w:t>
              </w:r>
            </w:ins>
          </w:p>
          <w:p w14:paraId="3207957D" w14:textId="77777777" w:rsidR="00516DD1" w:rsidRDefault="00516DD1">
            <w:pPr>
              <w:pStyle w:val="Code"/>
              <w:rPr>
                <w:ins w:id="70" w:author="Stefan Bjornander" w:date="2015-04-26T09:44:00Z"/>
              </w:rPr>
            </w:pPr>
            <w:ins w:id="71" w:author="Stefan Bjornander" w:date="2015-04-26T09:44:00Z">
              <w:r>
                <w:t xml:space="preserve">  else</w:t>
              </w:r>
            </w:ins>
          </w:p>
          <w:p w14:paraId="67FEA936" w14:textId="77777777" w:rsidR="00516DD1" w:rsidRDefault="00516DD1">
            <w:pPr>
              <w:pStyle w:val="Code"/>
              <w:rPr>
                <w:ins w:id="72" w:author="Stefan Bjornander" w:date="2015-04-26T09:44:00Z"/>
                <w:del w:id="73" w:author="Stefan Bjornander" w:date="2015-04-26T09:44:00Z"/>
              </w:rPr>
            </w:pPr>
            <w:ins w:id="74" w:author="Stefan Bjornander" w:date="2015-04-26T09:44:00Z">
              <w:r>
                <w:t xml:space="preserve">    f = 2;</w:t>
              </w:r>
            </w:ins>
          </w:p>
          <w:p w14:paraId="2FAE5D6D" w14:textId="77777777" w:rsidR="00516DD1" w:rsidRDefault="00516DD1">
            <w:pPr>
              <w:pStyle w:val="Code"/>
              <w:rPr>
                <w:ins w:id="75" w:author="Stefan Bjornander" w:date="2015-04-26T09:44:00Z"/>
              </w:rPr>
            </w:pPr>
          </w:p>
        </w:tc>
        <w:tc>
          <w:tcPr>
            <w:tcW w:w="3117" w:type="dxa"/>
            <w:tcPrChange w:id="7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77" w:author="Stefan Bjornander" w:date="2015-04-26T09:44:00Z">
              <w:r>
                <w:t>if (a &lt; b) {</w:t>
              </w:r>
            </w:ins>
          </w:p>
          <w:p w14:paraId="556A4791" w14:textId="77777777" w:rsidR="00516DD1" w:rsidRDefault="00516DD1">
            <w:pPr>
              <w:pStyle w:val="Code"/>
            </w:pPr>
            <w:ins w:id="78" w:author="Stefan Bjornander" w:date="2015-04-26T09:44:00Z">
              <w:r>
                <w:t xml:space="preserve">  if (c &lt; d)</w:t>
              </w:r>
            </w:ins>
          </w:p>
          <w:p w14:paraId="694876BE" w14:textId="77777777" w:rsidR="00516DD1" w:rsidRDefault="00516DD1">
            <w:pPr>
              <w:pStyle w:val="Code"/>
            </w:pPr>
            <w:ins w:id="79" w:author="Stefan Bjornander" w:date="2015-04-26T09:44:00Z">
              <w:r>
                <w:t xml:space="preserve">    e = 1;</w:t>
              </w:r>
            </w:ins>
          </w:p>
          <w:p w14:paraId="1C003489" w14:textId="77777777" w:rsidR="00516DD1" w:rsidRDefault="00516DD1">
            <w:pPr>
              <w:pStyle w:val="Code"/>
            </w:pPr>
            <w:ins w:id="80" w:author="Stefan Bjornander" w:date="2015-04-26T09:44:00Z">
              <w:r>
                <w:t xml:space="preserve">  else</w:t>
              </w:r>
            </w:ins>
          </w:p>
          <w:p w14:paraId="4EEC399F" w14:textId="77777777" w:rsidR="00516DD1" w:rsidRDefault="00516DD1">
            <w:pPr>
              <w:pStyle w:val="Code"/>
            </w:pPr>
            <w:ins w:id="81" w:author="Stefan Bjornander" w:date="2015-04-26T09:44:00Z">
              <w:r>
                <w:t xml:space="preserve">    f = 2;</w:t>
              </w:r>
            </w:ins>
          </w:p>
          <w:p w14:paraId="576B5809" w14:textId="77777777" w:rsidR="00516DD1" w:rsidRDefault="00516DD1">
            <w:pPr>
              <w:pStyle w:val="Code"/>
              <w:rPr>
                <w:del w:id="82" w:author="Stefan Bjornander" w:date="2015-04-26T09:45:00Z"/>
              </w:rPr>
            </w:pPr>
            <w:ins w:id="83" w:author="Stefan Bjornander" w:date="2015-04-26T09:44:00Z">
              <w:r>
                <w:t>}</w:t>
              </w:r>
            </w:ins>
          </w:p>
          <w:p w14:paraId="4C1D31DA" w14:textId="77777777" w:rsidR="00516DD1" w:rsidRDefault="00516DD1">
            <w:pPr>
              <w:pStyle w:val="Code"/>
              <w:rPr>
                <w:del w:id="84" w:author="Stefan Bjornander" w:date="2015-04-26T09:45:00Z"/>
              </w:rPr>
            </w:pPr>
          </w:p>
          <w:p w14:paraId="170E5735" w14:textId="77777777" w:rsidR="00516DD1" w:rsidRDefault="00516DD1">
            <w:pPr>
              <w:pStyle w:val="Code"/>
              <w:rPr>
                <w:ins w:id="85" w:author="Stefan Bjornander" w:date="2015-04-26T09:44:00Z"/>
              </w:rPr>
              <w:pPrChange w:id="86" w:author="Stefan Bjornander" w:date="2015-04-26T09:45:00Z">
                <w:pPr/>
              </w:pPrChange>
            </w:pPr>
          </w:p>
        </w:tc>
        <w:tc>
          <w:tcPr>
            <w:tcW w:w="3117" w:type="dxa"/>
            <w:tcPrChange w:id="8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88" w:author="Stefan Bjornander" w:date="2015-04-26T09:45:00Z" w:name="move417804833"/>
            <w:ins w:id="89" w:author="Stefan Bjornander" w:date="2015-04-26T09:45:00Z">
              <w:r>
                <w:t>if (a &lt; b)</w:t>
              </w:r>
            </w:ins>
          </w:p>
          <w:p w14:paraId="1D552566" w14:textId="77777777" w:rsidR="00516DD1" w:rsidRDefault="00516DD1">
            <w:pPr>
              <w:pStyle w:val="Code"/>
            </w:pPr>
            <w:ins w:id="90" w:author="Stefan Bjornander" w:date="2015-04-26T09:45:00Z">
              <w:r>
                <w:t xml:space="preserve">  if (c &lt; d) {</w:t>
              </w:r>
            </w:ins>
          </w:p>
          <w:p w14:paraId="66887BC4" w14:textId="77777777" w:rsidR="00516DD1" w:rsidRDefault="00516DD1">
            <w:pPr>
              <w:pStyle w:val="Code"/>
            </w:pPr>
            <w:ins w:id="91" w:author="Stefan Bjornander" w:date="2015-04-26T09:45:00Z">
              <w:r>
                <w:t xml:space="preserve">    e = 1;</w:t>
              </w:r>
            </w:ins>
          </w:p>
          <w:p w14:paraId="1D00F382" w14:textId="77777777" w:rsidR="00516DD1" w:rsidRDefault="00516DD1">
            <w:pPr>
              <w:pStyle w:val="Code"/>
            </w:pPr>
            <w:ins w:id="92" w:author="Stefan Bjornander" w:date="2015-04-26T09:45:00Z">
              <w:r>
                <w:t xml:space="preserve">  }</w:t>
              </w:r>
            </w:ins>
          </w:p>
          <w:p w14:paraId="488A8BE2" w14:textId="77777777" w:rsidR="00516DD1" w:rsidRDefault="00516DD1">
            <w:pPr>
              <w:pStyle w:val="Code"/>
            </w:pPr>
            <w:ins w:id="93" w:author="Stefan Bjornander" w:date="2015-04-26T09:45:00Z">
              <w:r>
                <w:t>else</w:t>
              </w:r>
            </w:ins>
          </w:p>
          <w:p w14:paraId="062525C9" w14:textId="77777777" w:rsidR="00516DD1" w:rsidRDefault="00516DD1">
            <w:pPr>
              <w:pStyle w:val="Code"/>
              <w:rPr>
                <w:del w:id="94" w:author="Stefan Bjornander" w:date="2015-04-26T09:45:00Z"/>
              </w:rPr>
            </w:pPr>
            <w:ins w:id="95" w:author="Stefan Bjornander" w:date="2015-04-26T09:45:00Z">
              <w:r>
                <w:t xml:space="preserve">  f = 2;</w:t>
              </w:r>
            </w:ins>
            <w:moveToRangeEnd w:id="88"/>
          </w:p>
          <w:p w14:paraId="5A274AD6" w14:textId="77777777" w:rsidR="00516DD1" w:rsidRDefault="00516DD1">
            <w:pPr>
              <w:pStyle w:val="Code"/>
              <w:rPr>
                <w:ins w:id="96" w:author="Stefan Bjornander" w:date="2015-04-26T09:44:00Z"/>
              </w:rPr>
              <w:pPrChange w:id="97" w:author="Stefan Bjornander" w:date="2015-04-26T09:45:00Z">
                <w:pPr/>
              </w:pPrChange>
            </w:pPr>
          </w:p>
        </w:tc>
      </w:tr>
    </w:tbl>
    <w:p w14:paraId="2932D7E0" w14:textId="77777777" w:rsidR="00516DD1" w:rsidRDefault="00516DD1" w:rsidP="00516DD1">
      <w:pPr>
        <w:pStyle w:val="Code"/>
        <w:rPr>
          <w:ins w:id="98" w:author="Stefan Bjornander" w:date="2015-04-26T09:49:00Z"/>
        </w:rPr>
      </w:pPr>
    </w:p>
    <w:p w14:paraId="1E9078F4" w14:textId="77777777" w:rsidR="00516DD1" w:rsidRDefault="00516DD1">
      <w:pPr>
        <w:rPr>
          <w:ins w:id="99" w:author="Stefan Bjornander" w:date="2015-04-26T09:52:00Z"/>
        </w:rPr>
        <w:pPrChange w:id="100" w:author="Stefan Bjornander" w:date="2015-04-26T09:51:00Z">
          <w:pPr>
            <w:pStyle w:val="Code"/>
          </w:pPr>
        </w:pPrChange>
      </w:pPr>
      <w:r>
        <w:rPr>
          <w:noProof/>
        </w:rPr>
        <w:t xml:space="preserve">Below is a simple set of statement rules. Unfortunately, they are </w:t>
      </w:r>
      <w:ins w:id="101" w:author="Stefan Bjornander" w:date="2015-04-26T09:53:00Z">
        <w:r>
          <w:rPr>
            <w:noProof/>
          </w:rPr>
          <w:t>ambiguous</w:t>
        </w:r>
      </w:ins>
      <w:ins w:id="102" w:author="Stefan Bjornander" w:date="2015-04-26T09:50:00Z">
        <w:r>
          <w:rPr>
            <w:noProof/>
          </w:rPr>
          <w:t xml:space="preserve"> in that way that </w:t>
        </w:r>
      </w:ins>
      <w:ins w:id="103" w:author="Stefan Bjornander" w:date="2015-04-26T09:52:00Z">
        <w:r>
          <w:rPr>
            <w:noProof/>
          </w:rPr>
          <w:t xml:space="preserve">the </w:t>
        </w:r>
      </w:ins>
      <w:r>
        <w:rPr>
          <w:noProof/>
        </w:rPr>
        <w:t xml:space="preserve">an </w:t>
      </w:r>
      <w:ins w:id="104" w:author="Stefan Bjornander" w:date="2015-04-26T09:52:00Z">
        <w:r>
          <w:rPr>
            <w:rStyle w:val="CodeInText"/>
            <w:noProof/>
            <w:rPrChange w:id="105" w:author="Stefan Bjornander" w:date="2015-04-26T09:58:00Z">
              <w:rPr>
                <w:rStyle w:val="CodeInText"/>
                <w:i w:val="0"/>
              </w:rPr>
            </w:rPrChange>
          </w:rPr>
          <w:t>else</w:t>
        </w:r>
        <w:r>
          <w:rPr>
            <w:noProof/>
          </w:rPr>
          <w:t xml:space="preserve"> </w:t>
        </w:r>
      </w:ins>
      <w:r>
        <w:rPr>
          <w:noProof/>
        </w:rPr>
        <w:t>does not have to be connected to the latest preceding</w:t>
      </w:r>
      <w:ins w:id="106" w:author="Stefan Bjornander" w:date="2015-04-26T09:52:00Z">
        <w:r>
          <w:rPr>
            <w:noProof/>
          </w:rPr>
          <w:t xml:space="preserve"> </w:t>
        </w:r>
        <w:r>
          <w:rPr>
            <w:rStyle w:val="CodeInText"/>
            <w:noProof/>
            <w:rPrChange w:id="107"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08" w:author="Stefan Bjornander" w:date="2015-04-26T09:52:00Z">
        <w:r>
          <w:rPr>
            <w:noProof/>
          </w:rPr>
          <w:t>depending in which order the rules are applied.</w:t>
        </w:r>
      </w:ins>
    </w:p>
    <w:p w14:paraId="277CF48B" w14:textId="77777777" w:rsidR="00516DD1" w:rsidRDefault="00516DD1" w:rsidP="00516DD1">
      <w:pPr>
        <w:pStyle w:val="Code"/>
        <w:rPr>
          <w:ins w:id="109" w:author="Stefan Bjornander" w:date="2015-04-26T09:49:00Z"/>
        </w:rPr>
      </w:pPr>
      <w:ins w:id="110" w:author="Stefan Bjornander" w:date="2015-04-26T09:47:00Z">
        <w:r>
          <w:t>statement ::=</w:t>
        </w:r>
      </w:ins>
    </w:p>
    <w:p w14:paraId="7FBE5268" w14:textId="77777777" w:rsidR="00516DD1" w:rsidRDefault="00516DD1" w:rsidP="00516DD1">
      <w:pPr>
        <w:pStyle w:val="Code"/>
        <w:rPr>
          <w:ins w:id="111" w:author="Stefan Bjornander" w:date="2015-04-26T09:47:00Z"/>
        </w:rPr>
      </w:pPr>
      <w:ins w:id="112" w:author="Stefan Bjornander" w:date="2015-04-26T09:49:00Z">
        <w:r>
          <w:t xml:space="preserve">   </w:t>
        </w:r>
      </w:ins>
      <w:r>
        <w:t xml:space="preserve"> </w:t>
      </w:r>
      <w:ins w:id="113" w:author="Stefan Bjornander" w:date="2015-04-26T09:49:00Z">
        <w:r>
          <w:t xml:space="preserve">IF LEFT_PAREN </w:t>
        </w:r>
      </w:ins>
      <w:ins w:id="114" w:author="Stefan Bjornander" w:date="2015-04-26T10:08:00Z">
        <w:r>
          <w:t xml:space="preserve">logical_expression </w:t>
        </w:r>
      </w:ins>
      <w:ins w:id="115" w:author="Stefan Bjornander" w:date="2015-04-26T09:49:00Z">
        <w:r>
          <w:t>RIGHT_PAREN statement</w:t>
        </w:r>
      </w:ins>
    </w:p>
    <w:p w14:paraId="436C5EC9" w14:textId="77777777" w:rsidR="00516DD1" w:rsidRDefault="00516DD1" w:rsidP="00516DD1">
      <w:pPr>
        <w:pStyle w:val="Code"/>
        <w:rPr>
          <w:ins w:id="116" w:author="Stefan Bjornander" w:date="2015-04-26T09:49:00Z"/>
        </w:rPr>
      </w:pPr>
      <w:ins w:id="117" w:author="Stefan Bjornander" w:date="2015-04-26T09:49:00Z">
        <w:r>
          <w:t xml:space="preserve"> </w:t>
        </w:r>
      </w:ins>
      <w:r>
        <w:t xml:space="preserve"> </w:t>
      </w:r>
      <w:ins w:id="118" w:author="Stefan Bjornander" w:date="2015-04-26T09:49:00Z">
        <w:r>
          <w:t>|</w:t>
        </w:r>
      </w:ins>
      <w:r>
        <w:t xml:space="preserve"> </w:t>
      </w:r>
      <w:ins w:id="119" w:author="Stefan Bjornander" w:date="2015-04-26T09:49:00Z">
        <w:r>
          <w:t xml:space="preserve">IF LEFT_PAREN </w:t>
        </w:r>
      </w:ins>
      <w:ins w:id="120" w:author="Stefan Bjornander" w:date="2015-04-26T10:08:00Z">
        <w:r>
          <w:t xml:space="preserve">logical_expression </w:t>
        </w:r>
      </w:ins>
      <w:ins w:id="121" w:author="Stefan Bjornander" w:date="2015-04-26T09:49:00Z">
        <w:r>
          <w:t>RIGHT_PAREN statement ELSE statement</w:t>
        </w:r>
      </w:ins>
    </w:p>
    <w:p w14:paraId="2F7D1A5D" w14:textId="77777777" w:rsidR="00516DD1" w:rsidRDefault="00516DD1" w:rsidP="00516DD1">
      <w:pPr>
        <w:pStyle w:val="Code"/>
      </w:pPr>
      <w:ins w:id="122" w:author="Stefan Bjornander" w:date="2015-04-26T10:08:00Z">
        <w:r>
          <w:t xml:space="preserve">  | </w:t>
        </w:r>
      </w:ins>
      <w:r>
        <w:t>...</w:t>
      </w:r>
    </w:p>
    <w:p w14:paraId="6D69375A" w14:textId="77777777" w:rsidR="00516DD1" w:rsidRDefault="00516DD1">
      <w:pPr>
        <w:rPr>
          <w:ins w:id="123" w:author="Stefan Bjornander" w:date="2015-04-26T09:47:00Z"/>
        </w:rPr>
        <w:pPrChange w:id="124" w:author="Stefan Bjornander" w:date="2015-04-26T09:25:00Z">
          <w:pPr>
            <w:pStyle w:val="Code"/>
          </w:pPr>
        </w:pPrChange>
      </w:pPr>
      <w:ins w:id="125" w:author="Stefan Bjornander" w:date="2015-04-26T09:51:00Z">
        <w:r>
          <w:rPr>
            <w:noProof/>
          </w:rPr>
          <w:t xml:space="preserve">To solve the problem, we need a more complicated </w:t>
        </w:r>
      </w:ins>
      <w:ins w:id="126" w:author="Stefan Bjornander" w:date="2015-04-26T09:53:00Z">
        <w:r>
          <w:rPr>
            <w:noProof/>
          </w:rPr>
          <w:t>set of rules</w:t>
        </w:r>
      </w:ins>
      <w:r>
        <w:rPr>
          <w:noProof/>
        </w:rPr>
        <w:t xml:space="preserve"> that works with open and closed statements.</w:t>
      </w:r>
      <w:ins w:id="127" w:author="Stefan Bjornander" w:date="2015-04-26T09:54:00Z">
        <w:r>
          <w:rPr>
            <w:noProof/>
          </w:rPr>
          <w:t xml:space="preserve"> The </w:t>
        </w:r>
      </w:ins>
      <w:ins w:id="128" w:author="Stefan Bjornander" w:date="2015-04-26T09:57:00Z">
        <w:r>
          <w:rPr>
            <w:noProof/>
          </w:rPr>
          <w:t xml:space="preserve">following set is unambiguous in that way that it always connects each </w:t>
        </w:r>
        <w:r>
          <w:rPr>
            <w:rStyle w:val="CodeInText"/>
            <w:noProof/>
            <w:rPrChange w:id="129" w:author="Stefan Bjornander" w:date="2015-04-26T09:58:00Z">
              <w:rPr>
                <w:rStyle w:val="CodeInText"/>
                <w:i w:val="0"/>
              </w:rPr>
            </w:rPrChange>
          </w:rPr>
          <w:t>else</w:t>
        </w:r>
        <w:r>
          <w:rPr>
            <w:noProof/>
          </w:rPr>
          <w:t xml:space="preserve"> with the</w:t>
        </w:r>
      </w:ins>
      <w:ins w:id="130" w:author="Stefan Bjornander" w:date="2015-04-26T09:58:00Z">
        <w:r>
          <w:rPr>
            <w:noProof/>
          </w:rPr>
          <w:t xml:space="preserve"> latest preceding</w:t>
        </w:r>
      </w:ins>
      <w:ins w:id="131" w:author="Stefan Bjornander" w:date="2015-04-26T09:57:00Z">
        <w:r>
          <w:rPr>
            <w:noProof/>
          </w:rPr>
          <w:t xml:space="preserve"> </w:t>
        </w:r>
      </w:ins>
      <w:ins w:id="132" w:author="Stefan Bjornander" w:date="2015-04-26T09:58:00Z">
        <w:r>
          <w:rPr>
            <w:rStyle w:val="CodeInText"/>
            <w:noProof/>
            <w:rPrChange w:id="133"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lastRenderedPageBreak/>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lastRenderedPageBreak/>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34" w:name="_Toc49764331"/>
      <w:r>
        <w:t>The Forward-Jump Problem (Backpatching)</w:t>
      </w:r>
      <w:bookmarkEnd w:id="134"/>
    </w:p>
    <w:p w14:paraId="11A53737" w14:textId="77777777" w:rsidR="00B77708" w:rsidRDefault="00B77708" w:rsidP="00B77708">
      <w:ins w:id="135" w:author="Stefan Bjornander" w:date="2015-04-26T09:25:00Z">
        <w:r>
          <w:t xml:space="preserve">When generating </w:t>
        </w:r>
      </w:ins>
      <w:r>
        <w:t xml:space="preserve">middle code instructions for </w:t>
      </w:r>
      <w:ins w:id="136" w:author="Stefan Bjornander" w:date="2015-04-26T09:25:00Z">
        <w:r>
          <w:t xml:space="preserve">expressions </w:t>
        </w:r>
      </w:ins>
      <w:r>
        <w:t>or</w:t>
      </w:r>
      <w:ins w:id="137" w:author="Stefan Bjornander" w:date="2015-04-26T09:25:00Z">
        <w:r>
          <w:t xml:space="preserve"> statement</w:t>
        </w:r>
      </w:ins>
      <w:r>
        <w:t>s</w:t>
      </w:r>
      <w:ins w:id="138" w:author="Stefan Bjornander" w:date="2015-04-26T09:25:00Z">
        <w:r>
          <w:t>, a common situation is that we</w:t>
        </w:r>
      </w:ins>
      <w:ins w:id="139"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4A8388A1"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rsidR="006F26B2">
        <w:t>7</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40" w:name="_Toc49764332"/>
      <w:r>
        <w:lastRenderedPageBreak/>
        <w:t>Header Rules</w:t>
      </w:r>
      <w:bookmarkEnd w:id="140"/>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41" w:name="_Toc49764333"/>
      <w:r>
        <w:t xml:space="preserve">The </w:t>
      </w:r>
      <w:r w:rsidR="004B7BC0">
        <w:t>Switch S</w:t>
      </w:r>
      <w:r>
        <w:t>tatement</w:t>
      </w:r>
      <w:bookmarkEnd w:id="141"/>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42" w:name="_Toc49764334"/>
      <w:r>
        <w:rPr>
          <w:highlight w:val="white"/>
        </w:rPr>
        <w:t>The Case Statement</w:t>
      </w:r>
      <w:bookmarkEnd w:id="142"/>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43" w:name="_Toc49764335"/>
      <w:r>
        <w:t>The Default Statement</w:t>
      </w:r>
      <w:bookmarkEnd w:id="143"/>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r>
        <w:t>a</w:t>
      </w:r>
      <w:proofErr w:type="spell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44" w:name="_Toc49764336"/>
      <w:r>
        <w:t>The While Statement</w:t>
      </w:r>
      <w:bookmarkEnd w:id="144"/>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45" w:name="_Toc49764337"/>
      <w:r>
        <w:t>The Do Statement</w:t>
      </w:r>
      <w:bookmarkEnd w:id="145"/>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46" w:name="_Toc49764338"/>
      <w:r>
        <w:t>The For Statement</w:t>
      </w:r>
      <w:bookmarkEnd w:id="146"/>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47" w:name="_Toc49764339"/>
      <w:r>
        <w:lastRenderedPageBreak/>
        <w:t xml:space="preserve">Label and </w:t>
      </w:r>
      <w:proofErr w:type="spellStart"/>
      <w:r>
        <w:t>Goto</w:t>
      </w:r>
      <w:proofErr w:type="spellEnd"/>
      <w:r>
        <w:t xml:space="preserve"> Statement</w:t>
      </w:r>
      <w:bookmarkEnd w:id="147"/>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3"/>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48" w:name="_Toc49764340"/>
      <w:r>
        <w:t>Return Statement</w:t>
      </w:r>
      <w:bookmarkEnd w:id="148"/>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49" w:name="_Toc49764341"/>
      <w:r w:rsidRPr="00866410">
        <w:t>Optional</w:t>
      </w:r>
      <w:r>
        <w:t xml:space="preserve"> Expression Statement</w:t>
      </w:r>
      <w:bookmarkEnd w:id="149"/>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0777B788"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rsidR="006F26B2">
        <w:t>7</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50" w:name="_Toc49764342"/>
      <w:r>
        <w:t>Block Statement</w:t>
      </w:r>
      <w:bookmarkEnd w:id="150"/>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51" w:name="_Toc49764343"/>
      <w:r>
        <w:t>Declaration Statement</w:t>
      </w:r>
      <w:bookmarkEnd w:id="151"/>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52" w:name="_Toc49764344"/>
      <w:r>
        <w:t>Jump Register Statements</w:t>
      </w:r>
      <w:bookmarkEnd w:id="152"/>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53" w:name="_Toc49764345"/>
      <w:r>
        <w:t>Interrupt Statements</w:t>
      </w:r>
      <w:bookmarkEnd w:id="153"/>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54" w:name="_Toc49764346"/>
      <w:r>
        <w:t>System Call Statements</w:t>
      </w:r>
      <w:bookmarkEnd w:id="154"/>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55" w:name="_Toc49764347"/>
      <w:r>
        <w:t>Expression</w:t>
      </w:r>
      <w:r w:rsidR="00FE4E0C">
        <w:t>s</w:t>
      </w:r>
      <w:bookmarkEnd w:id="155"/>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56" w:name="_Toc49764348"/>
      <w:r>
        <w:t xml:space="preserve">The </w:t>
      </w:r>
      <w:r w:rsidR="009E1435">
        <w:t>Assignment Expression</w:t>
      </w:r>
      <w:bookmarkEnd w:id="156"/>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57" w:name="_Toc49764349"/>
      <w:r>
        <w:t>The Condition Expression</w:t>
      </w:r>
      <w:bookmarkEnd w:id="157"/>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58" w:name="_Toc49764350"/>
      <w:r>
        <w:t>Constant Expression</w:t>
      </w:r>
      <w:bookmarkEnd w:id="158"/>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59" w:name="_Toc49764351"/>
      <w:r>
        <w:t>Logical Expression</w:t>
      </w:r>
      <w:r w:rsidR="00F4495B">
        <w:t>s</w:t>
      </w:r>
      <w:bookmarkEnd w:id="159"/>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60" w:name="_Toc49764352"/>
      <w:r>
        <w:rPr>
          <w:highlight w:val="white"/>
        </w:rPr>
        <w:t>Bitwise Expression</w:t>
      </w:r>
      <w:r w:rsidR="00A26FB4">
        <w:rPr>
          <w:highlight w:val="white"/>
        </w:rPr>
        <w:t>s</w:t>
      </w:r>
      <w:bookmarkEnd w:id="160"/>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lastRenderedPageBreak/>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61" w:name="_Toc49764353"/>
      <w:bookmarkEnd w:id="26"/>
      <w:r>
        <w:t>Shift Expression</w:t>
      </w:r>
      <w:bookmarkEnd w:id="161"/>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62" w:name="_Toc49764354"/>
      <w:r>
        <w:t>Equality and Relation Expressions</w:t>
      </w:r>
      <w:bookmarkEnd w:id="162"/>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63" w:name="_Toc49764355"/>
      <w:r>
        <w:t xml:space="preserve">Addition </w:t>
      </w:r>
      <w:r w:rsidR="009D2617">
        <w:t xml:space="preserve">and Subtraction </w:t>
      </w:r>
      <w:r>
        <w:t>Expression</w:t>
      </w:r>
      <w:bookmarkEnd w:id="163"/>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64" w:name="_Toc49764356"/>
      <w:r>
        <w:rPr>
          <w:highlight w:val="white"/>
        </w:rPr>
        <w:t>Multiplication Expressions</w:t>
      </w:r>
      <w:bookmarkEnd w:id="164"/>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lastRenderedPageBreak/>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65" w:name="_Toc49764357"/>
      <w:r>
        <w:t>Cast</w:t>
      </w:r>
      <w:r w:rsidR="00F158B0">
        <w:t xml:space="preserve"> Expressions</w:t>
      </w:r>
      <w:bookmarkEnd w:id="165"/>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66" w:name="_Toc49764358"/>
      <w:r>
        <w:t>Prefix Expression</w:t>
      </w:r>
      <w:bookmarkEnd w:id="166"/>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bookmarkStart w:id="167" w:name="_Toc49764359"/>
      <w:r>
        <w:t xml:space="preserve">Unary Addition </w:t>
      </w:r>
      <w:r w:rsidR="006342B0">
        <w:t>Expressions</w:t>
      </w:r>
      <w:bookmarkEnd w:id="167"/>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168" w:name="_Toc49764360"/>
      <w:r>
        <w:rPr>
          <w:highlight w:val="white"/>
        </w:rPr>
        <w:t>Logical Not Expression</w:t>
      </w:r>
      <w:bookmarkEnd w:id="168"/>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169" w:name="_Toc49764361"/>
      <w:r>
        <w:rPr>
          <w:highlight w:val="white"/>
        </w:rPr>
        <w:t>Bitwise Not Expression</w:t>
      </w:r>
      <w:bookmarkEnd w:id="169"/>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170" w:name="_Toc49764362"/>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bookmarkEnd w:id="170"/>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171" w:name="_Toc49764363"/>
      <w:r>
        <w:rPr>
          <w:highlight w:val="white"/>
        </w:rPr>
        <w:t>Address Expression</w:t>
      </w:r>
      <w:bookmarkEnd w:id="171"/>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172" w:name="_Toc49764364"/>
      <w:r>
        <w:rPr>
          <w:highlight w:val="white"/>
        </w:rPr>
        <w:t>Dereference</w:t>
      </w:r>
      <w:r w:rsidR="00B47577">
        <w:rPr>
          <w:highlight w:val="white"/>
        </w:rPr>
        <w:t xml:space="preserve"> Expression</w:t>
      </w:r>
      <w:bookmarkEnd w:id="172"/>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173" w:name="_Toc49764365"/>
      <w:r w:rsidRPr="00CA545F">
        <w:rPr>
          <w:highlight w:val="white"/>
        </w:rPr>
        <w:t>P</w:t>
      </w:r>
      <w:r>
        <w:rPr>
          <w:highlight w:val="white"/>
        </w:rPr>
        <w:t>re</w:t>
      </w:r>
      <w:r w:rsidRPr="00CA545F">
        <w:rPr>
          <w:highlight w:val="white"/>
        </w:rPr>
        <w:t>fix Increment and Decrement Expression</w:t>
      </w:r>
      <w:bookmarkEnd w:id="173"/>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174" w:name="_Toc49764366"/>
      <w:r>
        <w:rPr>
          <w:highlight w:val="white"/>
        </w:rPr>
        <w:t>Postfix Increment and Decrement Expression</w:t>
      </w:r>
      <w:bookmarkEnd w:id="174"/>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175" w:name="_Toc49764367"/>
      <w:r>
        <w:rPr>
          <w:highlight w:val="white"/>
        </w:rPr>
        <w:t>Arrow Expression</w:t>
      </w:r>
      <w:bookmarkEnd w:id="175"/>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176" w:name="_Toc49764368"/>
      <w:r>
        <w:rPr>
          <w:highlight w:val="white"/>
        </w:rPr>
        <w:t>Index Expression</w:t>
      </w:r>
      <w:bookmarkEnd w:id="176"/>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177" w:name="_Toc49764369"/>
      <w:r w:rsidRPr="005E30A8">
        <w:rPr>
          <w:highlight w:val="white"/>
        </w:rPr>
        <w:t>Dot Expression</w:t>
      </w:r>
      <w:bookmarkEnd w:id="177"/>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178" w:name="_Toc49764370"/>
      <w:r>
        <w:rPr>
          <w:highlight w:val="white"/>
        </w:rPr>
        <w:t>Function Call Expression</w:t>
      </w:r>
      <w:bookmarkEnd w:id="178"/>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42F48D3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rsidR="006F26B2">
        <w:rPr>
          <w:b/>
          <w:bCs/>
          <w:lang w:val="sv-SE"/>
        </w:rPr>
        <w:t>Fel! Hittar inte referenskälla.</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179" w:name="_Toc49764371"/>
      <w:r>
        <w:t>Argument Expression List</w:t>
      </w:r>
      <w:bookmarkEnd w:id="179"/>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180" w:name="_Toc49764372"/>
      <w:r>
        <w:rPr>
          <w:highlight w:val="white"/>
        </w:rPr>
        <w:t>Primary Expressions</w:t>
      </w:r>
      <w:bookmarkEnd w:id="180"/>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181" w:name="_Toc49764373"/>
      <w:r w:rsidRPr="00EC76D5">
        <w:lastRenderedPageBreak/>
        <w:t>The Middle Code</w:t>
      </w:r>
      <w:bookmarkEnd w:id="181"/>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25CA6D40"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6F26B2">
        <w:rPr>
          <w:b/>
          <w:bCs/>
          <w:lang w:val="sv-SE"/>
        </w:rPr>
        <w:t>Fel! Hittar inte referenskälla.</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59763F6E" w14:textId="015D1BC5" w:rsidR="00C027BE" w:rsidRPr="00EC76D5"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454F5751" w14:textId="55D38510" w:rsidR="003141FA" w:rsidRPr="00EC76D5" w:rsidRDefault="002F35C1" w:rsidP="003141FA">
      <w:pPr>
        <w:pStyle w:val="Rubrik1"/>
      </w:pPr>
      <w:bookmarkStart w:id="182" w:name="_Toc49764374"/>
      <w:r>
        <w:lastRenderedPageBreak/>
        <w:t>Initializer</w:t>
      </w:r>
      <w:bookmarkEnd w:id="182"/>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83" w:author="Stefan Bjornander" w:date="2015-04-25T17:28:00Z">
        <w:r w:rsidRPr="00EC76D5">
          <w:t xml:space="preserve">to check that </w:t>
        </w:r>
      </w:ins>
      <w:del w:id="184" w:author="Stefan Bjornander" w:date="2015-04-25T17:28:00Z">
        <w:r w:rsidRPr="00EC76D5" w:rsidDel="00A35C17">
          <w:delText>a way to make sure</w:delText>
        </w:r>
      </w:del>
      <w:ins w:id="185" w:author="Stefan Bjornander" w:date="2015-04-25T17:27:00Z">
        <w:r w:rsidRPr="00EC76D5">
          <w:t xml:space="preserve">the </w:t>
        </w:r>
      </w:ins>
      <w:r w:rsidR="00266D64">
        <w:t>initialized</w:t>
      </w:r>
      <w:r w:rsidRPr="00EC76D5">
        <w:t xml:space="preserve"> </w:t>
      </w:r>
      <w:ins w:id="186"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87" w:author="Stefan Bjornander" w:date="2015-04-25T17:29:00Z"/>
        </w:rPr>
        <w:pPrChange w:id="188" w:author="Stefan Bjornander" w:date="2015-04-25T17:29:00Z">
          <w:pPr>
            <w:pStyle w:val="Code"/>
          </w:pPr>
        </w:pPrChange>
      </w:pPr>
      <w:bookmarkStart w:id="189" w:name="_Toc49764375"/>
      <w:ins w:id="190" w:author="Stefan Bjornander" w:date="2015-04-25T17:28:00Z">
        <w:r w:rsidRPr="00EC76D5">
          <w:t xml:space="preserve">Static </w:t>
        </w:r>
      </w:ins>
      <w:r w:rsidR="00C37108">
        <w:t>Initialization</w:t>
      </w:r>
      <w:bookmarkEnd w:id="189"/>
    </w:p>
    <w:p w14:paraId="35D2C9AA" w14:textId="31769B89" w:rsidR="003141FA" w:rsidRPr="00EC76D5" w:rsidRDefault="003141FA">
      <w:pPr>
        <w:pPrChange w:id="191" w:author="Stefan Bjornander" w:date="2015-04-25T17:29:00Z">
          <w:pPr>
            <w:pStyle w:val="Rubrik3"/>
          </w:pPr>
        </w:pPrChange>
      </w:pPr>
      <w:ins w:id="192" w:author="Stefan Bjornander" w:date="2015-04-25T17:29:00Z">
        <w:r w:rsidRPr="00EC76D5">
          <w:t xml:space="preserve">Static </w:t>
        </w:r>
      </w:ins>
      <w:r w:rsidR="00F4217C">
        <w:t>initialization</w:t>
      </w:r>
      <w:ins w:id="193" w:author="Stefan Bjornander" w:date="2015-04-25T17:29:00Z">
        <w:r w:rsidRPr="00EC76D5">
          <w:t xml:space="preserve"> occurs when a static variable </w:t>
        </w:r>
      </w:ins>
      <w:r w:rsidRPr="00EC76D5">
        <w:t>becomes</w:t>
      </w:r>
      <w:ins w:id="194" w:author="Stefan Bjornander" w:date="2015-04-25T17:29:00Z">
        <w:r w:rsidRPr="00EC76D5">
          <w:t xml:space="preserve"> </w:t>
        </w:r>
      </w:ins>
      <w:r w:rsidR="00266D64">
        <w:t>initialized</w:t>
      </w:r>
      <w:ins w:id="195" w:author="Stefan Bjornander" w:date="2015-04-25T17:29:00Z">
        <w:r w:rsidRPr="00EC76D5">
          <w:t>.</w:t>
        </w:r>
      </w:ins>
      <w:ins w:id="196" w:author="Stefan Bjornander" w:date="2015-04-25T17:32:00Z">
        <w:r w:rsidRPr="00EC76D5">
          <w:t xml:space="preserve"> The </w:t>
        </w:r>
      </w:ins>
      <w:r w:rsidR="00F4217C">
        <w:t>initialization</w:t>
      </w:r>
      <w:ins w:id="197" w:author="Stefan Bjornander" w:date="2015-04-25T17:32:00Z">
        <w:r w:rsidRPr="00EC76D5">
          <w:t xml:space="preserve"> value has to be constant and known at compile time. No code is generated, instead a m</w:t>
        </w:r>
      </w:ins>
      <w:r w:rsidRPr="00EC76D5">
        <w:t>e</w:t>
      </w:r>
      <w:ins w:id="19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99" w:author="Stefan Bjornander" w:date="2015-04-25T17:33:00Z"/>
        </w:rPr>
        <w:pPrChange w:id="200" w:author="Stefan Bjornander" w:date="2015-04-25T17:33:00Z">
          <w:pPr>
            <w:pStyle w:val="Code"/>
          </w:pPr>
        </w:pPrChange>
      </w:pPr>
      <w:bookmarkStart w:id="201" w:name="_Toc49764376"/>
      <w:ins w:id="202" w:author="Stefan Bjornander" w:date="2015-04-25T17:33:00Z">
        <w:r w:rsidRPr="00EC76D5">
          <w:t xml:space="preserve">Stack </w:t>
        </w:r>
      </w:ins>
      <w:r w:rsidR="00C37108">
        <w:t>Initialization</w:t>
      </w:r>
      <w:bookmarkEnd w:id="201"/>
    </w:p>
    <w:p w14:paraId="3BBF8D70" w14:textId="3C8AD8E2" w:rsidR="003141FA" w:rsidRPr="00EC76D5" w:rsidRDefault="003141FA">
      <w:pPr>
        <w:pPrChange w:id="203" w:author="Stefan Bjornander" w:date="2015-04-25T17:33:00Z">
          <w:pPr>
            <w:pStyle w:val="Code"/>
          </w:pPr>
        </w:pPrChange>
      </w:pPr>
      <w:ins w:id="204" w:author="Stefan Bjornander" w:date="2015-04-25T17:33:00Z">
        <w:r w:rsidRPr="00EC76D5">
          <w:t xml:space="preserve">Stack </w:t>
        </w:r>
      </w:ins>
      <w:r w:rsidR="00F4217C">
        <w:t>initialization</w:t>
      </w:r>
      <w:del w:id="205" w:author="Stefan Bjornander" w:date="2015-04-25T17:33:00Z">
        <w:r w:rsidRPr="00EC76D5" w:rsidDel="004F1667">
          <w:delText xml:space="preserve">  </w:delText>
        </w:r>
      </w:del>
      <w:ins w:id="206" w:author="Stefan Bjornander" w:date="2015-04-25T17:33:00Z">
        <w:r w:rsidRPr="00EC76D5">
          <w:t xml:space="preserve"> occurs when an auto or register </w:t>
        </w:r>
      </w:ins>
      <w:ins w:id="207" w:author="Stefan Bjornander" w:date="2015-04-25T17:34:00Z">
        <w:r w:rsidRPr="00EC76D5">
          <w:t xml:space="preserve">variable becomes </w:t>
        </w:r>
      </w:ins>
      <w:r w:rsidR="00266D64">
        <w:t>initialized</w:t>
      </w:r>
      <w:ins w:id="208" w:author="Stefan Bjornander" w:date="2015-04-25T17:34:00Z">
        <w:r w:rsidRPr="00EC76D5">
          <w:t xml:space="preserve">. Since the </w:t>
        </w:r>
      </w:ins>
      <w:r w:rsidR="00F4217C">
        <w:t>initialization</w:t>
      </w:r>
      <w:ins w:id="209" w:author="Stefan Bjornander" w:date="2015-04-25T17:34:00Z">
        <w:r w:rsidRPr="00EC76D5">
          <w:t xml:space="preserve"> value can be non-</w:t>
        </w:r>
      </w:ins>
      <w:ins w:id="210" w:author="Stefan Bjornander" w:date="2015-04-25T17:46:00Z">
        <w:r w:rsidRPr="00EC76D5">
          <w:t>constant</w:t>
        </w:r>
      </w:ins>
      <w:ins w:id="211" w:author="Stefan Bjornander" w:date="2015-04-25T17:34:00Z">
        <w:r w:rsidRPr="00EC76D5">
          <w:t xml:space="preserve">, no memory block is created. Instead, </w:t>
        </w:r>
      </w:ins>
      <w:ins w:id="212" w:author="Stefan Bjornander" w:date="2015-04-25T17:46:00Z">
        <w:r w:rsidRPr="00EC76D5">
          <w:t>a se</w:t>
        </w:r>
      </w:ins>
      <w:r w:rsidRPr="00EC76D5">
        <w:t>quence</w:t>
      </w:r>
      <w:ins w:id="213" w:author="Stefan Bjornander" w:date="2015-04-25T17:46:00Z">
        <w:r w:rsidRPr="00EC76D5">
          <w:t xml:space="preserve"> of assign</w:t>
        </w:r>
      </w:ins>
      <w:r w:rsidRPr="00EC76D5">
        <w:t>ment</w:t>
      </w:r>
      <w:ins w:id="214" w:author="Stefan Bjornander" w:date="2015-04-25T17:46:00Z">
        <w:r w:rsidRPr="00EC76D5">
          <w:t xml:space="preserve"> instruction</w:t>
        </w:r>
      </w:ins>
      <w:ins w:id="215" w:author="Stefan Bjornander" w:date="2015-04-25T18:25:00Z">
        <w:r w:rsidRPr="00EC76D5">
          <w:t>s</w:t>
        </w:r>
      </w:ins>
      <w:ins w:id="216" w:author="Stefan Bjornander" w:date="2015-04-25T17:46:00Z">
        <w:r w:rsidRPr="00EC76D5">
          <w:t xml:space="preserve"> is added</w:t>
        </w:r>
      </w:ins>
      <w:r w:rsidRPr="00EC76D5">
        <w:t xml:space="preserve"> to the </w:t>
      </w:r>
      <w:ins w:id="217" w:author="Stefan Bjornander" w:date="2015-04-25T17:46:00Z">
        <w:r w:rsidRPr="00EC76D5">
          <w:t>mid</w:t>
        </w:r>
      </w:ins>
      <w:ins w:id="218" w:author="Stefan Bjornander" w:date="2015-04-25T18:25:00Z">
        <w:r w:rsidRPr="00EC76D5">
          <w:t>dle</w:t>
        </w:r>
      </w:ins>
      <w:ins w:id="219"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20" w:name="_Toc49764377"/>
      <w:bookmarkStart w:id="221" w:name="_Ref417813097"/>
      <w:r>
        <w:lastRenderedPageBreak/>
        <w:t xml:space="preserve">Declaration </w:t>
      </w:r>
      <w:r w:rsidR="002A4B3E">
        <w:t>Specifier</w:t>
      </w:r>
      <w:r>
        <w:t>s</w:t>
      </w:r>
      <w:r w:rsidR="003F62B8">
        <w:t xml:space="preserve"> and Declarators</w:t>
      </w:r>
      <w:bookmarkEnd w:id="220"/>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22" w:name="_Toc49764378"/>
      <w:r>
        <w:t>Declarators</w:t>
      </w:r>
      <w:bookmarkEnd w:id="222"/>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23" w:name="_Toc49764379"/>
      <w:r>
        <w:lastRenderedPageBreak/>
        <w:t>The Symbol Table</w:t>
      </w:r>
      <w:bookmarkEnd w:id="223"/>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903B85" w:rsidRPr="00D2146B" w:rsidRDefault="00903B85" w:rsidP="0050082D">
                              <w:pPr>
                                <w:spacing w:before="0" w:after="0"/>
                                <w:rPr>
                                  <w:sz w:val="18"/>
                                  <w:szCs w:val="18"/>
                                  <w:lang w:val="sv-SE"/>
                                </w:rPr>
                              </w:pPr>
                              <w:r>
                                <w:rPr>
                                  <w:sz w:val="18"/>
                                  <w:szCs w:val="18"/>
                                  <w:lang w:val="sv-SE"/>
                                </w:rPr>
                                <w:t>Static int globalInt</w:t>
                              </w:r>
                            </w:p>
                            <w:p w14:paraId="69A6032C" w14:textId="768161F7" w:rsidR="00903B85" w:rsidRDefault="00903B85" w:rsidP="0050082D">
                              <w:pPr>
                                <w:spacing w:before="0" w:after="0"/>
                                <w:rPr>
                                  <w:sz w:val="18"/>
                                  <w:szCs w:val="18"/>
                                  <w:lang w:val="sv-SE"/>
                                </w:rPr>
                              </w:pPr>
                              <w:r>
                                <w:rPr>
                                  <w:sz w:val="18"/>
                                  <w:szCs w:val="18"/>
                                  <w:lang w:val="sv-SE"/>
                                </w:rPr>
                                <w:t>Static int i</w:t>
                              </w:r>
                            </w:p>
                            <w:p w14:paraId="65DC2C71" w14:textId="7AEEED2D" w:rsidR="00903B85" w:rsidRDefault="00903B85" w:rsidP="0050082D">
                              <w:pPr>
                                <w:spacing w:before="0" w:after="0"/>
                                <w:rPr>
                                  <w:sz w:val="18"/>
                                  <w:szCs w:val="18"/>
                                  <w:lang w:val="sv-SE"/>
                                </w:rPr>
                              </w:pPr>
                            </w:p>
                            <w:p w14:paraId="3B0DD407" w14:textId="21D67AC3" w:rsidR="00903B85" w:rsidRPr="001B6705" w:rsidRDefault="00903B8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03B85" w:rsidRPr="00D2146B" w:rsidRDefault="00903B8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903B85" w:rsidRPr="00D2146B" w:rsidRDefault="00903B8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903B85" w:rsidRDefault="00903B8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03B85" w:rsidRPr="00D2146B" w:rsidRDefault="00903B85" w:rsidP="0050082D">
                              <w:pPr>
                                <w:spacing w:before="0" w:after="0" w:line="256" w:lineRule="auto"/>
                                <w:rPr>
                                  <w:sz w:val="18"/>
                                  <w:szCs w:val="18"/>
                                </w:rPr>
                              </w:pPr>
                              <w:r>
                                <w:rPr>
                                  <w:sz w:val="18"/>
                                  <w:szCs w:val="18"/>
                                </w:rPr>
                                <w:t>Auto mainChar : char</w:t>
                              </w:r>
                            </w:p>
                            <w:p w14:paraId="302437A3" w14:textId="77777777" w:rsidR="00903B85" w:rsidRDefault="00903B85" w:rsidP="0050082D">
                              <w:pPr>
                                <w:spacing w:before="0" w:after="0" w:line="256" w:lineRule="auto"/>
                                <w:rPr>
                                  <w:rFonts w:eastAsia="Calibri"/>
                                  <w:color w:val="000000"/>
                                  <w:sz w:val="18"/>
                                  <w:szCs w:val="18"/>
                                </w:rPr>
                              </w:pPr>
                            </w:p>
                            <w:p w14:paraId="71CC6A80" w14:textId="77C30F45" w:rsidR="00903B85" w:rsidRPr="00D2146B" w:rsidRDefault="00903B85" w:rsidP="008C458D">
                              <w:pPr>
                                <w:spacing w:before="0" w:after="0" w:line="256" w:lineRule="auto"/>
                                <w:rPr>
                                  <w:sz w:val="18"/>
                                  <w:szCs w:val="18"/>
                                </w:rPr>
                              </w:pPr>
                              <w:r>
                                <w:rPr>
                                  <w:rFonts w:eastAsia="Calibri"/>
                                  <w:color w:val="000000"/>
                                  <w:sz w:val="18"/>
                                  <w:szCs w:val="18"/>
                                </w:rPr>
                                <w:t>m_parentTable</w:t>
                              </w:r>
                            </w:p>
                            <w:p w14:paraId="4A1EB75F" w14:textId="77777777" w:rsidR="00903B85" w:rsidRPr="00D2146B" w:rsidRDefault="00903B85" w:rsidP="0050082D">
                              <w:pPr>
                                <w:spacing w:before="0" w:after="0" w:line="256" w:lineRule="auto"/>
                                <w:rPr>
                                  <w:sz w:val="18"/>
                                  <w:szCs w:val="18"/>
                                </w:rPr>
                              </w:pPr>
                              <w:r w:rsidRPr="00D2146B">
                                <w:rPr>
                                  <w:rFonts w:eastAsia="Calibri"/>
                                  <w:color w:val="000000"/>
                                  <w:sz w:val="18"/>
                                  <w:szCs w:val="18"/>
                                </w:rPr>
                                <w:t> </w:t>
                              </w:r>
                            </w:p>
                            <w:p w14:paraId="176D8F8E" w14:textId="77777777" w:rsidR="00903B85" w:rsidRPr="00D2146B" w:rsidRDefault="00903B8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903B85" w:rsidRPr="00D2146B" w:rsidRDefault="00903B8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903B85" w:rsidRPr="00D2146B" w:rsidRDefault="00903B85" w:rsidP="0050082D">
                              <w:pPr>
                                <w:spacing w:before="0" w:after="0" w:line="254" w:lineRule="auto"/>
                                <w:rPr>
                                  <w:sz w:val="18"/>
                                  <w:szCs w:val="18"/>
                                </w:rPr>
                              </w:pPr>
                              <w:r>
                                <w:rPr>
                                  <w:rFonts w:eastAsia="Calibri"/>
                                  <w:color w:val="000000"/>
                                  <w:sz w:val="18"/>
                                  <w:szCs w:val="18"/>
                                </w:rPr>
                                <w:t>auto int i</w:t>
                              </w:r>
                            </w:p>
                            <w:p w14:paraId="1EB866A9" w14:textId="57278A33" w:rsidR="00903B85" w:rsidRDefault="00903B8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03B85" w:rsidRDefault="00903B85" w:rsidP="00073BF2">
                              <w:pPr>
                                <w:spacing w:before="0" w:after="0" w:line="254" w:lineRule="auto"/>
                                <w:rPr>
                                  <w:rFonts w:eastAsia="Calibri"/>
                                  <w:color w:val="000000"/>
                                  <w:sz w:val="18"/>
                                  <w:szCs w:val="18"/>
                                </w:rPr>
                              </w:pPr>
                            </w:p>
                            <w:p w14:paraId="55FF5C13" w14:textId="77777777" w:rsidR="00903B85" w:rsidRPr="00D2146B" w:rsidRDefault="00903B85" w:rsidP="00073BF2">
                              <w:pPr>
                                <w:spacing w:before="0" w:after="0" w:line="256" w:lineRule="auto"/>
                                <w:rPr>
                                  <w:sz w:val="18"/>
                                  <w:szCs w:val="18"/>
                                </w:rPr>
                              </w:pPr>
                              <w:r>
                                <w:rPr>
                                  <w:rFonts w:eastAsia="Calibri"/>
                                  <w:color w:val="000000"/>
                                  <w:sz w:val="18"/>
                                  <w:szCs w:val="18"/>
                                </w:rPr>
                                <w:t>m_parentTable</w:t>
                              </w:r>
                            </w:p>
                            <w:p w14:paraId="20CF0F08" w14:textId="77777777" w:rsidR="00903B85" w:rsidRPr="00D2146B" w:rsidRDefault="00903B85" w:rsidP="00073BF2">
                              <w:pPr>
                                <w:spacing w:before="0" w:after="0" w:line="254" w:lineRule="auto"/>
                                <w:rPr>
                                  <w:sz w:val="18"/>
                                  <w:szCs w:val="18"/>
                                </w:rPr>
                              </w:pPr>
                            </w:p>
                            <w:p w14:paraId="2347329E" w14:textId="77777777" w:rsidR="00903B85" w:rsidRPr="00D2146B" w:rsidRDefault="00903B85" w:rsidP="0050082D">
                              <w:pPr>
                                <w:spacing w:before="0" w:after="0" w:line="254" w:lineRule="auto"/>
                                <w:rPr>
                                  <w:sz w:val="18"/>
                                  <w:szCs w:val="18"/>
                                </w:rPr>
                              </w:pPr>
                              <w:r w:rsidRPr="00D2146B">
                                <w:rPr>
                                  <w:rFonts w:eastAsia="Calibri"/>
                                  <w:color w:val="000000"/>
                                  <w:sz w:val="18"/>
                                  <w:szCs w:val="18"/>
                                </w:rPr>
                                <w:t> </w:t>
                              </w:r>
                            </w:p>
                            <w:p w14:paraId="7D6DAD56" w14:textId="77777777" w:rsidR="00903B85" w:rsidRPr="00D2146B" w:rsidRDefault="00903B8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903B85" w:rsidRPr="00D2146B" w:rsidRDefault="00903B8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903B85" w:rsidRPr="00100F82" w:rsidRDefault="00903B85" w:rsidP="00100F82">
                              <w:pPr>
                                <w:spacing w:before="0" w:after="0"/>
                                <w:rPr>
                                  <w:sz w:val="18"/>
                                  <w:szCs w:val="18"/>
                                </w:rPr>
                              </w:pPr>
                              <w:r w:rsidRPr="00100F82">
                                <w:rPr>
                                  <w:sz w:val="18"/>
                                  <w:szCs w:val="18"/>
                                </w:rPr>
                                <w:t>auto int i</w:t>
                              </w:r>
                            </w:p>
                            <w:p w14:paraId="5D0A676C" w14:textId="673BC4F3" w:rsidR="00903B85" w:rsidRPr="00100F82" w:rsidRDefault="00903B85" w:rsidP="00100F82">
                              <w:pPr>
                                <w:spacing w:before="0" w:after="0"/>
                                <w:rPr>
                                  <w:sz w:val="18"/>
                                  <w:szCs w:val="18"/>
                                </w:rPr>
                              </w:pPr>
                              <w:r w:rsidRPr="00100F82">
                                <w:rPr>
                                  <w:sz w:val="18"/>
                                  <w:szCs w:val="18"/>
                                </w:rPr>
                                <w:t>auto double blockDouble</w:t>
                              </w:r>
                            </w:p>
                            <w:p w14:paraId="5B01AFF6" w14:textId="77777777" w:rsidR="00903B85" w:rsidRDefault="00903B85" w:rsidP="00100F82">
                              <w:pPr>
                                <w:spacing w:before="0" w:after="0" w:line="256" w:lineRule="auto"/>
                                <w:rPr>
                                  <w:rFonts w:eastAsia="Calibri"/>
                                  <w:color w:val="000000"/>
                                  <w:sz w:val="18"/>
                                  <w:szCs w:val="18"/>
                                </w:rPr>
                              </w:pPr>
                            </w:p>
                            <w:p w14:paraId="35EF25BA" w14:textId="6D9A7EDC" w:rsidR="00903B85" w:rsidRPr="00D2146B" w:rsidRDefault="00903B85" w:rsidP="00100F82">
                              <w:pPr>
                                <w:spacing w:before="0" w:after="0" w:line="256" w:lineRule="auto"/>
                                <w:rPr>
                                  <w:sz w:val="18"/>
                                  <w:szCs w:val="18"/>
                                </w:rPr>
                              </w:pPr>
                              <w:r>
                                <w:rPr>
                                  <w:rFonts w:eastAsia="Calibri"/>
                                  <w:color w:val="000000"/>
                                  <w:sz w:val="18"/>
                                  <w:szCs w:val="18"/>
                                </w:rPr>
                                <w:t>m_parentTable</w:t>
                              </w:r>
                            </w:p>
                            <w:p w14:paraId="274031CF" w14:textId="32871C06" w:rsidR="00903B85" w:rsidRDefault="00903B8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903B85" w:rsidRDefault="00903B8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903B85" w:rsidRDefault="00903B85" w:rsidP="00D44BB8">
                              <w:pPr>
                                <w:spacing w:line="252" w:lineRule="auto"/>
                              </w:pPr>
                              <w:r>
                                <w:rPr>
                                  <w:rFonts w:eastAsia="Calibri"/>
                                  <w:color w:val="000000"/>
                                  <w:sz w:val="18"/>
                                  <w:szCs w:val="18"/>
                                </w:rPr>
                                <w:t>SymbolTable.CurrentTable</w:t>
                              </w:r>
                            </w:p>
                            <w:p w14:paraId="332537CB" w14:textId="66AB52F1" w:rsidR="00903B85" w:rsidRDefault="00903B85" w:rsidP="00D44BB8">
                              <w:pPr>
                                <w:spacing w:line="252" w:lineRule="auto"/>
                              </w:pPr>
                            </w:p>
                            <w:p w14:paraId="35DA4169" w14:textId="77777777" w:rsidR="00903B85" w:rsidRDefault="00903B8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903B85" w:rsidRPr="00610E6C" w:rsidRDefault="00903B8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20"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">
                <v:shape id="_x0000_s1121" type="#_x0000_t75" style="position:absolute;width:45085;height:55905;visibility:visible;mso-wrap-style:square" filled="t">
                  <v:fill o:detectmouseclick="t"/>
                  <v:path o:connecttype="none"/>
                </v:shape>
                <v:shape id="Textruta 4" o:spid="_x0000_s1122"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903B85" w:rsidRPr="00D2146B" w:rsidRDefault="00903B85" w:rsidP="0050082D">
                        <w:pPr>
                          <w:spacing w:before="0" w:after="0"/>
                          <w:rPr>
                            <w:sz w:val="18"/>
                            <w:szCs w:val="18"/>
                            <w:lang w:val="sv-SE"/>
                          </w:rPr>
                        </w:pPr>
                        <w:r>
                          <w:rPr>
                            <w:sz w:val="18"/>
                            <w:szCs w:val="18"/>
                            <w:lang w:val="sv-SE"/>
                          </w:rPr>
                          <w:t>Static int globalInt</w:t>
                        </w:r>
                      </w:p>
                      <w:p w14:paraId="69A6032C" w14:textId="768161F7" w:rsidR="00903B85" w:rsidRDefault="00903B85" w:rsidP="0050082D">
                        <w:pPr>
                          <w:spacing w:before="0" w:after="0"/>
                          <w:rPr>
                            <w:sz w:val="18"/>
                            <w:szCs w:val="18"/>
                            <w:lang w:val="sv-SE"/>
                          </w:rPr>
                        </w:pPr>
                        <w:r>
                          <w:rPr>
                            <w:sz w:val="18"/>
                            <w:szCs w:val="18"/>
                            <w:lang w:val="sv-SE"/>
                          </w:rPr>
                          <w:t>Static int i</w:t>
                        </w:r>
                      </w:p>
                      <w:p w14:paraId="65DC2C71" w14:textId="7AEEED2D" w:rsidR="00903B85" w:rsidRDefault="00903B85" w:rsidP="0050082D">
                        <w:pPr>
                          <w:spacing w:before="0" w:after="0"/>
                          <w:rPr>
                            <w:sz w:val="18"/>
                            <w:szCs w:val="18"/>
                            <w:lang w:val="sv-SE"/>
                          </w:rPr>
                        </w:pPr>
                      </w:p>
                      <w:p w14:paraId="3B0DD407" w14:textId="21D67AC3" w:rsidR="00903B85" w:rsidRPr="001B6705" w:rsidRDefault="00903B8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03B85" w:rsidRPr="00D2146B" w:rsidRDefault="00903B85" w:rsidP="0050082D">
                        <w:pPr>
                          <w:spacing w:before="0" w:after="0"/>
                          <w:rPr>
                            <w:sz w:val="18"/>
                            <w:szCs w:val="18"/>
                            <w:lang w:val="sv-SE"/>
                          </w:rPr>
                        </w:pPr>
                      </w:p>
                    </w:txbxContent>
                  </v:textbox>
                </v:shape>
                <v:shape id="Textruta 6" o:spid="_x0000_s1123"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903B85" w:rsidRPr="00D2146B" w:rsidRDefault="00903B8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24"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903B85" w:rsidRDefault="00903B8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03B85" w:rsidRPr="00D2146B" w:rsidRDefault="00903B85" w:rsidP="0050082D">
                        <w:pPr>
                          <w:spacing w:before="0" w:after="0" w:line="256" w:lineRule="auto"/>
                          <w:rPr>
                            <w:sz w:val="18"/>
                            <w:szCs w:val="18"/>
                          </w:rPr>
                        </w:pPr>
                        <w:r>
                          <w:rPr>
                            <w:sz w:val="18"/>
                            <w:szCs w:val="18"/>
                          </w:rPr>
                          <w:t>Auto mainChar : char</w:t>
                        </w:r>
                      </w:p>
                      <w:p w14:paraId="302437A3" w14:textId="77777777" w:rsidR="00903B85" w:rsidRDefault="00903B85" w:rsidP="0050082D">
                        <w:pPr>
                          <w:spacing w:before="0" w:after="0" w:line="256" w:lineRule="auto"/>
                          <w:rPr>
                            <w:rFonts w:eastAsia="Calibri"/>
                            <w:color w:val="000000"/>
                            <w:sz w:val="18"/>
                            <w:szCs w:val="18"/>
                          </w:rPr>
                        </w:pPr>
                      </w:p>
                      <w:p w14:paraId="71CC6A80" w14:textId="77C30F45" w:rsidR="00903B85" w:rsidRPr="00D2146B" w:rsidRDefault="00903B85" w:rsidP="008C458D">
                        <w:pPr>
                          <w:spacing w:before="0" w:after="0" w:line="256" w:lineRule="auto"/>
                          <w:rPr>
                            <w:sz w:val="18"/>
                            <w:szCs w:val="18"/>
                          </w:rPr>
                        </w:pPr>
                        <w:r>
                          <w:rPr>
                            <w:rFonts w:eastAsia="Calibri"/>
                            <w:color w:val="000000"/>
                            <w:sz w:val="18"/>
                            <w:szCs w:val="18"/>
                          </w:rPr>
                          <w:t>m_parentTable</w:t>
                        </w:r>
                      </w:p>
                      <w:p w14:paraId="4A1EB75F" w14:textId="77777777" w:rsidR="00903B85" w:rsidRPr="00D2146B" w:rsidRDefault="00903B85" w:rsidP="0050082D">
                        <w:pPr>
                          <w:spacing w:before="0" w:after="0" w:line="256" w:lineRule="auto"/>
                          <w:rPr>
                            <w:sz w:val="18"/>
                            <w:szCs w:val="18"/>
                          </w:rPr>
                        </w:pPr>
                        <w:r w:rsidRPr="00D2146B">
                          <w:rPr>
                            <w:rFonts w:eastAsia="Calibri"/>
                            <w:color w:val="000000"/>
                            <w:sz w:val="18"/>
                            <w:szCs w:val="18"/>
                          </w:rPr>
                          <w:t> </w:t>
                        </w:r>
                      </w:p>
                      <w:p w14:paraId="176D8F8E" w14:textId="77777777" w:rsidR="00903B85" w:rsidRPr="00D2146B" w:rsidRDefault="00903B8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25"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903B85" w:rsidRPr="00D2146B" w:rsidRDefault="00903B8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26"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903B85" w:rsidRPr="00D2146B" w:rsidRDefault="00903B85" w:rsidP="0050082D">
                        <w:pPr>
                          <w:spacing w:before="0" w:after="0" w:line="254" w:lineRule="auto"/>
                          <w:rPr>
                            <w:sz w:val="18"/>
                            <w:szCs w:val="18"/>
                          </w:rPr>
                        </w:pPr>
                        <w:r>
                          <w:rPr>
                            <w:rFonts w:eastAsia="Calibri"/>
                            <w:color w:val="000000"/>
                            <w:sz w:val="18"/>
                            <w:szCs w:val="18"/>
                          </w:rPr>
                          <w:t>auto int i</w:t>
                        </w:r>
                      </w:p>
                      <w:p w14:paraId="1EB866A9" w14:textId="57278A33" w:rsidR="00903B85" w:rsidRDefault="00903B8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03B85" w:rsidRDefault="00903B85" w:rsidP="00073BF2">
                        <w:pPr>
                          <w:spacing w:before="0" w:after="0" w:line="254" w:lineRule="auto"/>
                          <w:rPr>
                            <w:rFonts w:eastAsia="Calibri"/>
                            <w:color w:val="000000"/>
                            <w:sz w:val="18"/>
                            <w:szCs w:val="18"/>
                          </w:rPr>
                        </w:pPr>
                      </w:p>
                      <w:p w14:paraId="55FF5C13" w14:textId="77777777" w:rsidR="00903B85" w:rsidRPr="00D2146B" w:rsidRDefault="00903B85" w:rsidP="00073BF2">
                        <w:pPr>
                          <w:spacing w:before="0" w:after="0" w:line="256" w:lineRule="auto"/>
                          <w:rPr>
                            <w:sz w:val="18"/>
                            <w:szCs w:val="18"/>
                          </w:rPr>
                        </w:pPr>
                        <w:r>
                          <w:rPr>
                            <w:rFonts w:eastAsia="Calibri"/>
                            <w:color w:val="000000"/>
                            <w:sz w:val="18"/>
                            <w:szCs w:val="18"/>
                          </w:rPr>
                          <w:t>m_parentTable</w:t>
                        </w:r>
                      </w:p>
                      <w:p w14:paraId="20CF0F08" w14:textId="77777777" w:rsidR="00903B85" w:rsidRPr="00D2146B" w:rsidRDefault="00903B85" w:rsidP="00073BF2">
                        <w:pPr>
                          <w:spacing w:before="0" w:after="0" w:line="254" w:lineRule="auto"/>
                          <w:rPr>
                            <w:sz w:val="18"/>
                            <w:szCs w:val="18"/>
                          </w:rPr>
                        </w:pPr>
                      </w:p>
                      <w:p w14:paraId="2347329E" w14:textId="77777777" w:rsidR="00903B85" w:rsidRPr="00D2146B" w:rsidRDefault="00903B85" w:rsidP="0050082D">
                        <w:pPr>
                          <w:spacing w:before="0" w:after="0" w:line="254" w:lineRule="auto"/>
                          <w:rPr>
                            <w:sz w:val="18"/>
                            <w:szCs w:val="18"/>
                          </w:rPr>
                        </w:pPr>
                        <w:r w:rsidRPr="00D2146B">
                          <w:rPr>
                            <w:rFonts w:eastAsia="Calibri"/>
                            <w:color w:val="000000"/>
                            <w:sz w:val="18"/>
                            <w:szCs w:val="18"/>
                          </w:rPr>
                          <w:t> </w:t>
                        </w:r>
                      </w:p>
                      <w:p w14:paraId="7D6DAD56" w14:textId="77777777" w:rsidR="00903B85" w:rsidRPr="00D2146B" w:rsidRDefault="00903B8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27"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903B85" w:rsidRPr="00D2146B" w:rsidRDefault="00903B8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28"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29"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30"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31"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32"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33"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34"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35"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36"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37"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903B85" w:rsidRPr="00100F82" w:rsidRDefault="00903B85" w:rsidP="00100F82">
                        <w:pPr>
                          <w:spacing w:before="0" w:after="0"/>
                          <w:rPr>
                            <w:sz w:val="18"/>
                            <w:szCs w:val="18"/>
                          </w:rPr>
                        </w:pPr>
                        <w:r w:rsidRPr="00100F82">
                          <w:rPr>
                            <w:sz w:val="18"/>
                            <w:szCs w:val="18"/>
                          </w:rPr>
                          <w:t>auto int i</w:t>
                        </w:r>
                      </w:p>
                      <w:p w14:paraId="5D0A676C" w14:textId="673BC4F3" w:rsidR="00903B85" w:rsidRPr="00100F82" w:rsidRDefault="00903B85" w:rsidP="00100F82">
                        <w:pPr>
                          <w:spacing w:before="0" w:after="0"/>
                          <w:rPr>
                            <w:sz w:val="18"/>
                            <w:szCs w:val="18"/>
                          </w:rPr>
                        </w:pPr>
                        <w:r w:rsidRPr="00100F82">
                          <w:rPr>
                            <w:sz w:val="18"/>
                            <w:szCs w:val="18"/>
                          </w:rPr>
                          <w:t>auto double blockDouble</w:t>
                        </w:r>
                      </w:p>
                      <w:p w14:paraId="5B01AFF6" w14:textId="77777777" w:rsidR="00903B85" w:rsidRDefault="00903B85" w:rsidP="00100F82">
                        <w:pPr>
                          <w:spacing w:before="0" w:after="0" w:line="256" w:lineRule="auto"/>
                          <w:rPr>
                            <w:rFonts w:eastAsia="Calibri"/>
                            <w:color w:val="000000"/>
                            <w:sz w:val="18"/>
                            <w:szCs w:val="18"/>
                          </w:rPr>
                        </w:pPr>
                      </w:p>
                      <w:p w14:paraId="35EF25BA" w14:textId="6D9A7EDC" w:rsidR="00903B85" w:rsidRPr="00D2146B" w:rsidRDefault="00903B85" w:rsidP="00100F82">
                        <w:pPr>
                          <w:spacing w:before="0" w:after="0" w:line="256" w:lineRule="auto"/>
                          <w:rPr>
                            <w:sz w:val="18"/>
                            <w:szCs w:val="18"/>
                          </w:rPr>
                        </w:pPr>
                        <w:r>
                          <w:rPr>
                            <w:rFonts w:eastAsia="Calibri"/>
                            <w:color w:val="000000"/>
                            <w:sz w:val="18"/>
                            <w:szCs w:val="18"/>
                          </w:rPr>
                          <w:t>m_parentTable</w:t>
                        </w:r>
                      </w:p>
                      <w:p w14:paraId="274031CF" w14:textId="32871C06" w:rsidR="00903B85" w:rsidRDefault="00903B85" w:rsidP="006E502C">
                        <w:pPr>
                          <w:spacing w:line="252" w:lineRule="auto"/>
                        </w:pPr>
                      </w:p>
                    </w:txbxContent>
                  </v:textbox>
                </v:shape>
                <v:shape id="Textruta 21" o:spid="_x0000_s1138"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903B85" w:rsidRDefault="00903B85" w:rsidP="006E502C">
                        <w:pPr>
                          <w:spacing w:line="252" w:lineRule="auto"/>
                          <w:jc w:val="right"/>
                          <w:rPr>
                            <w:sz w:val="24"/>
                            <w:szCs w:val="24"/>
                          </w:rPr>
                        </w:pPr>
                        <w:r>
                          <w:rPr>
                            <w:rFonts w:eastAsia="Calibri"/>
                            <w:color w:val="000000"/>
                            <w:sz w:val="18"/>
                            <w:szCs w:val="18"/>
                          </w:rPr>
                          <w:t>Block 2</w:t>
                        </w:r>
                      </w:p>
                    </w:txbxContent>
                  </v:textbox>
                </v:shape>
                <v:shape id="Textruta 20" o:spid="_x0000_s1139"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903B85" w:rsidRDefault="00903B85" w:rsidP="00D44BB8">
                        <w:pPr>
                          <w:spacing w:line="252" w:lineRule="auto"/>
                        </w:pPr>
                        <w:r>
                          <w:rPr>
                            <w:rFonts w:eastAsia="Calibri"/>
                            <w:color w:val="000000"/>
                            <w:sz w:val="18"/>
                            <w:szCs w:val="18"/>
                          </w:rPr>
                          <w:t>SymbolTable.CurrentTable</w:t>
                        </w:r>
                      </w:p>
                      <w:p w14:paraId="332537CB" w14:textId="66AB52F1" w:rsidR="00903B85" w:rsidRDefault="00903B85" w:rsidP="00D44BB8">
                        <w:pPr>
                          <w:spacing w:line="252" w:lineRule="auto"/>
                        </w:pPr>
                      </w:p>
                      <w:p w14:paraId="35DA4169" w14:textId="77777777" w:rsidR="00903B85" w:rsidRDefault="00903B85" w:rsidP="00D44BB8">
                        <w:pPr>
                          <w:spacing w:line="252" w:lineRule="auto"/>
                        </w:pPr>
                        <w:r>
                          <w:rPr>
                            <w:rFonts w:eastAsia="Calibri"/>
                            <w:color w:val="000000"/>
                            <w:sz w:val="18"/>
                            <w:szCs w:val="18"/>
                          </w:rPr>
                          <w:t> </w:t>
                        </w:r>
                      </w:p>
                    </w:txbxContent>
                  </v:textbox>
                </v:shape>
                <v:shape id="Rak pilkoppling 448" o:spid="_x0000_s1140"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41"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42"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43"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44"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903B85" w:rsidRPr="00610E6C" w:rsidRDefault="00903B8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60D09113"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rsidR="006F26B2">
        <w:rPr>
          <w:b/>
          <w:bCs/>
          <w:lang w:val="sv-SE"/>
        </w:rPr>
        <w:t>Fel! Hittar inte referenskälla.</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 xml:space="preserve">We look up the entry list, and if we find another symbol with the same name, we check whether at least one of the symbols is extern. If it is, the symbols shall have equals types. If the new symbols is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24" w:name="_Toc49764380"/>
      <w:r>
        <w:t>The Symbol</w:t>
      </w:r>
      <w:bookmarkEnd w:id="224"/>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25" w:author="Stefan Bjornander" w:date="2015-04-25T18:27:00Z">
        <w:r w:rsidR="00AE29E2">
          <w:t>If the storage specifier is omitted</w:t>
        </w:r>
      </w:ins>
      <w:r w:rsidR="00AE29E2">
        <w:t>,</w:t>
      </w:r>
      <w:ins w:id="226" w:author="Stefan Bjornander" w:date="2015-04-25T18:27:00Z">
        <w:r w:rsidR="00AE29E2">
          <w:t xml:space="preserve"> </w:t>
        </w:r>
      </w:ins>
      <w:r w:rsidR="0077469C">
        <w:t xml:space="preserve">a function becomes extern while </w:t>
      </w:r>
      <w:ins w:id="227" w:author="Stefan Bjornander" w:date="2015-04-25T18:27:00Z">
        <w:r w:rsidR="00AE29E2">
          <w:t xml:space="preserve">a global variable </w:t>
        </w:r>
      </w:ins>
      <w:r w:rsidR="00AE29E2">
        <w:t>becomes</w:t>
      </w:r>
      <w:ins w:id="228" w:author="Stefan Bjornander" w:date="2015-04-25T18:27:00Z">
        <w:r w:rsidR="00AE29E2">
          <w:t xml:space="preserve"> static </w:t>
        </w:r>
      </w:ins>
      <w:r w:rsidR="00B50B44">
        <w:t xml:space="preserve">and </w:t>
      </w:r>
      <w:r w:rsidR="00AE29E2">
        <w:t>a</w:t>
      </w:r>
      <w:ins w:id="229" w:author="Stefan Bjornander" w:date="2015-04-25T18:27:00Z">
        <w:r w:rsidR="00AE29E2">
          <w:t xml:space="preserve"> local variable </w:t>
        </w:r>
      </w:ins>
      <w:r w:rsidR="00AE29E2">
        <w:t>becomes</w:t>
      </w:r>
      <w:ins w:id="230" w:author="Stefan Bjornander" w:date="2015-04-25T18:28:00Z">
        <w:r w:rsidR="00AE29E2">
          <w:t xml:space="preserve"> auto.</w:t>
        </w:r>
      </w:ins>
      <w:r w:rsidR="00AE29E2">
        <w:t xml:space="preserve"> In this book, t</w:t>
      </w:r>
      <w:ins w:id="231"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32" w:author="Stefan Bjornander" w:date="2015-04-25T16:22:00Z"/>
        </w:rPr>
      </w:pPr>
      <w:ins w:id="233" w:author="Stefan Bjornander" w:date="2015-04-25T16:11:00Z">
        <w:r>
          <w:lastRenderedPageBreak/>
          <w:t xml:space="preserve">A symbol can hold the storage </w:t>
        </w:r>
      </w:ins>
      <w:ins w:id="234" w:author="Stefan Bjornander" w:date="2015-04-25T18:26:00Z">
        <w:r>
          <w:rPr>
            <w:rStyle w:val="CodeInText"/>
            <w:rPrChange w:id="235" w:author="Stefan Bjornander" w:date="2015-04-25T18:26:00Z">
              <w:rPr>
                <w:rStyle w:val="CodeInText"/>
                <w:i w:val="0"/>
              </w:rPr>
            </w:rPrChange>
          </w:rPr>
          <w:t>Typedef</w:t>
        </w:r>
        <w:r>
          <w:t xml:space="preserve">, </w:t>
        </w:r>
        <w:r>
          <w:rPr>
            <w:rStyle w:val="CodeInText"/>
            <w:rPrChange w:id="236" w:author="Stefan Bjornander" w:date="2015-04-25T18:26:00Z">
              <w:rPr>
                <w:rStyle w:val="CodeInText"/>
                <w:i w:val="0"/>
              </w:rPr>
            </w:rPrChange>
          </w:rPr>
          <w:t>Static</w:t>
        </w:r>
        <w:r>
          <w:t xml:space="preserve">, </w:t>
        </w:r>
        <w:r>
          <w:rPr>
            <w:rStyle w:val="CodeInText"/>
            <w:rPrChange w:id="237" w:author="Stefan Bjornander" w:date="2015-04-25T18:26:00Z">
              <w:rPr>
                <w:rStyle w:val="CodeInText"/>
                <w:i w:val="0"/>
              </w:rPr>
            </w:rPrChange>
          </w:rPr>
          <w:t>Extern</w:t>
        </w:r>
        <w:r>
          <w:t xml:space="preserve">, </w:t>
        </w:r>
        <w:r>
          <w:rPr>
            <w:rStyle w:val="CodeInText"/>
            <w:rPrChange w:id="238" w:author="Stefan Bjornander" w:date="2015-04-25T18:26:00Z">
              <w:rPr>
                <w:rStyle w:val="CodeInText"/>
                <w:i w:val="0"/>
              </w:rPr>
            </w:rPrChange>
          </w:rPr>
          <w:t>Auto</w:t>
        </w:r>
        <w:r>
          <w:t xml:space="preserve">, and </w:t>
        </w:r>
        <w:r>
          <w:rPr>
            <w:rStyle w:val="CodeInText"/>
            <w:rPrChange w:id="239" w:author="Stefan Bjornander" w:date="2015-04-25T18:26:00Z">
              <w:rPr>
                <w:rStyle w:val="CodeInText"/>
                <w:i w:val="0"/>
              </w:rPr>
            </w:rPrChange>
          </w:rPr>
          <w:t>Register</w:t>
        </w:r>
        <w:r>
          <w:t>.</w:t>
        </w:r>
      </w:ins>
      <w:ins w:id="240" w:author="Stefan Bjornander" w:date="2015-04-25T18:27:00Z">
        <w:r>
          <w:t xml:space="preserve"> If the storage specifier is omitted, a global variable is regarded as static, and a local variable is </w:t>
        </w:r>
      </w:ins>
      <w:ins w:id="241" w:author="Stefan Bjornander" w:date="2015-04-25T18:28:00Z">
        <w:r>
          <w:t>regarded as auto. T</w:t>
        </w:r>
      </w:ins>
      <w:ins w:id="242" w:author="Stefan Bjornander" w:date="2015-04-25T16:11:00Z">
        <w:r>
          <w:t xml:space="preserve">he Register storage has been included for the sake of completeness, but in this book is has no effect. On every occasion, </w:t>
        </w:r>
      </w:ins>
      <w:ins w:id="243" w:author="Stefan Bjornander" w:date="2015-04-25T18:28:00Z">
        <w:r>
          <w:t xml:space="preserve">a </w:t>
        </w:r>
      </w:ins>
      <w:ins w:id="244" w:author="Stefan Bjornander" w:date="2015-04-25T16:12:00Z">
        <w:r>
          <w:t xml:space="preserve">symbol with </w:t>
        </w:r>
      </w:ins>
      <w:ins w:id="245" w:author="Stefan Bjornander" w:date="2015-04-25T16:11:00Z">
        <w:r>
          <w:t xml:space="preserve">the Auto </w:t>
        </w:r>
      </w:ins>
      <w:ins w:id="246" w:author="Stefan Bjornander" w:date="2015-04-25T16:12:00Z">
        <w:r>
          <w:t>or</w:t>
        </w:r>
      </w:ins>
      <w:ins w:id="247" w:author="Stefan Bjornander" w:date="2015-04-25T16:11:00Z">
        <w:r>
          <w:t xml:space="preserve"> Register storage are </w:t>
        </w:r>
      </w:ins>
      <w:ins w:id="248" w:author="Stefan Bjornander" w:date="2015-04-25T16:12:00Z">
        <w:r>
          <w:t>treated equally.</w:t>
        </w:r>
      </w:ins>
      <w:ins w:id="249" w:author="Stefan Bjornander" w:date="2015-04-25T18:29:00Z">
        <w:r>
          <w:t xml:space="preserve"> </w:t>
        </w:r>
      </w:ins>
      <w:ins w:id="250"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51" w:author="Stefan Bjornander" w:date="2015-04-25T18:27:00Z">
        <w:r>
          <w:t xml:space="preserve">If the storage specifier is omitted a global variable is regarded as static and a local variable is </w:t>
        </w:r>
      </w:ins>
      <w:ins w:id="252" w:author="Stefan Bjornander" w:date="2015-04-25T18:28:00Z">
        <w:r>
          <w:t>regarded as auto.</w:t>
        </w:r>
      </w:ins>
      <w:r>
        <w:t xml:space="preserve"> In this book, t</w:t>
      </w:r>
      <w:ins w:id="253" w:author="Stefan Bjornander" w:date="2015-04-25T16:11:00Z">
        <w:r>
          <w:t xml:space="preserve">he </w:t>
        </w:r>
      </w:ins>
      <w:r>
        <w:t>only difference between an auto or register symbol is that the address operator cannot be applied to a register symbol.</w:t>
      </w:r>
    </w:p>
    <w:p w14:paraId="2A27C4A0" w14:textId="1B81639B"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rsidR="006F26B2">
        <w:rPr>
          <w:b/>
          <w:bCs/>
          <w:lang w:val="sv-SE"/>
        </w:rPr>
        <w:t>Fel! Hittar inte referenskälla.</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54" w:author="Stefan Bjornander" w:date="2015-04-25T10:11:00Z">
            <w:rPr>
              <w:rStyle w:val="CodeInText"/>
              <w:i w:val="0"/>
            </w:rPr>
          </w:rPrChange>
        </w:rPr>
        <w:t>typedef</w:t>
      </w:r>
      <w:r>
        <w:t>, in the table.</w:t>
      </w:r>
      <w:ins w:id="255" w:author="Stefan Bjornander" w:date="2015-04-25T10:11:00Z">
        <w:r>
          <w:t xml:space="preserve"> In some compiler technique </w:t>
        </w:r>
      </w:ins>
      <w:r w:rsidR="00440B10">
        <w:t>textbooks,</w:t>
      </w:r>
      <w:ins w:id="256" w:author="Stefan Bjornander" w:date="2015-04-25T10:11:00Z">
        <w:r>
          <w:t xml:space="preserve"> the table is called</w:t>
        </w:r>
      </w:ins>
      <w:ins w:id="257" w:author="Stefan Bjornander" w:date="2015-04-25T10:14:00Z">
        <w:r>
          <w:t xml:space="preserve"> the </w:t>
        </w:r>
        <w:r>
          <w:rPr>
            <w:rStyle w:val="CodeInText"/>
            <w:rPrChange w:id="258"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59" w:name="_Toc49764381"/>
      <w:r>
        <w:lastRenderedPageBreak/>
        <w:t>The Type System</w:t>
      </w:r>
      <w:bookmarkEnd w:id="259"/>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60" w:author="Stefan Bjornander" w:date="2015-04-25T10:17:00Z">
          <w:pPr>
            <w:pStyle w:val="Rubrik2"/>
          </w:pPr>
        </w:pPrChange>
      </w:pPr>
      <w:ins w:id="261" w:author="Stefan Bjornander" w:date="2015-04-25T10:17:00Z">
        <w:r>
          <w:t xml:space="preserve">The </w:t>
        </w:r>
        <w:r>
          <w:rPr>
            <w:rStyle w:val="CodeInText"/>
          </w:rPr>
          <w:t>Type</w:t>
        </w:r>
        <w:r>
          <w:t xml:space="preserve"> class hold information about a type. The </w:t>
        </w:r>
      </w:ins>
      <w:ins w:id="262" w:author="Stefan Bjornander" w:date="2015-04-25T10:18:00Z">
        <w:r>
          <w:t xml:space="preserve">default </w:t>
        </w:r>
      </w:ins>
      <w:ins w:id="263" w:author="Stefan Bjornander" w:date="2015-04-25T10:17:00Z">
        <w:r>
          <w:t xml:space="preserve">constructor </w:t>
        </w:r>
      </w:ins>
      <w:ins w:id="264" w:author="Stefan Bjornander" w:date="2015-04-25T10:18:00Z">
        <w:r>
          <w:t xml:space="preserve">is </w:t>
        </w:r>
      </w:ins>
      <w:ins w:id="265" w:author="Stefan Bjornander" w:date="2015-04-25T10:17:00Z">
        <w:r>
          <w:t>private</w:t>
        </w:r>
      </w:ins>
      <w:ins w:id="266" w:author="Stefan Bjornander" w:date="2015-04-25T10:18:00Z">
        <w:r>
          <w:t>, which makes it impossible to</w:t>
        </w:r>
      </w:ins>
      <w:ins w:id="267" w:author="Stefan Bjornander" w:date="2015-04-25T10:21:00Z">
        <w:r>
          <w:t xml:space="preserve"> explicitly</w:t>
        </w:r>
      </w:ins>
      <w:ins w:id="268" w:author="Stefan Bjornander" w:date="2015-04-25T10:18:00Z">
        <w:r>
          <w:t xml:space="preserve"> </w:t>
        </w:r>
      </w:ins>
      <w:ins w:id="269" w:author="Stefan Bjornander" w:date="2015-04-25T10:21:00Z">
        <w:r>
          <w:t xml:space="preserve">create type objects. </w:t>
        </w:r>
      </w:ins>
      <w:ins w:id="270" w:author="Stefan Bjornander" w:date="2015-04-25T10:25:00Z">
        <w:r>
          <w:t>Instead</w:t>
        </w:r>
      </w:ins>
      <w:ins w:id="271" w:author="Stefan Bjornander" w:date="2015-04-25T10:21:00Z">
        <w:r>
          <w:t xml:space="preserve">, </w:t>
        </w:r>
      </w:ins>
      <w:ins w:id="272" w:author="Stefan Bjornander" w:date="2015-04-25T10:25:00Z">
        <w:r>
          <w:t xml:space="preserve">there is a series of static </w:t>
        </w:r>
      </w:ins>
      <w:r>
        <w:rPr>
          <w:rStyle w:val="CodeInText0"/>
        </w:rPr>
        <w:t>create</w:t>
      </w:r>
      <w:r>
        <w:t>-</w:t>
      </w:r>
      <w:ins w:id="273" w:author="Stefan Bjornander" w:date="2015-04-25T10:25:00Z">
        <w:r>
          <w:t xml:space="preserve">methods that create and return a </w:t>
        </w:r>
      </w:ins>
      <w:r>
        <w:t>T</w:t>
      </w:r>
      <w:ins w:id="274"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75" w:author="Stefan Bjornander" w:date="2015-04-25T10:33:00Z"/>
          <w:color w:val="auto"/>
        </w:rPr>
        <w:pPrChange w:id="276"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77" w:author="Stefan Bjornander" w:date="2015-04-25T10:40:00Z">
          <w:pPr>
            <w:pStyle w:val="Rubrik3"/>
          </w:pPr>
        </w:pPrChange>
      </w:pPr>
      <w:ins w:id="278" w:author="Stefan Bjornander" w:date="2015-04-25T10:41:00Z">
        <w:r>
          <w:t>Contrary</w:t>
        </w:r>
      </w:ins>
      <w:ins w:id="279" w:author="Stefan Bjornander" w:date="2015-04-25T10:40:00Z">
        <w:r>
          <w:t xml:space="preserve"> to some other languages, there is no logical type in C. </w:t>
        </w:r>
      </w:ins>
      <w:ins w:id="280" w:author="Stefan Bjornander" w:date="2015-04-25T10:41:00Z">
        <w:r>
          <w:t xml:space="preserve">However, as C applies </w:t>
        </w:r>
        <w:r>
          <w:rPr>
            <w:rStyle w:val="CodeInText"/>
          </w:rPr>
          <w:t>lazy evaluation</w:t>
        </w:r>
        <w:r>
          <w:t>, we need a logical type.</w:t>
        </w:r>
      </w:ins>
      <w:r>
        <w:t xml:space="preserve"> Lazy evaluation </w:t>
      </w:r>
      <w:ins w:id="281"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82" w:author="Stefan Bjornander" w:date="2015-04-25T10:42:00Z">
        <w:r>
          <w:t>The</w:t>
        </w:r>
      </w:ins>
      <w:r>
        <w:t xml:space="preserve"> logical</w:t>
      </w:r>
      <w:ins w:id="283" w:author="Stefan Bjornander" w:date="2015-04-25T10:42:00Z">
        <w:r>
          <w:t xml:space="preserve"> type holds the </w:t>
        </w:r>
      </w:ins>
      <w:ins w:id="284" w:author="Stefan Bjornander" w:date="2015-04-25T10:43:00Z">
        <w:r>
          <w:t xml:space="preserve">two </w:t>
        </w:r>
      </w:ins>
      <w:ins w:id="285" w:author="Stefan Bjornander" w:date="2015-04-25T10:42:00Z">
        <w:r>
          <w:t xml:space="preserve">sets </w:t>
        </w:r>
        <w:proofErr w:type="spellStart"/>
        <w:r>
          <w:rPr>
            <w:rStyle w:val="CodeInText"/>
            <w:color w:val="auto"/>
            <w:rPrChange w:id="286" w:author="Stefan Bjornander" w:date="2015-04-25T10:42:00Z">
              <w:rPr>
                <w:rStyle w:val="CodeInText"/>
                <w:i w:val="0"/>
              </w:rPr>
            </w:rPrChange>
          </w:rPr>
          <w:t>m_trueSet</w:t>
        </w:r>
        <w:proofErr w:type="spellEnd"/>
        <w:r>
          <w:t xml:space="preserve"> and </w:t>
        </w:r>
        <w:proofErr w:type="spellStart"/>
        <w:r>
          <w:rPr>
            <w:rStyle w:val="CodeInText"/>
            <w:color w:val="auto"/>
            <w:rPrChange w:id="287" w:author="Stefan Bjornander" w:date="2015-04-25T10:42:00Z">
              <w:rPr>
                <w:rStyle w:val="CodeInText"/>
                <w:i w:val="0"/>
              </w:rPr>
            </w:rPrChange>
          </w:rPr>
          <w:t>m_falseSet</w:t>
        </w:r>
        <w:proofErr w:type="spellEnd"/>
        <w:r>
          <w:t xml:space="preserve">, which hold </w:t>
        </w:r>
      </w:ins>
      <w:ins w:id="288" w:author="Stefan Bjornander" w:date="2015-04-25T10:43:00Z">
        <w:r>
          <w:t>middle code address</w:t>
        </w:r>
      </w:ins>
      <w:ins w:id="289" w:author="Stefan Bjornander" w:date="2015-04-25T10:44:00Z">
        <w:r>
          <w:t>es</w:t>
        </w:r>
      </w:ins>
      <w:ins w:id="290" w:author="Stefan Bjornander" w:date="2015-04-25T10:43:00Z">
        <w:r>
          <w:t xml:space="preserve"> to jumps </w:t>
        </w:r>
      </w:ins>
      <w:r>
        <w:t>instructions that</w:t>
      </w:r>
      <w:ins w:id="291" w:author="Stefan Bjornander" w:date="2015-04-25T10:44:00Z">
        <w:r>
          <w:t xml:space="preserve"> will later be filled with the address</w:t>
        </w:r>
      </w:ins>
      <w:r>
        <w:t>es</w:t>
      </w:r>
      <w:ins w:id="292" w:author="Stefan Bjornander" w:date="2015-04-25T10:44:00Z">
        <w:r>
          <w:t xml:space="preserve"> to jump </w:t>
        </w:r>
      </w:ins>
      <w:r>
        <w:t xml:space="preserve">to </w:t>
      </w:r>
      <w:ins w:id="293"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94" w:author="Stefan Bjornander" w:date="2015-04-25T10:39:00Z">
          <w:pPr>
            <w:pStyle w:val="Rubrik3"/>
            <w:tabs>
              <w:tab w:val="num" w:pos="360"/>
            </w:tabs>
          </w:pPr>
        </w:pPrChange>
      </w:pPr>
      <w:ins w:id="295" w:author="Stefan Bjornander" w:date="2015-04-25T10:39:00Z">
        <w:r>
          <w:t>The bi</w:t>
        </w:r>
      </w:ins>
      <w:r>
        <w:t>t</w:t>
      </w:r>
      <w:ins w:id="296" w:author="Stefan Bjornander" w:date="2015-04-25T10:39:00Z">
        <w:r>
          <w:t xml:space="preserve">field type is basically an integral type, with the addition of the bitfield mask that is used </w:t>
        </w:r>
      </w:ins>
      <w:ins w:id="297" w:author="Stefan Bjornander" w:date="2015-04-25T10:40:00Z">
        <w:r>
          <w:t>when a bitfield variable is assigned a value to set the unused bits to zero.</w:t>
        </w:r>
      </w:ins>
      <w:ins w:id="298"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99" w:author="Stefan Bjornander" w:date="2015-04-25T10:59:00Z">
          <w:pPr>
            <w:pStyle w:val="Rubrik3"/>
          </w:pPr>
        </w:pPrChange>
      </w:pPr>
      <w:ins w:id="300" w:author="Stefan Bjornander" w:date="2015-04-25T11:02:00Z">
        <w:r>
          <w:t xml:space="preserve">The type pointed at is null when the type is created, it will later be set by the </w:t>
        </w:r>
      </w:ins>
      <w:r>
        <w:t>declarator</w:t>
      </w:r>
      <w:ins w:id="301" w:author="Stefan Bjornander" w:date="2015-04-25T11:02:00Z">
        <w:r>
          <w:t xml:space="preserve"> type.</w:t>
        </w:r>
      </w:ins>
      <w:ins w:id="302"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03" w:author="Stefan Bjornander" w:date="2015-04-25T11:00:00Z">
          <w:pPr>
            <w:pStyle w:val="Rubrik3"/>
          </w:pPr>
        </w:pPrChange>
      </w:pPr>
      <w:ins w:id="304" w:author="Stefan Bjornander" w:date="2015-04-25T11:00:00Z">
        <w:r>
          <w:t>The array size can be zero, when the type is created. In that case it will later be set by the length of its ini</w:t>
        </w:r>
      </w:ins>
      <w:ins w:id="305" w:author="Stefan Bjornander" w:date="2015-04-25T11:01:00Z">
        <w:r>
          <w:t xml:space="preserve">tialization </w:t>
        </w:r>
      </w:ins>
      <w:ins w:id="306"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07" w:author="Stefan Bjornander" w:date="2015-04-25T11:04:00Z">
          <w:pPr>
            <w:pStyle w:val="Rubrik3"/>
          </w:pPr>
        </w:pPrChange>
      </w:pPr>
      <w:ins w:id="308"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367A5C25" w:rsidR="00D36967" w:rsidRDefault="00D36967">
      <w:pPr>
        <w:rPr>
          <w:color w:val="auto"/>
        </w:rPr>
        <w:pPrChange w:id="309" w:author="Stefan Bjornander" w:date="2015-04-25T10:38:00Z">
          <w:pPr>
            <w:pStyle w:val="Rubrik3"/>
          </w:pPr>
        </w:pPrChange>
      </w:pPr>
      <w:ins w:id="310" w:author="Stefan Bjornander" w:date="2015-04-25T10:38:00Z">
        <w:r>
          <w:t>The enumeration type (</w:t>
        </w:r>
        <w:proofErr w:type="spellStart"/>
        <w:r>
          <w:rPr>
            <w:rStyle w:val="CodeInText"/>
            <w:color w:val="auto"/>
            <w:rPrChange w:id="311" w:author="Stefan Bjornander" w:date="2015-04-25T10:38:00Z">
              <w:rPr>
                <w:rStyle w:val="CodeInText"/>
                <w:i w:val="0"/>
              </w:rPr>
            </w:rPrChange>
          </w:rPr>
          <w:t>enum</w:t>
        </w:r>
        <w:proofErr w:type="spellEnd"/>
        <w:r>
          <w:t xml:space="preserve">) is stored as an assigned integer. However, the </w:t>
        </w:r>
        <w:r>
          <w:rPr>
            <w:rStyle w:val="CodeInText"/>
          </w:rPr>
          <w:t>Specifi</w:t>
        </w:r>
      </w:ins>
      <w:r>
        <w:rPr>
          <w:rStyle w:val="CodeInText"/>
        </w:rPr>
        <w:t>er</w:t>
      </w:r>
      <w:ins w:id="312" w:author="Stefan Bjornander" w:date="2015-04-25T10:38:00Z">
        <w:r>
          <w:t xml:space="preserve"> class of Section </w:t>
        </w:r>
      </w:ins>
      <w:r>
        <w:fldChar w:fldCharType="begin"/>
      </w:r>
      <w:r>
        <w:instrText xml:space="preserve"> REF _Ref418259975 \r \h </w:instrText>
      </w:r>
      <w:r>
        <w:fldChar w:fldCharType="separate"/>
      </w:r>
      <w:r w:rsidR="006F26B2">
        <w:t>4.2.1</w:t>
      </w:r>
      <w:r>
        <w:fldChar w:fldCharType="end"/>
      </w:r>
      <w:r>
        <w:t xml:space="preserve"> </w:t>
      </w:r>
      <w:ins w:id="313" w:author="Stefan Bjornander" w:date="2015-04-25T10:38:00Z">
        <w:r>
          <w:t xml:space="preserve">needs to know if the type is </w:t>
        </w:r>
        <w:proofErr w:type="spellStart"/>
        <w:r>
          <w:t>enum</w:t>
        </w:r>
        <w:proofErr w:type="spellEnd"/>
        <w:r>
          <w:t xml:space="preserve"> </w:t>
        </w:r>
      </w:ins>
      <w:r>
        <w:t>to</w:t>
      </w:r>
      <w:ins w:id="314" w:author="Stefan Bjornander" w:date="2015-04-25T10:38:00Z">
        <w:r>
          <w:t xml:space="preserve"> initialize its value. </w:t>
        </w:r>
      </w:ins>
      <w:r>
        <w:t>Therefore,</w:t>
      </w:r>
      <w:ins w:id="315" w:author="Stefan Bjornander" w:date="2015-04-25T10:38:00Z">
        <w:r>
          <w:t xml:space="preserve"> we add the </w:t>
        </w:r>
        <w:proofErr w:type="spellStart"/>
        <w:r>
          <w:rPr>
            <w:rStyle w:val="CodeInText"/>
            <w:color w:val="auto"/>
            <w:rPrChange w:id="316" w:author="Stefan Bjornander" w:date="2015-04-25T10:39:00Z">
              <w:rPr>
                <w:rStyle w:val="CodeInText"/>
                <w:i w:val="0"/>
              </w:rPr>
            </w:rPrChange>
          </w:rPr>
          <w:t>m_enum</w:t>
        </w:r>
        <w:proofErr w:type="spellEnd"/>
        <w:r>
          <w:t xml:space="preserve"> field and the </w:t>
        </w:r>
      </w:ins>
      <w:proofErr w:type="spellStart"/>
      <w:r>
        <w:rPr>
          <w:rStyle w:val="CodeInText"/>
        </w:rPr>
        <w:t>isEnumeration</w:t>
      </w:r>
      <w:proofErr w:type="spellEnd"/>
      <w:ins w:id="317"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18" w:author="Stefan Bjornander" w:date="2015-04-25T11:15:00Z"/>
        </w:rPr>
        <w:pPrChange w:id="319" w:author="Stefan Bjornander" w:date="2015-04-25T14:54:00Z">
          <w:pPr>
            <w:pStyle w:val="Rubrik3"/>
          </w:pPr>
        </w:pPrChange>
      </w:pPr>
      <w:ins w:id="320" w:author="Stefan Bjornander" w:date="2015-04-25T14:54:00Z">
        <w:r>
          <w:t xml:space="preserve">Each type has a size, even though void </w:t>
        </w:r>
      </w:ins>
      <w:ins w:id="321" w:author="Stefan Bjornander" w:date="2015-04-25T16:04:00Z">
        <w:r>
          <w:t>and</w:t>
        </w:r>
      </w:ins>
      <w:ins w:id="322" w:author="Stefan Bjornander" w:date="2015-04-25T14:54:00Z">
        <w:r>
          <w:t xml:space="preserve"> function ha</w:t>
        </w:r>
      </w:ins>
      <w:ins w:id="323" w:author="Stefan Bjornander" w:date="2015-04-25T16:04:00Z">
        <w:r>
          <w:t>ve</w:t>
        </w:r>
      </w:ins>
      <w:ins w:id="324" w:author="Stefan Bjornander" w:date="2015-04-25T14:54:00Z">
        <w:r>
          <w:t xml:space="preserve"> size zero. The size of an array is its size times the size of its type</w:t>
        </w:r>
      </w:ins>
      <w:ins w:id="325" w:author="Stefan Bjornander" w:date="2015-04-25T14:55:00Z">
        <w:r>
          <w:t xml:space="preserve">, the size of a struct is the sum of the sizes of its members, and the size of a union is the size of its </w:t>
        </w:r>
      </w:ins>
      <w:ins w:id="326" w:author="Stefan Bjornander" w:date="2015-04-25T16:04:00Z">
        <w:r>
          <w:t>largest</w:t>
        </w:r>
      </w:ins>
      <w:ins w:id="327" w:author="Stefan Bjornander" w:date="2015-04-25T14:55:00Z">
        <w:r>
          <w:t xml:space="preserve"> member. Not</w:t>
        </w:r>
      </w:ins>
      <w:ins w:id="328" w:author="Stefan Bjornander" w:date="2015-04-25T16:04:00Z">
        <w:r>
          <w:t>e</w:t>
        </w:r>
      </w:ins>
      <w:ins w:id="329"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30" w:author="Stefan Bjornander" w:date="2015-04-25T11:37:00Z">
        <w:r>
          <w:t xml:space="preserve">It is possible to define an array without </w:t>
        </w:r>
      </w:ins>
      <w:ins w:id="331" w:author="Stefan Bjornander" w:date="2015-04-25T11:38:00Z">
        <w:r>
          <w:rPr>
            <w:noProof/>
          </w:rPr>
          <w:t xml:space="preserve">stating its size, </w:t>
        </w:r>
      </w:ins>
      <w:ins w:id="332" w:author="Stefan Bjornander" w:date="2015-04-25T14:31:00Z">
        <w:r>
          <w:rPr>
            <w:noProof/>
          </w:rPr>
          <w:t>in which case the array is given the size zero. I</w:t>
        </w:r>
      </w:ins>
      <w:ins w:id="333" w:author="Stefan Bjornander" w:date="2015-04-25T11:38:00Z">
        <w:r>
          <w:rPr>
            <w:noProof/>
          </w:rPr>
          <w:t>n that case</w:t>
        </w:r>
      </w:ins>
      <w:ins w:id="334" w:author="Stefan Bjornander" w:date="2015-04-25T14:31:00Z">
        <w:r>
          <w:rPr>
            <w:noProof/>
          </w:rPr>
          <w:t>,</w:t>
        </w:r>
      </w:ins>
      <w:ins w:id="335" w:author="Stefan Bjornander" w:date="2015-04-25T11:38:00Z">
        <w:r>
          <w:rPr>
            <w:noProof/>
          </w:rPr>
          <w:t xml:space="preserve"> </w:t>
        </w:r>
      </w:ins>
      <w:ins w:id="336" w:author="Stefan Bjornander" w:date="2015-04-25T14:31:00Z">
        <w:r>
          <w:rPr>
            <w:noProof/>
          </w:rPr>
          <w:t>the</w:t>
        </w:r>
      </w:ins>
      <w:ins w:id="337" w:author="Stefan Bjornander" w:date="2015-04-25T11:38:00Z">
        <w:r>
          <w:rPr>
            <w:noProof/>
          </w:rPr>
          <w:t xml:space="preserve"> </w:t>
        </w:r>
      </w:ins>
      <w:ins w:id="338" w:author="Stefan Bjornander" w:date="2015-04-25T14:31:00Z">
        <w:r>
          <w:rPr>
            <w:noProof/>
          </w:rPr>
          <w:t xml:space="preserve">array </w:t>
        </w:r>
      </w:ins>
      <w:ins w:id="339" w:author="Stefan Bjornander" w:date="2015-04-25T11:38:00Z">
        <w:r>
          <w:rPr>
            <w:noProof/>
          </w:rPr>
          <w:t xml:space="preserve">size must be determined by the size of its initialization list. </w:t>
        </w:r>
      </w:ins>
      <w:ins w:id="340" w:author="Stefan Bjornander" w:date="2015-04-25T11:39:00Z">
        <w:r>
          <w:rPr>
            <w:noProof/>
          </w:rPr>
          <w:t xml:space="preserve">However, if the </w:t>
        </w:r>
      </w:ins>
      <w:ins w:id="341" w:author="Stefan Bjornander" w:date="2015-04-25T11:40:00Z">
        <w:r>
          <w:rPr>
            <w:noProof/>
          </w:rPr>
          <w:t xml:space="preserve">array </w:t>
        </w:r>
      </w:ins>
      <w:ins w:id="342" w:author="Stefan Bjornander" w:date="2015-04-25T11:39:00Z">
        <w:r>
          <w:rPr>
            <w:noProof/>
          </w:rPr>
          <w:t xml:space="preserve">definition </w:t>
        </w:r>
      </w:ins>
      <w:ins w:id="343" w:author="Stefan Bjornander" w:date="2015-04-25T11:40:00Z">
        <w:r>
          <w:rPr>
            <w:noProof/>
          </w:rPr>
          <w:t>lacks</w:t>
        </w:r>
      </w:ins>
      <w:ins w:id="344" w:author="Stefan Bjornander" w:date="2015-04-25T11:39:00Z">
        <w:r>
          <w:rPr>
            <w:noProof/>
          </w:rPr>
          <w:t xml:space="preserve"> an initialization list</w:t>
        </w:r>
      </w:ins>
      <w:ins w:id="345" w:author="Stefan Bjornander" w:date="2015-04-25T11:40:00Z">
        <w:r>
          <w:rPr>
            <w:noProof/>
          </w:rPr>
          <w:t xml:space="preserve">, the array </w:t>
        </w:r>
      </w:ins>
      <w:ins w:id="346" w:author="Stefan Bjornander" w:date="2015-04-25T14:31:00Z">
        <w:r>
          <w:rPr>
            <w:noProof/>
          </w:rPr>
          <w:t xml:space="preserve">keeps the size zero and is considered </w:t>
        </w:r>
      </w:ins>
      <w:ins w:id="347" w:author="Stefan Bjornander" w:date="2015-04-25T11:40:00Z">
        <w:r>
          <w:rPr>
            <w:noProof/>
          </w:rPr>
          <w:t>incomplete</w:t>
        </w:r>
      </w:ins>
      <w:ins w:id="348" w:author="Stefan Bjornander" w:date="2015-04-25T11:39:00Z">
        <w:r>
          <w:rPr>
            <w:noProof/>
          </w:rPr>
          <w:t>.</w:t>
        </w:r>
      </w:ins>
      <w:ins w:id="349" w:author="Stefan Bjornander" w:date="2015-04-25T14:30:00Z">
        <w:r>
          <w:rPr>
            <w:noProof/>
          </w:rPr>
          <w:t xml:space="preserve"> In the same</w:t>
        </w:r>
      </w:ins>
      <w:ins w:id="350" w:author="Stefan Bjornander" w:date="2015-04-25T14:33:00Z">
        <w:r>
          <w:rPr>
            <w:noProof/>
          </w:rPr>
          <w:t xml:space="preserve"> way</w:t>
        </w:r>
      </w:ins>
      <w:ins w:id="351" w:author="Stefan Bjornander" w:date="2015-04-25T14:30:00Z">
        <w:r>
          <w:rPr>
            <w:noProof/>
          </w:rPr>
          <w:t xml:space="preserve">, it is possible to define only the </w:t>
        </w:r>
      </w:ins>
      <w:ins w:id="352" w:author="Stefan Bjornander" w:date="2015-04-25T14:32:00Z">
        <w:r>
          <w:rPr>
            <w:noProof/>
          </w:rPr>
          <w:t>n</w:t>
        </w:r>
      </w:ins>
      <w:ins w:id="353" w:author="Stefan Bjornander" w:date="2015-04-25T14:33:00Z">
        <w:r>
          <w:rPr>
            <w:noProof/>
          </w:rPr>
          <w:t>ame tag</w:t>
        </w:r>
      </w:ins>
      <w:ins w:id="354" w:author="Stefan Bjornander" w:date="2015-04-25T14:30:00Z">
        <w:r>
          <w:rPr>
            <w:noProof/>
          </w:rPr>
          <w:t xml:space="preserve"> of a struct</w:t>
        </w:r>
      </w:ins>
      <w:ins w:id="355" w:author="Stefan Bjornander" w:date="2015-04-25T14:33:00Z">
        <w:r>
          <w:rPr>
            <w:noProof/>
          </w:rPr>
          <w:t xml:space="preserve"> or union</w:t>
        </w:r>
      </w:ins>
      <w:ins w:id="356" w:author="Stefan Bjornander" w:date="2015-04-25T14:30:00Z">
        <w:r>
          <w:rPr>
            <w:noProof/>
          </w:rPr>
          <w:t xml:space="preserve">, with its </w:t>
        </w:r>
      </w:ins>
      <w:ins w:id="357" w:author="Stefan Bjornander" w:date="2015-04-25T14:33:00Z">
        <w:r>
          <w:rPr>
            <w:noProof/>
          </w:rPr>
          <w:t xml:space="preserve">member </w:t>
        </w:r>
      </w:ins>
      <w:r>
        <w:rPr>
          <w:noProof/>
        </w:rPr>
        <w:t>map</w:t>
      </w:r>
      <w:ins w:id="358" w:author="Stefan Bjornander" w:date="2015-04-25T14:33:00Z">
        <w:r>
          <w:rPr>
            <w:noProof/>
          </w:rPr>
          <w:t xml:space="preserve"> </w:t>
        </w:r>
      </w:ins>
      <w:ins w:id="359" w:author="Stefan Bjornander" w:date="2015-04-25T14:30:00Z">
        <w:r>
          <w:rPr>
            <w:noProof/>
          </w:rPr>
          <w:t xml:space="preserve">to be defined later. </w:t>
        </w:r>
      </w:ins>
      <w:ins w:id="360" w:author="Stefan Bjornander" w:date="2015-04-25T14:32:00Z">
        <w:r>
          <w:rPr>
            <w:noProof/>
          </w:rPr>
          <w:t xml:space="preserve">In that case, the member </w:t>
        </w:r>
      </w:ins>
      <w:r>
        <w:rPr>
          <w:noProof/>
        </w:rPr>
        <w:t>map</w:t>
      </w:r>
      <w:ins w:id="361" w:author="Stefan Bjornander" w:date="2015-04-25T14:32:00Z">
        <w:r>
          <w:rPr>
            <w:noProof/>
          </w:rPr>
          <w:t xml:space="preserve"> is given the value null, which is keep if the </w:t>
        </w:r>
      </w:ins>
      <w:ins w:id="362" w:author="Stefan Bjornander" w:date="2015-04-25T14:33:00Z">
        <w:r>
          <w:rPr>
            <w:noProof/>
          </w:rPr>
          <w:t xml:space="preserve">member </w:t>
        </w:r>
      </w:ins>
      <w:r>
        <w:rPr>
          <w:noProof/>
        </w:rPr>
        <w:t>map</w:t>
      </w:r>
      <w:ins w:id="363" w:author="Stefan Bjornander" w:date="2015-04-25T14:33:00Z">
        <w:r>
          <w:rPr>
            <w:noProof/>
          </w:rPr>
          <w:t xml:space="preserve"> is n</w:t>
        </w:r>
      </w:ins>
      <w:r>
        <w:rPr>
          <w:noProof/>
        </w:rPr>
        <w:t>ot</w:t>
      </w:r>
      <w:ins w:id="364" w:author="Stefan Bjornander" w:date="2015-04-25T14:33:00Z">
        <w:r>
          <w:rPr>
            <w:noProof/>
          </w:rPr>
          <w:t xml:space="preserve"> defined, and the struct or union is consider incomplete.</w:t>
        </w:r>
      </w:ins>
      <w:ins w:id="365" w:author="Stefan Bjornander" w:date="2015-04-25T14:34:00Z">
        <w:r>
          <w:rPr>
            <w:noProof/>
          </w:rPr>
          <w:t xml:space="preserve"> Variables can only have complete types, and the pointer type, array type or function return type must be </w:t>
        </w:r>
      </w:ins>
      <w:r>
        <w:rPr>
          <w:noProof/>
        </w:rPr>
        <w:t xml:space="preserve">also </w:t>
      </w:r>
      <w:ins w:id="366" w:author="Stefan Bjornander" w:date="2015-04-25T14:34:00Z">
        <w:r>
          <w:rPr>
            <w:noProof/>
          </w:rPr>
          <w:t>complete.</w:t>
        </w:r>
      </w:ins>
    </w:p>
    <w:p w14:paraId="0A824C79" w14:textId="193B0AA9" w:rsidR="00EE55D9" w:rsidRDefault="00EE55D9" w:rsidP="00EE55D9">
      <w:r>
        <w:t xml:space="preserve">XXX </w:t>
      </w:r>
      <w:ins w:id="367" w:author="Stefan Bjornander" w:date="2015-04-25T11:37:00Z">
        <w:r>
          <w:t xml:space="preserve">It is possible to define an array without </w:t>
        </w:r>
      </w:ins>
      <w:ins w:id="368" w:author="Stefan Bjornander" w:date="2015-04-25T11:38:00Z">
        <w:r>
          <w:t xml:space="preserve">stating its size, </w:t>
        </w:r>
      </w:ins>
      <w:ins w:id="369" w:author="Stefan Bjornander" w:date="2015-04-25T14:31:00Z">
        <w:r>
          <w:t>in which case the array is given the size zero. I</w:t>
        </w:r>
      </w:ins>
      <w:ins w:id="370" w:author="Stefan Bjornander" w:date="2015-04-25T11:38:00Z">
        <w:r>
          <w:t>n that case</w:t>
        </w:r>
      </w:ins>
      <w:ins w:id="371" w:author="Stefan Bjornander" w:date="2015-04-25T14:31:00Z">
        <w:r>
          <w:t>,</w:t>
        </w:r>
      </w:ins>
      <w:ins w:id="372" w:author="Stefan Bjornander" w:date="2015-04-25T11:38:00Z">
        <w:r>
          <w:t xml:space="preserve"> </w:t>
        </w:r>
      </w:ins>
      <w:ins w:id="373" w:author="Stefan Bjornander" w:date="2015-04-25T14:31:00Z">
        <w:r>
          <w:t>the</w:t>
        </w:r>
      </w:ins>
      <w:ins w:id="374" w:author="Stefan Bjornander" w:date="2015-04-25T11:38:00Z">
        <w:r>
          <w:t xml:space="preserve"> </w:t>
        </w:r>
      </w:ins>
      <w:ins w:id="375" w:author="Stefan Bjornander" w:date="2015-04-25T14:31:00Z">
        <w:r>
          <w:t xml:space="preserve">array </w:t>
        </w:r>
      </w:ins>
      <w:ins w:id="376" w:author="Stefan Bjornander" w:date="2015-04-25T11:38:00Z">
        <w:r>
          <w:t xml:space="preserve">size must be determined by the size of its </w:t>
        </w:r>
      </w:ins>
      <w:r>
        <w:t>initialization</w:t>
      </w:r>
      <w:ins w:id="377" w:author="Stefan Bjornander" w:date="2015-04-25T11:38:00Z">
        <w:r>
          <w:t xml:space="preserve"> list. </w:t>
        </w:r>
      </w:ins>
      <w:ins w:id="378" w:author="Stefan Bjornander" w:date="2015-04-25T11:39:00Z">
        <w:r>
          <w:t xml:space="preserve">However, if the </w:t>
        </w:r>
      </w:ins>
      <w:ins w:id="379" w:author="Stefan Bjornander" w:date="2015-04-25T11:40:00Z">
        <w:r>
          <w:t xml:space="preserve">array </w:t>
        </w:r>
      </w:ins>
      <w:r>
        <w:t>definition</w:t>
      </w:r>
      <w:ins w:id="380" w:author="Stefan Bjornander" w:date="2015-04-25T11:39:00Z">
        <w:r>
          <w:t xml:space="preserve"> </w:t>
        </w:r>
      </w:ins>
      <w:ins w:id="381" w:author="Stefan Bjornander" w:date="2015-04-25T11:40:00Z">
        <w:r>
          <w:t>lacks</w:t>
        </w:r>
      </w:ins>
      <w:ins w:id="382" w:author="Stefan Bjornander" w:date="2015-04-25T11:39:00Z">
        <w:r>
          <w:t xml:space="preserve"> an </w:t>
        </w:r>
      </w:ins>
      <w:r>
        <w:t>initialization</w:t>
      </w:r>
      <w:ins w:id="383" w:author="Stefan Bjornander" w:date="2015-04-25T11:39:00Z">
        <w:r>
          <w:t xml:space="preserve"> list</w:t>
        </w:r>
      </w:ins>
      <w:ins w:id="384" w:author="Stefan Bjornander" w:date="2015-04-25T11:40:00Z">
        <w:r>
          <w:t xml:space="preserve">, the array </w:t>
        </w:r>
      </w:ins>
      <w:ins w:id="385" w:author="Stefan Bjornander" w:date="2015-04-25T14:31:00Z">
        <w:r>
          <w:t xml:space="preserve">keeps the size zero and is considered </w:t>
        </w:r>
      </w:ins>
      <w:ins w:id="386" w:author="Stefan Bjornander" w:date="2015-04-25T11:40:00Z">
        <w:r>
          <w:t>incomplete</w:t>
        </w:r>
      </w:ins>
      <w:ins w:id="387" w:author="Stefan Bjornander" w:date="2015-04-25T11:39:00Z">
        <w:r>
          <w:t>.</w:t>
        </w:r>
      </w:ins>
      <w:ins w:id="388" w:author="Stefan Bjornander" w:date="2015-04-25T14:30:00Z">
        <w:r>
          <w:t xml:space="preserve"> In the same</w:t>
        </w:r>
      </w:ins>
      <w:ins w:id="389" w:author="Stefan Bjornander" w:date="2015-04-25T14:33:00Z">
        <w:r>
          <w:t xml:space="preserve"> way</w:t>
        </w:r>
      </w:ins>
      <w:ins w:id="390" w:author="Stefan Bjornander" w:date="2015-04-25T14:30:00Z">
        <w:r>
          <w:t xml:space="preserve">, it is possible to define only the </w:t>
        </w:r>
      </w:ins>
      <w:ins w:id="391" w:author="Stefan Bjornander" w:date="2015-04-25T14:32:00Z">
        <w:r>
          <w:t>n</w:t>
        </w:r>
      </w:ins>
      <w:ins w:id="392" w:author="Stefan Bjornander" w:date="2015-04-25T14:33:00Z">
        <w:r>
          <w:t>ame tag</w:t>
        </w:r>
      </w:ins>
      <w:ins w:id="393" w:author="Stefan Bjornander" w:date="2015-04-25T14:30:00Z">
        <w:r>
          <w:t xml:space="preserve"> of a struct</w:t>
        </w:r>
      </w:ins>
      <w:ins w:id="394" w:author="Stefan Bjornander" w:date="2015-04-25T14:33:00Z">
        <w:r>
          <w:t xml:space="preserve"> or union</w:t>
        </w:r>
      </w:ins>
      <w:ins w:id="395" w:author="Stefan Bjornander" w:date="2015-04-25T14:30:00Z">
        <w:r>
          <w:t xml:space="preserve">, with its </w:t>
        </w:r>
      </w:ins>
      <w:ins w:id="396" w:author="Stefan Bjornander" w:date="2015-04-25T14:33:00Z">
        <w:r>
          <w:t xml:space="preserve">member </w:t>
        </w:r>
      </w:ins>
      <w:r>
        <w:t>map</w:t>
      </w:r>
      <w:ins w:id="397" w:author="Stefan Bjornander" w:date="2015-04-25T14:33:00Z">
        <w:r>
          <w:t xml:space="preserve"> </w:t>
        </w:r>
      </w:ins>
      <w:ins w:id="398" w:author="Stefan Bjornander" w:date="2015-04-25T14:30:00Z">
        <w:r>
          <w:t xml:space="preserve">to be defined later. </w:t>
        </w:r>
      </w:ins>
      <w:ins w:id="399" w:author="Stefan Bjornander" w:date="2015-04-25T14:32:00Z">
        <w:r>
          <w:t xml:space="preserve">In that case, the member </w:t>
        </w:r>
      </w:ins>
      <w:r>
        <w:t>map</w:t>
      </w:r>
      <w:ins w:id="400" w:author="Stefan Bjornander" w:date="2015-04-25T14:32:00Z">
        <w:r>
          <w:t xml:space="preserve"> is given the value null, which is keep if the </w:t>
        </w:r>
      </w:ins>
      <w:ins w:id="401" w:author="Stefan Bjornander" w:date="2015-04-25T14:33:00Z">
        <w:r>
          <w:t xml:space="preserve">member </w:t>
        </w:r>
      </w:ins>
      <w:r>
        <w:t>map</w:t>
      </w:r>
      <w:ins w:id="402" w:author="Stefan Bjornander" w:date="2015-04-25T14:33:00Z">
        <w:r>
          <w:t xml:space="preserve"> is n</w:t>
        </w:r>
      </w:ins>
      <w:r>
        <w:t>ot</w:t>
      </w:r>
      <w:ins w:id="403" w:author="Stefan Bjornander" w:date="2015-04-25T14:33:00Z">
        <w:r>
          <w:t xml:space="preserve"> defined, and the struct or union is consider incomplete.</w:t>
        </w:r>
      </w:ins>
      <w:ins w:id="404" w:author="Stefan Bjornander" w:date="2015-04-25T14:34:00Z">
        <w:r>
          <w:t xml:space="preserve"> Variables can only have complete types, and the pointer type, array type or function return type must be </w:t>
        </w:r>
      </w:ins>
      <w:r>
        <w:t xml:space="preserve">also </w:t>
      </w:r>
      <w:ins w:id="405"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06" w:author="Stefan Bjornander" w:date="2015-04-25T10:30:00Z"/>
          <w:color w:val="auto"/>
        </w:rPr>
        <w:pPrChange w:id="407" w:author="Stefan Bjornander" w:date="2015-04-25T10:27:00Z">
          <w:pPr>
            <w:pStyle w:val="Rubrik3"/>
          </w:pPr>
        </w:pPrChange>
      </w:pPr>
      <w:ins w:id="408" w:author="Stefan Bjornander" w:date="2015-04-25T10:28:00Z">
        <w:r>
          <w:t xml:space="preserve">Simply put, a type is constant if its field </w:t>
        </w:r>
        <w:proofErr w:type="spellStart"/>
        <w:r>
          <w:rPr>
            <w:rStyle w:val="CodeInText"/>
            <w:color w:val="auto"/>
            <w:rPrChange w:id="409" w:author="Stefan Bjornander" w:date="2015-04-25T10:28:00Z">
              <w:rPr>
                <w:rStyle w:val="CodeInText"/>
                <w:i w:val="0"/>
              </w:rPr>
            </w:rPrChange>
          </w:rPr>
          <w:t>m_constant</w:t>
        </w:r>
        <w:proofErr w:type="spellEnd"/>
        <w:r>
          <w:t xml:space="preserve"> is true. However, </w:t>
        </w:r>
      </w:ins>
      <w:r>
        <w:t>a</w:t>
      </w:r>
      <w:ins w:id="410" w:author="Stefan Bjornander" w:date="2015-04-25T10:28:00Z">
        <w:r>
          <w:t xml:space="preserve"> struct or union is </w:t>
        </w:r>
      </w:ins>
      <w:ins w:id="411" w:author="Stefan Bjornander" w:date="2015-04-25T10:29:00Z">
        <w:r>
          <w:t>regarded</w:t>
        </w:r>
      </w:ins>
      <w:ins w:id="412" w:author="Stefan Bjornander" w:date="2015-04-25T10:28:00Z">
        <w:r>
          <w:t xml:space="preserve"> as </w:t>
        </w:r>
      </w:ins>
      <w:ins w:id="413" w:author="Stefan Bjornander" w:date="2015-04-25T10:29:00Z">
        <w:r>
          <w:t>constant</w:t>
        </w:r>
      </w:ins>
      <w:ins w:id="414" w:author="Stefan Bjornander" w:date="2015-04-25T10:28:00Z">
        <w:r>
          <w:t xml:space="preserve"> if </w:t>
        </w:r>
      </w:ins>
      <w:ins w:id="415" w:author="Stefan Bjornander" w:date="2015-04-25T10:29:00Z">
        <w:r>
          <w:t>it is constant</w:t>
        </w:r>
      </w:ins>
      <w:r>
        <w:t xml:space="preserve"> (</w:t>
      </w:r>
      <w:proofErr w:type="spellStart"/>
      <w:ins w:id="416" w:author="Stefan Bjornander" w:date="2015-04-25T10:29:00Z">
        <w:r>
          <w:rPr>
            <w:rStyle w:val="CodeInText"/>
            <w:color w:val="auto"/>
            <w:rPrChange w:id="417" w:author="Stefan Bjornander" w:date="2015-04-25T10:30:00Z">
              <w:rPr>
                <w:rStyle w:val="CodeInText"/>
                <w:i w:val="0"/>
              </w:rPr>
            </w:rPrChange>
          </w:rPr>
          <w:t>m_constant</w:t>
        </w:r>
        <w:proofErr w:type="spellEnd"/>
        <w:r>
          <w:t xml:space="preserve"> is true) or is any of its members if (</w:t>
        </w:r>
      </w:ins>
      <w:ins w:id="418" w:author="Stefan Bjornander" w:date="2015-04-25T10:30:00Z">
        <w:r>
          <w:t>recursively</w:t>
        </w:r>
      </w:ins>
      <w:ins w:id="419" w:author="Stefan Bjornander" w:date="2015-04-25T10:29:00Z">
        <w:r>
          <w:t>)</w:t>
        </w:r>
      </w:ins>
      <w:ins w:id="420" w:author="Stefan Bjornander" w:date="2015-04-25T10:30:00Z">
        <w:r>
          <w:t xml:space="preserve"> constant.</w:t>
        </w:r>
      </w:ins>
    </w:p>
    <w:p w14:paraId="66A16E10" w14:textId="77777777" w:rsidR="00B864B2" w:rsidRDefault="00B864B2">
      <w:pPr>
        <w:pPrChange w:id="421" w:author="Stefan Bjornander" w:date="2015-04-25T10:27:00Z">
          <w:pPr>
            <w:pStyle w:val="Rubrik3"/>
          </w:pPr>
        </w:pPrChange>
      </w:pPr>
      <w:ins w:id="422" w:author="Stefan Bjornander" w:date="2015-04-25T10:30:00Z">
        <w:r>
          <w:t xml:space="preserve">The idea of the volatile </w:t>
        </w:r>
      </w:ins>
      <w:ins w:id="423" w:author="Stefan Bjornander" w:date="2015-04-25T10:31:00Z">
        <w:r>
          <w:t xml:space="preserve">qualifier is to </w:t>
        </w:r>
      </w:ins>
      <w:ins w:id="424" w:author="Stefan Bjornander" w:date="2015-04-25T10:30:00Z">
        <w:r>
          <w:t xml:space="preserve">prevent optimization, and since this book </w:t>
        </w:r>
      </w:ins>
      <w:ins w:id="425" w:author="Stefan Bjornander" w:date="2015-04-25T10:31:00Z">
        <w:r>
          <w:t xml:space="preserve">is focused on optimization techniques we have no real use for the volatile </w:t>
        </w:r>
      </w:ins>
      <w:r>
        <w:t>qualifier</w:t>
      </w:r>
      <w:ins w:id="426" w:author="Stefan Bjornander" w:date="2015-04-25T10:31:00Z">
        <w:r>
          <w:t xml:space="preserve">. However, for the sake of </w:t>
        </w:r>
      </w:ins>
      <w:r>
        <w:t>completeness</w:t>
      </w:r>
      <w:ins w:id="427" w:author="Stefan Bjornander" w:date="2015-04-25T10:31:00Z">
        <w:r>
          <w:t xml:space="preserve"> we include the </w:t>
        </w:r>
        <w:proofErr w:type="spellStart"/>
        <w:r>
          <w:rPr>
            <w:rStyle w:val="CodeInText"/>
            <w:color w:val="auto"/>
            <w:rPrChange w:id="428" w:author="Stefan Bjornander" w:date="2015-04-25T10:32:00Z">
              <w:rPr>
                <w:rStyle w:val="CodeInText"/>
                <w:i w:val="0"/>
              </w:rPr>
            </w:rPrChange>
          </w:rPr>
          <w:t>m_volatile</w:t>
        </w:r>
        <w:proofErr w:type="spellEnd"/>
        <w:r>
          <w:t xml:space="preserve"> field in the </w:t>
        </w:r>
        <w:r>
          <w:rPr>
            <w:rStyle w:val="CodeInText"/>
            <w:color w:val="auto"/>
            <w:rPrChange w:id="429"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30" w:author="Stefan Bjornander" w:date="2015-04-25T11:16:00Z"/>
          <w:color w:val="auto"/>
        </w:rPr>
        <w:pPrChange w:id="431" w:author="Stefan Bjornander" w:date="2015-04-25T14:35:00Z">
          <w:pPr>
            <w:pStyle w:val="Code"/>
          </w:pPr>
        </w:pPrChange>
      </w:pPr>
      <w:ins w:id="432" w:author="Stefan Bjornander" w:date="2015-04-25T14:35:00Z">
        <w:r>
          <w:t>Two pointer</w:t>
        </w:r>
      </w:ins>
      <w:r>
        <w:rPr>
          <w:noProof/>
        </w:rPr>
        <w:t>s</w:t>
      </w:r>
      <w:ins w:id="433" w:author="Stefan Bjornander" w:date="2015-04-25T14:35:00Z">
        <w:r>
          <w:rPr>
            <w:noProof/>
          </w:rPr>
          <w:t xml:space="preserve"> are </w:t>
        </w:r>
      </w:ins>
      <w:r>
        <w:rPr>
          <w:noProof/>
        </w:rPr>
        <w:t xml:space="preserve">considered to be </w:t>
      </w:r>
      <w:ins w:id="434" w:author="Stefan Bjornander" w:date="2015-04-25T14:35:00Z">
        <w:r>
          <w:rPr>
            <w:noProof/>
          </w:rPr>
          <w:t>equal if the type</w:t>
        </w:r>
      </w:ins>
      <w:r>
        <w:rPr>
          <w:noProof/>
        </w:rPr>
        <w:t>s</w:t>
      </w:r>
      <w:ins w:id="435" w:author="Stefan Bjornander" w:date="2015-04-25T14:35:00Z">
        <w:r>
          <w:rPr>
            <w:noProof/>
          </w:rPr>
          <w:t xml:space="preserve"> they point at are equal</w:t>
        </w:r>
      </w:ins>
      <w:ins w:id="436" w:author="Stefan Bjornander" w:date="2015-04-25T14:56:00Z">
        <w:r>
          <w:rPr>
            <w:noProof/>
          </w:rPr>
          <w:t xml:space="preserve">, two arrays are </w:t>
        </w:r>
      </w:ins>
      <w:r>
        <w:rPr>
          <w:noProof/>
        </w:rPr>
        <w:t xml:space="preserve">equal </w:t>
      </w:r>
      <w:ins w:id="437" w:author="Stefan Bjornander" w:date="2015-04-25T17:26:00Z">
        <w:r>
          <w:rPr>
            <w:noProof/>
          </w:rPr>
          <w:t>if</w:t>
        </w:r>
      </w:ins>
      <w:r>
        <w:rPr>
          <w:noProof/>
        </w:rPr>
        <w:t xml:space="preserve"> (1) </w:t>
      </w:r>
      <w:ins w:id="438" w:author="Stefan Bjornander" w:date="2015-04-25T17:26:00Z">
        <w:r>
          <w:rPr>
            <w:noProof/>
          </w:rPr>
          <w:t xml:space="preserve">their types are equal and </w:t>
        </w:r>
      </w:ins>
      <w:r>
        <w:rPr>
          <w:noProof/>
        </w:rPr>
        <w:t xml:space="preserve">(2) </w:t>
      </w:r>
      <w:ins w:id="439" w:author="Stefan Bjornander" w:date="2015-04-25T17:26:00Z">
        <w:r>
          <w:rPr>
            <w:noProof/>
          </w:rPr>
          <w:t>they have the same size o</w:t>
        </w:r>
      </w:ins>
      <w:r>
        <w:rPr>
          <w:noProof/>
        </w:rPr>
        <w:t>r</w:t>
      </w:r>
      <w:ins w:id="440" w:author="Stefan Bjornander" w:date="2015-04-25T17:26:00Z">
        <w:r>
          <w:rPr>
            <w:noProof/>
          </w:rPr>
          <w:t xml:space="preserve"> </w:t>
        </w:r>
      </w:ins>
      <w:r>
        <w:rPr>
          <w:noProof/>
        </w:rPr>
        <w:t>both are incomplete (their sizes are zero)</w:t>
      </w:r>
      <w:ins w:id="441" w:author="Stefan Bjornander" w:date="2015-04-25T17:26:00Z">
        <w:r>
          <w:rPr>
            <w:noProof/>
          </w:rPr>
          <w:t>.</w:t>
        </w:r>
      </w:ins>
      <w:ins w:id="442" w:author="Stefan Bjornander" w:date="2015-04-25T14:56:00Z">
        <w:r>
          <w:rPr>
            <w:noProof/>
          </w:rPr>
          <w:t xml:space="preserve"> </w:t>
        </w:r>
      </w:ins>
      <w:ins w:id="443" w:author="Stefan Bjornander" w:date="2015-04-25T14:58:00Z">
        <w:r>
          <w:rPr>
            <w:noProof/>
          </w:rPr>
          <w:t>Two struct</w:t>
        </w:r>
      </w:ins>
      <w:ins w:id="444" w:author="Stefan Bjornander" w:date="2015-04-25T16:07:00Z">
        <w:r>
          <w:rPr>
            <w:noProof/>
          </w:rPr>
          <w:t>s</w:t>
        </w:r>
      </w:ins>
      <w:ins w:id="445" w:author="Stefan Bjornander" w:date="2015-04-25T14:58:00Z">
        <w:r>
          <w:rPr>
            <w:noProof/>
          </w:rPr>
          <w:t xml:space="preserve"> or unions are equals if </w:t>
        </w:r>
      </w:ins>
      <w:ins w:id="446" w:author="Stefan Bjornander" w:date="2015-04-25T16:06:00Z">
        <w:r>
          <w:rPr>
            <w:noProof/>
          </w:rPr>
          <w:t xml:space="preserve">they both are incomplete </w:t>
        </w:r>
      </w:ins>
      <w:r>
        <w:rPr>
          <w:noProof/>
        </w:rPr>
        <w:t xml:space="preserve">(their member maps are null) </w:t>
      </w:r>
      <w:ins w:id="447" w:author="Stefan Bjornander" w:date="2015-04-25T16:06:00Z">
        <w:r>
          <w:rPr>
            <w:noProof/>
          </w:rPr>
          <w:t xml:space="preserve">or if </w:t>
        </w:r>
      </w:ins>
      <w:ins w:id="448" w:author="Stefan Bjornander" w:date="2015-04-25T14:58:00Z">
        <w:r>
          <w:rPr>
            <w:noProof/>
          </w:rPr>
          <w:t xml:space="preserve">their member </w:t>
        </w:r>
      </w:ins>
      <w:r>
        <w:rPr>
          <w:noProof/>
        </w:rPr>
        <w:t>maps</w:t>
      </w:r>
      <w:ins w:id="449" w:author="Stefan Bjornander" w:date="2015-04-25T14:58:00Z">
        <w:r>
          <w:rPr>
            <w:noProof/>
          </w:rPr>
          <w:t xml:space="preserve"> are equal</w:t>
        </w:r>
      </w:ins>
      <w:ins w:id="450" w:author="Stefan Bjornander" w:date="2015-04-25T16:07:00Z">
        <w:r>
          <w:rPr>
            <w:noProof/>
          </w:rPr>
          <w:t>. N</w:t>
        </w:r>
      </w:ins>
      <w:ins w:id="451" w:author="Stefan Bjornander" w:date="2015-04-25T16:05:00Z">
        <w:r>
          <w:rPr>
            <w:noProof/>
          </w:rPr>
          <w:t xml:space="preserve">ote that they </w:t>
        </w:r>
      </w:ins>
      <w:r>
        <w:rPr>
          <w:noProof/>
        </w:rPr>
        <w:t xml:space="preserve">must not only </w:t>
      </w:r>
      <w:ins w:id="452" w:author="Stefan Bjornander" w:date="2015-04-25T16:06:00Z">
        <w:r>
          <w:rPr>
            <w:noProof/>
          </w:rPr>
          <w:t>have the same members, the</w:t>
        </w:r>
      </w:ins>
      <w:r>
        <w:rPr>
          <w:noProof/>
        </w:rPr>
        <w:t xml:space="preserve"> members</w:t>
      </w:r>
      <w:ins w:id="453" w:author="Stefan Bjornander" w:date="2015-04-25T16:06:00Z">
        <w:r>
          <w:rPr>
            <w:noProof/>
          </w:rPr>
          <w:t xml:space="preserve"> </w:t>
        </w:r>
      </w:ins>
      <w:r>
        <w:rPr>
          <w:noProof/>
        </w:rPr>
        <w:t xml:space="preserve">must also appear in the </w:t>
      </w:r>
      <w:ins w:id="454" w:author="Stefan Bjornander" w:date="2015-04-25T16:06:00Z">
        <w:r>
          <w:rPr>
            <w:noProof/>
          </w:rPr>
          <w:t>same order.</w:t>
        </w:r>
      </w:ins>
      <w:ins w:id="455"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56" w:author="Stefan Bjornander" w:date="2015-04-25T11:15:00Z"/>
          <w:color w:val="auto"/>
        </w:rPr>
        <w:pPrChange w:id="457" w:author="Stefan Bjornander" w:date="2015-04-25T14:54:00Z">
          <w:pPr>
            <w:pStyle w:val="Rubrik3"/>
          </w:pPr>
        </w:pPrChange>
      </w:pPr>
      <w:ins w:id="458" w:author="Stefan Bjornander" w:date="2015-04-25T14:54:00Z">
        <w:r>
          <w:t xml:space="preserve">Each type has a size, even though void </w:t>
        </w:r>
      </w:ins>
      <w:ins w:id="459" w:author="Stefan Bjornander" w:date="2015-04-25T16:04:00Z">
        <w:r>
          <w:t>and</w:t>
        </w:r>
      </w:ins>
      <w:ins w:id="460" w:author="Stefan Bjornander" w:date="2015-04-25T14:54:00Z">
        <w:r>
          <w:t xml:space="preserve"> function ha</w:t>
        </w:r>
      </w:ins>
      <w:ins w:id="461" w:author="Stefan Bjornander" w:date="2015-04-25T16:04:00Z">
        <w:r>
          <w:t>ve</w:t>
        </w:r>
      </w:ins>
      <w:ins w:id="462" w:author="Stefan Bjornander" w:date="2015-04-25T14:54:00Z">
        <w:r>
          <w:t xml:space="preserve"> size zero. The size of an array is its size times the size of its type</w:t>
        </w:r>
      </w:ins>
      <w:ins w:id="463" w:author="Stefan Bjornander" w:date="2015-04-25T14:55:00Z">
        <w:r>
          <w:t xml:space="preserve">, the size of a struct is the sum of the sizes of its members, and the size of a union is the size of its </w:t>
        </w:r>
      </w:ins>
      <w:ins w:id="464" w:author="Stefan Bjornander" w:date="2015-04-25T16:04:00Z">
        <w:r>
          <w:t>largest</w:t>
        </w:r>
      </w:ins>
      <w:ins w:id="465" w:author="Stefan Bjornander" w:date="2015-04-25T14:55:00Z">
        <w:r>
          <w:t xml:space="preserve"> member. Not</w:t>
        </w:r>
      </w:ins>
      <w:ins w:id="466" w:author="Stefan Bjornander" w:date="2015-04-25T16:04:00Z">
        <w:r>
          <w:t>e</w:t>
        </w:r>
      </w:ins>
      <w:ins w:id="467"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lastRenderedPageBreak/>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5AA06182" w:rsidR="0063592A" w:rsidRDefault="0063592A" w:rsidP="0063592A">
      <w:pPr>
        <w:pStyle w:val="Code"/>
        <w:rPr>
          <w:highlight w:val="white"/>
        </w:rPr>
      </w:pPr>
      <w:r w:rsidRPr="0063592A">
        <w:rPr>
          <w:highlight w:val="white"/>
        </w:rPr>
        <w:t xml:space="preserve">        m_maxValueMap.Add(Sort.Unsigned_Long_Int, 18446744073709551615);</w:t>
      </w:r>
    </w:p>
    <w:p w14:paraId="55C9B07C" w14:textId="6F4B6B2E" w:rsidR="005448D2" w:rsidRDefault="005448D2" w:rsidP="0063592A">
      <w:pPr>
        <w:pStyle w:val="Code"/>
        <w:rPr>
          <w:highlight w:val="white"/>
        </w:rPr>
      </w:pPr>
      <w:r>
        <w:rPr>
          <w:highlight w:val="white"/>
        </w:rPr>
        <w:t xml:space="preserve">      }</w:t>
      </w:r>
    </w:p>
    <w:p w14:paraId="3B5BC7BC" w14:textId="4B0A533C" w:rsidR="005448D2" w:rsidRDefault="005448D2" w:rsidP="0063592A">
      <w:pPr>
        <w:pStyle w:val="Code"/>
        <w:rPr>
          <w:highlight w:val="white"/>
        </w:rPr>
      </w:pPr>
    </w:p>
    <w:p w14:paraId="26A5AD4B" w14:textId="79BA3D59" w:rsidR="005448D2" w:rsidRDefault="005448D2" w:rsidP="005448D2">
      <w:pPr>
        <w:pStyle w:val="Code"/>
        <w:rPr>
          <w:highlight w:val="white"/>
        </w:rPr>
      </w:pPr>
      <w:r w:rsidRPr="0063592A">
        <w:rPr>
          <w:highlight w:val="white"/>
        </w:rPr>
        <w:t xml:space="preserve">      if (Start.Windows) {</w:t>
      </w:r>
    </w:p>
    <w:p w14:paraId="78D08B72" w14:textId="0120198D" w:rsidR="005448D2" w:rsidRPr="0063592A" w:rsidRDefault="005448D2" w:rsidP="005448D2">
      <w:pPr>
        <w:pStyle w:val="Code"/>
        <w:rPr>
          <w:highlight w:val="white"/>
        </w:rPr>
      </w:pPr>
      <w:r>
        <w:rPr>
          <w:highlight w:val="white"/>
        </w:rPr>
        <w:t xml:space="preserve">        // ...</w:t>
      </w:r>
    </w:p>
    <w:p w14:paraId="6627F9C3" w14:textId="09E38D8E" w:rsidR="005448D2" w:rsidRPr="0063592A" w:rsidRDefault="005448D2" w:rsidP="0063592A">
      <w:pPr>
        <w:pStyle w:val="Code"/>
        <w:rPr>
          <w:highlight w:val="white"/>
        </w:rPr>
      </w:pPr>
      <w:r w:rsidRPr="0063592A">
        <w:rPr>
          <w:highlight w:val="whit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468" w:name="_Toc49764382"/>
      <w:r>
        <w:t>Type Casting</w:t>
      </w:r>
      <w:bookmarkEnd w:id="468"/>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lastRenderedPageBreak/>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lastRenderedPageBreak/>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lastRenderedPageBreak/>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lastRenderedPageBreak/>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lastRenderedPageBreak/>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lastRenderedPageBreak/>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4"/>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469" w:name="_Toc49764383"/>
      <w:r>
        <w:lastRenderedPageBreak/>
        <w:t>Constant Expression</w:t>
      </w:r>
      <w:bookmarkEnd w:id="469"/>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50DE84B9" w14:textId="77777777" w:rsidR="00FF1D35"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w:t>
      </w:r>
    </w:p>
    <w:p w14:paraId="2BCEE39C" w14:textId="3C517FD2" w:rsidR="00D84B3D" w:rsidRPr="00D84B3D" w:rsidRDefault="00FF1D35" w:rsidP="00D84B3D">
      <w:pPr>
        <w:pStyle w:val="Code"/>
        <w:rPr>
          <w:highlight w:val="white"/>
        </w:rPr>
      </w:pPr>
      <w:r>
        <w:rPr>
          <w:highlight w:val="white"/>
        </w:rPr>
        <w:t xml:space="preserve">                                           </w:t>
      </w:r>
      <w:r w:rsidR="00D84B3D" w:rsidRPr="00D84B3D">
        <w:rPr>
          <w:highlight w:val="white"/>
        </w:rPr>
        <w:t xml:space="preserve">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52094498" w:rsidR="0045597A" w:rsidRDefault="0045597A" w:rsidP="0045597A">
      <w:pPr>
        <w:pStyle w:val="Code"/>
        <w:rPr>
          <w:highlight w:val="white"/>
        </w:rPr>
      </w:pPr>
      <w:r w:rsidRPr="00CD295E">
        <w:rPr>
          <w:highlight w:val="white"/>
        </w:rPr>
        <w:t xml:space="preserve">      if (Start.Windows) {</w:t>
      </w:r>
    </w:p>
    <w:p w14:paraId="48996B50" w14:textId="1E70A6F0" w:rsidR="004C0EBE" w:rsidRPr="00CD295E" w:rsidRDefault="004C0EBE" w:rsidP="0045597A">
      <w:pPr>
        <w:pStyle w:val="Code"/>
        <w:rPr>
          <w:highlight w:val="white"/>
        </w:rPr>
      </w:pPr>
      <w:r>
        <w:rPr>
          <w:highlight w:val="white"/>
        </w:rPr>
        <w:t xml:space="preserve">        // ...</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470" w:name="_Toc49764384"/>
      <w:r>
        <w:lastRenderedPageBreak/>
        <w:t xml:space="preserve">Static </w:t>
      </w:r>
      <w:r w:rsidR="00917F74">
        <w:t xml:space="preserve">Address </w:t>
      </w:r>
      <w:r>
        <w:t>Expression</w:t>
      </w:r>
      <w:bookmarkEnd w:id="470"/>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471" w:name="_Toc49764385"/>
      <w:r>
        <w:lastRenderedPageBreak/>
        <w:t>Initialization</w:t>
      </w:r>
      <w:bookmarkEnd w:id="471"/>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472" w:name="_Toc49764386"/>
      <w:r w:rsidRPr="00EC76D5">
        <w:lastRenderedPageBreak/>
        <w:t>Middle Code Optimization</w:t>
      </w:r>
      <w:bookmarkEnd w:id="221"/>
      <w:bookmarkEnd w:id="47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473" w:name="_Toc49764387"/>
      <w:r>
        <w:t>Object to Integer Addresses</w:t>
      </w:r>
      <w:bookmarkEnd w:id="473"/>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474" w:name="_Toc49764388"/>
      <w:proofErr w:type="spellStart"/>
      <w:r>
        <w:t>Goto</w:t>
      </w:r>
      <w:proofErr w:type="spellEnd"/>
      <w:r>
        <w:t xml:space="preserve"> Next Instructions</w:t>
      </w:r>
      <w:bookmarkEnd w:id="474"/>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lastRenderedPageBreak/>
        <w:t xml:space="preserve">    }</w:t>
      </w:r>
    </w:p>
    <w:p w14:paraId="11007EDD" w14:textId="6932B9D7" w:rsidR="001D1BEE" w:rsidRPr="00EC76D5" w:rsidRDefault="00223AD8" w:rsidP="00795872">
      <w:pPr>
        <w:pStyle w:val="Rubrik3"/>
      </w:pPr>
      <w:bookmarkStart w:id="475" w:name="_Toc49764389"/>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475"/>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lastRenderedPageBreak/>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476" w:name="_Toc49764390"/>
      <w:proofErr w:type="spellStart"/>
      <w:r w:rsidRPr="00EC76D5">
        <w:t>Goto</w:t>
      </w:r>
      <w:proofErr w:type="spellEnd"/>
      <w:r w:rsidRPr="00EC76D5">
        <w:t xml:space="preserve"> Chains</w:t>
      </w:r>
      <w:bookmarkEnd w:id="476"/>
    </w:p>
    <w:p w14:paraId="0879AD9F" w14:textId="242FC810"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lastRenderedPageBreak/>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477" w:name="_Toc49764391"/>
      <w:r>
        <w:t>Remove</w:t>
      </w:r>
      <w:r w:rsidR="00036C5E" w:rsidRPr="00EC76D5">
        <w:t xml:space="preserve"> Unreachable Code</w:t>
      </w:r>
      <w:bookmarkEnd w:id="477"/>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478" w:name="_Toc49764392"/>
      <w:r>
        <w:t>Remove Push-Pop Chains</w:t>
      </w:r>
      <w:bookmarkEnd w:id="478"/>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479" w:name="_Toc49764393"/>
      <w:r>
        <w:t>Change Top-Pop to Pop</w:t>
      </w:r>
      <w:bookmarkEnd w:id="479"/>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lastRenderedPageBreak/>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480" w:name="_Toc49764394"/>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bookmarkEnd w:id="480"/>
      <w:proofErr w:type="spellEnd"/>
    </w:p>
    <w:p w14:paraId="08F62FF6" w14:textId="0F186A26" w:rsidR="00D33BAF" w:rsidRDefault="00D33BAF" w:rsidP="00C858E7">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r w:rsidR="00E121ED">
        <w:rPr>
          <w:highlight w:val="white"/>
          <w:lang w:val="sv-SE"/>
        </w:rPr>
        <w:t xml:space="preserve">a </w:t>
      </w:r>
      <w:proofErr w:type="spellStart"/>
      <w:r w:rsidR="00E121ED">
        <w:rPr>
          <w:highlight w:val="white"/>
          <w:lang w:val="sv-SE"/>
        </w:rPr>
        <w:t>number</w:t>
      </w:r>
      <w:proofErr w:type="spellEnd"/>
      <w:r w:rsidR="00E121ED">
        <w:rPr>
          <w:highlight w:val="white"/>
          <w:lang w:val="sv-SE"/>
        </w:rPr>
        <w:t xml:space="preserve"> </w:t>
      </w:r>
      <w:proofErr w:type="spellStart"/>
      <w:r w:rsidR="00E121ED">
        <w:rPr>
          <w:highlight w:val="white"/>
          <w:lang w:val="sv-SE"/>
        </w:rPr>
        <w:t>of</w:t>
      </w:r>
      <w:proofErr w:type="spellEnd"/>
      <w:r w:rsidR="00E121ED">
        <w:rPr>
          <w:highlight w:val="white"/>
          <w:lang w:val="sv-SE"/>
        </w:rPr>
        <w:t xml:space="preserve"> situations</w:t>
      </w:r>
      <w:r w:rsidR="00C858E7">
        <w:rPr>
          <w:highlight w:val="white"/>
          <w:lang w:val="sv-SE"/>
        </w:rPr>
        <w:t>:</w:t>
      </w:r>
    </w:p>
    <w:tbl>
      <w:tblPr>
        <w:tblStyle w:val="Tabellrutnt"/>
        <w:tblW w:w="0" w:type="auto"/>
        <w:tblLook w:val="04A0" w:firstRow="1" w:lastRow="0" w:firstColumn="1" w:lastColumn="0" w:noHBand="0" w:noVBand="1"/>
      </w:tblPr>
      <w:tblGrid>
        <w:gridCol w:w="3116"/>
        <w:gridCol w:w="3117"/>
        <w:gridCol w:w="3117"/>
      </w:tblGrid>
      <w:tr w:rsidR="00626651" w14:paraId="2293980D" w14:textId="77777777" w:rsidTr="00626651">
        <w:tc>
          <w:tcPr>
            <w:tcW w:w="3116" w:type="dxa"/>
          </w:tcPr>
          <w:p w14:paraId="5AEF2F98" w14:textId="4B7DA214" w:rsidR="00626651" w:rsidRPr="00A45E3D" w:rsidRDefault="00A45E3D" w:rsidP="00C858E7">
            <w:pPr>
              <w:rPr>
                <w:b/>
                <w:bCs/>
                <w:highlight w:val="white"/>
                <w:lang w:val="sv-SE"/>
              </w:rPr>
            </w:pPr>
            <w:proofErr w:type="spellStart"/>
            <w:r w:rsidRPr="00A45E3D">
              <w:rPr>
                <w:b/>
                <w:bCs/>
                <w:highlight w:val="white"/>
                <w:lang w:val="sv-SE"/>
              </w:rPr>
              <w:t>Category</w:t>
            </w:r>
            <w:proofErr w:type="spellEnd"/>
          </w:p>
        </w:tc>
        <w:tc>
          <w:tcPr>
            <w:tcW w:w="3117" w:type="dxa"/>
          </w:tcPr>
          <w:p w14:paraId="2501C020" w14:textId="61B94F22" w:rsidR="00626651" w:rsidRPr="00A45E3D" w:rsidRDefault="00626651" w:rsidP="00C858E7">
            <w:pPr>
              <w:rPr>
                <w:b/>
                <w:bCs/>
                <w:highlight w:val="white"/>
                <w:lang w:val="sv-SE"/>
              </w:rPr>
            </w:pPr>
            <w:proofErr w:type="spellStart"/>
            <w:r w:rsidRPr="00A45E3D">
              <w:rPr>
                <w:b/>
                <w:bCs/>
                <w:highlight w:val="white"/>
                <w:lang w:val="sv-SE"/>
              </w:rPr>
              <w:t>Example</w:t>
            </w:r>
            <w:proofErr w:type="spellEnd"/>
          </w:p>
        </w:tc>
        <w:tc>
          <w:tcPr>
            <w:tcW w:w="3117" w:type="dxa"/>
          </w:tcPr>
          <w:p w14:paraId="4F34404D" w14:textId="3292DF23" w:rsidR="00626651" w:rsidRPr="00A45E3D" w:rsidRDefault="00626651" w:rsidP="00C858E7">
            <w:pPr>
              <w:rPr>
                <w:b/>
                <w:bCs/>
                <w:highlight w:val="white"/>
                <w:lang w:val="sv-SE"/>
              </w:rPr>
            </w:pPr>
            <w:proofErr w:type="spellStart"/>
            <w:r w:rsidRPr="00A45E3D">
              <w:rPr>
                <w:b/>
                <w:bCs/>
                <w:highlight w:val="white"/>
                <w:lang w:val="sv-SE"/>
              </w:rPr>
              <w:t>Result</w:t>
            </w:r>
            <w:proofErr w:type="spellEnd"/>
          </w:p>
        </w:tc>
      </w:tr>
      <w:tr w:rsidR="00626651" w14:paraId="1321A695" w14:textId="77777777" w:rsidTr="00626651">
        <w:tc>
          <w:tcPr>
            <w:tcW w:w="3116" w:type="dxa"/>
          </w:tcPr>
          <w:p w14:paraId="133CE88B" w14:textId="47E00457" w:rsidR="00626651" w:rsidRDefault="00626651" w:rsidP="00C858E7">
            <w:pPr>
              <w:rPr>
                <w:highlight w:val="white"/>
                <w:lang w:val="sv-SE"/>
              </w:rPr>
            </w:pPr>
            <w:proofErr w:type="spellStart"/>
            <w:r>
              <w:rPr>
                <w:highlight w:val="white"/>
                <w:lang w:val="sv-SE"/>
              </w:rPr>
              <w:t>Constant</w:t>
            </w:r>
            <w:proofErr w:type="spellEnd"/>
            <w:r>
              <w:rPr>
                <w:highlight w:val="white"/>
                <w:lang w:val="sv-SE"/>
              </w:rPr>
              <w:t xml:space="preserve"> Expression</w:t>
            </w:r>
          </w:p>
        </w:tc>
        <w:tc>
          <w:tcPr>
            <w:tcW w:w="3117" w:type="dxa"/>
          </w:tcPr>
          <w:p w14:paraId="22B1CA5B" w14:textId="4DA7D506" w:rsidR="00626651" w:rsidRDefault="00626651" w:rsidP="00C858E7">
            <w:pPr>
              <w:rPr>
                <w:highlight w:val="white"/>
                <w:lang w:val="sv-SE"/>
              </w:rPr>
            </w:pPr>
            <w:r>
              <w:rPr>
                <w:highlight w:val="white"/>
                <w:lang w:val="sv-SE"/>
              </w:rPr>
              <w:t>2 * 3</w:t>
            </w:r>
          </w:p>
        </w:tc>
        <w:tc>
          <w:tcPr>
            <w:tcW w:w="3117" w:type="dxa"/>
          </w:tcPr>
          <w:p w14:paraId="19ACBED5" w14:textId="3AA42E0F" w:rsidR="00626651" w:rsidRDefault="00626651" w:rsidP="00C858E7">
            <w:pPr>
              <w:rPr>
                <w:highlight w:val="white"/>
                <w:lang w:val="sv-SE"/>
              </w:rPr>
            </w:pPr>
            <w:r>
              <w:rPr>
                <w:highlight w:val="white"/>
                <w:lang w:val="sv-SE"/>
              </w:rPr>
              <w:t>6</w:t>
            </w:r>
          </w:p>
        </w:tc>
      </w:tr>
      <w:tr w:rsidR="00626651" w14:paraId="71735BFA" w14:textId="77777777" w:rsidTr="00626651">
        <w:tc>
          <w:tcPr>
            <w:tcW w:w="3116" w:type="dxa"/>
          </w:tcPr>
          <w:p w14:paraId="0D005442" w14:textId="394C3796" w:rsidR="00626651" w:rsidRDefault="001A32BA" w:rsidP="00C858E7">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Addtition</w:t>
            </w:r>
            <w:proofErr w:type="spellEnd"/>
          </w:p>
        </w:tc>
        <w:tc>
          <w:tcPr>
            <w:tcW w:w="3117" w:type="dxa"/>
          </w:tcPr>
          <w:p w14:paraId="436B5C43" w14:textId="77777777" w:rsidR="00626651" w:rsidRDefault="009540AE" w:rsidP="00C858E7">
            <w:pPr>
              <w:rPr>
                <w:highlight w:val="white"/>
                <w:lang w:val="sv-SE"/>
              </w:rPr>
            </w:pPr>
            <w:r>
              <w:rPr>
                <w:highlight w:val="white"/>
                <w:lang w:val="sv-SE"/>
              </w:rPr>
              <w:t>0 + i</w:t>
            </w:r>
          </w:p>
          <w:p w14:paraId="60AD2F4E" w14:textId="6F9D55B6" w:rsidR="00A45E3D" w:rsidRDefault="00A45E3D" w:rsidP="00C858E7">
            <w:pPr>
              <w:rPr>
                <w:highlight w:val="white"/>
                <w:lang w:val="sv-SE"/>
              </w:rPr>
            </w:pPr>
            <w:r>
              <w:rPr>
                <w:highlight w:val="white"/>
                <w:lang w:val="sv-SE"/>
              </w:rPr>
              <w:t>i + 0</w:t>
            </w:r>
          </w:p>
        </w:tc>
        <w:tc>
          <w:tcPr>
            <w:tcW w:w="3117" w:type="dxa"/>
          </w:tcPr>
          <w:p w14:paraId="6F506207" w14:textId="77777777" w:rsidR="00626651" w:rsidRDefault="009540AE" w:rsidP="00C858E7">
            <w:pPr>
              <w:rPr>
                <w:highlight w:val="white"/>
                <w:lang w:val="sv-SE"/>
              </w:rPr>
            </w:pPr>
            <w:r>
              <w:rPr>
                <w:highlight w:val="white"/>
                <w:lang w:val="sv-SE"/>
              </w:rPr>
              <w:t>i</w:t>
            </w:r>
          </w:p>
          <w:p w14:paraId="6EFCC08A" w14:textId="79CDA65E" w:rsidR="00A45E3D" w:rsidRDefault="00A45E3D" w:rsidP="00C858E7">
            <w:pPr>
              <w:rPr>
                <w:highlight w:val="white"/>
                <w:lang w:val="sv-SE"/>
              </w:rPr>
            </w:pPr>
            <w:r>
              <w:rPr>
                <w:highlight w:val="white"/>
                <w:lang w:val="sv-SE"/>
              </w:rPr>
              <w:t>i</w:t>
            </w:r>
          </w:p>
        </w:tc>
      </w:tr>
      <w:tr w:rsidR="009540AE" w14:paraId="106AACFD" w14:textId="77777777" w:rsidTr="00626651">
        <w:tc>
          <w:tcPr>
            <w:tcW w:w="3116" w:type="dxa"/>
          </w:tcPr>
          <w:p w14:paraId="678CFA88" w14:textId="77777777" w:rsidR="009540AE" w:rsidRDefault="009540AE" w:rsidP="009540AE">
            <w:pPr>
              <w:rPr>
                <w:highlight w:val="white"/>
                <w:lang w:val="sv-SE"/>
              </w:rPr>
            </w:pPr>
          </w:p>
        </w:tc>
        <w:tc>
          <w:tcPr>
            <w:tcW w:w="3117" w:type="dxa"/>
          </w:tcPr>
          <w:p w14:paraId="26741A82" w14:textId="15A0EB67" w:rsidR="009540AE" w:rsidRDefault="009540AE" w:rsidP="009540AE">
            <w:pPr>
              <w:rPr>
                <w:highlight w:val="white"/>
                <w:lang w:val="sv-SE"/>
              </w:rPr>
            </w:pPr>
          </w:p>
        </w:tc>
        <w:tc>
          <w:tcPr>
            <w:tcW w:w="3117" w:type="dxa"/>
          </w:tcPr>
          <w:p w14:paraId="4F29C4AB" w14:textId="61745FDA" w:rsidR="009540AE" w:rsidRDefault="009540AE" w:rsidP="009540AE">
            <w:pPr>
              <w:rPr>
                <w:highlight w:val="white"/>
                <w:lang w:val="sv-SE"/>
              </w:rPr>
            </w:pPr>
          </w:p>
        </w:tc>
      </w:tr>
      <w:tr w:rsidR="009540AE" w14:paraId="53A9C9AC" w14:textId="77777777" w:rsidTr="00626651">
        <w:tc>
          <w:tcPr>
            <w:tcW w:w="3116" w:type="dxa"/>
          </w:tcPr>
          <w:p w14:paraId="719C6ABF" w14:textId="6210690A" w:rsidR="009540AE" w:rsidRDefault="001A32BA" w:rsidP="009540AE">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Subtraction</w:t>
            </w:r>
            <w:proofErr w:type="spellEnd"/>
          </w:p>
        </w:tc>
        <w:tc>
          <w:tcPr>
            <w:tcW w:w="3117" w:type="dxa"/>
          </w:tcPr>
          <w:p w14:paraId="42BD7829" w14:textId="77777777" w:rsidR="009540AE" w:rsidRDefault="001A32BA" w:rsidP="009540AE">
            <w:pPr>
              <w:rPr>
                <w:highlight w:val="white"/>
                <w:lang w:val="sv-SE"/>
              </w:rPr>
            </w:pPr>
            <w:r>
              <w:rPr>
                <w:highlight w:val="white"/>
                <w:lang w:val="sv-SE"/>
              </w:rPr>
              <w:t>0 - i</w:t>
            </w:r>
          </w:p>
          <w:p w14:paraId="18B81501" w14:textId="41C6A0EB" w:rsidR="00A45E3D" w:rsidRDefault="00A45E3D" w:rsidP="009540AE">
            <w:pPr>
              <w:rPr>
                <w:highlight w:val="white"/>
                <w:lang w:val="sv-SE"/>
              </w:rPr>
            </w:pPr>
            <w:r>
              <w:rPr>
                <w:highlight w:val="white"/>
                <w:lang w:val="sv-SE"/>
              </w:rPr>
              <w:t>i - 0</w:t>
            </w:r>
          </w:p>
        </w:tc>
        <w:tc>
          <w:tcPr>
            <w:tcW w:w="3117" w:type="dxa"/>
          </w:tcPr>
          <w:p w14:paraId="01F34DAD" w14:textId="77777777" w:rsidR="009540AE" w:rsidRDefault="001A32BA" w:rsidP="009540AE">
            <w:pPr>
              <w:rPr>
                <w:highlight w:val="white"/>
                <w:lang w:val="sv-SE"/>
              </w:rPr>
            </w:pPr>
            <w:r>
              <w:rPr>
                <w:highlight w:val="white"/>
                <w:lang w:val="sv-SE"/>
              </w:rPr>
              <w:t>-i</w:t>
            </w:r>
          </w:p>
          <w:p w14:paraId="690A8554" w14:textId="6DF7A3A9" w:rsidR="00A45E3D" w:rsidRDefault="00A45E3D" w:rsidP="009540AE">
            <w:pPr>
              <w:rPr>
                <w:highlight w:val="white"/>
                <w:lang w:val="sv-SE"/>
              </w:rPr>
            </w:pPr>
            <w:r>
              <w:rPr>
                <w:highlight w:val="white"/>
                <w:lang w:val="sv-SE"/>
              </w:rPr>
              <w:t>i</w:t>
            </w:r>
          </w:p>
        </w:tc>
      </w:tr>
      <w:tr w:rsidR="004975C3" w14:paraId="7B5428F2" w14:textId="77777777" w:rsidTr="00626651">
        <w:tc>
          <w:tcPr>
            <w:tcW w:w="3116" w:type="dxa"/>
          </w:tcPr>
          <w:p w14:paraId="33AAA360" w14:textId="4C549886"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w:t>
            </w:r>
            <w:proofErr w:type="spellStart"/>
            <w:r>
              <w:rPr>
                <w:highlight w:val="white"/>
                <w:lang w:val="sv-SE"/>
              </w:rPr>
              <w:t>Multiplication</w:t>
            </w:r>
            <w:proofErr w:type="spellEnd"/>
          </w:p>
        </w:tc>
        <w:tc>
          <w:tcPr>
            <w:tcW w:w="3117" w:type="dxa"/>
          </w:tcPr>
          <w:p w14:paraId="646C2A7D" w14:textId="77777777" w:rsidR="004975C3" w:rsidRDefault="004975C3" w:rsidP="004975C3">
            <w:pPr>
              <w:rPr>
                <w:highlight w:val="white"/>
                <w:lang w:val="sv-SE"/>
              </w:rPr>
            </w:pPr>
            <w:r>
              <w:rPr>
                <w:highlight w:val="white"/>
                <w:lang w:val="sv-SE"/>
              </w:rPr>
              <w:t>0 * i</w:t>
            </w:r>
          </w:p>
          <w:p w14:paraId="24A6E723" w14:textId="77777777" w:rsidR="004975C3" w:rsidRDefault="004975C3" w:rsidP="004975C3">
            <w:pPr>
              <w:rPr>
                <w:highlight w:val="white"/>
                <w:lang w:val="sv-SE"/>
              </w:rPr>
            </w:pPr>
            <w:r>
              <w:rPr>
                <w:highlight w:val="white"/>
                <w:lang w:val="sv-SE"/>
              </w:rPr>
              <w:t>1 * i</w:t>
            </w:r>
          </w:p>
          <w:p w14:paraId="31FDE882" w14:textId="77777777" w:rsidR="004975C3" w:rsidRDefault="004975C3" w:rsidP="004975C3">
            <w:pPr>
              <w:rPr>
                <w:highlight w:val="white"/>
                <w:lang w:val="sv-SE"/>
              </w:rPr>
            </w:pPr>
            <w:r>
              <w:rPr>
                <w:highlight w:val="white"/>
                <w:lang w:val="sv-SE"/>
              </w:rPr>
              <w:t>i * 0</w:t>
            </w:r>
          </w:p>
          <w:p w14:paraId="344A7630" w14:textId="74CD7EF1" w:rsidR="004975C3" w:rsidRDefault="004975C3" w:rsidP="004975C3">
            <w:pPr>
              <w:rPr>
                <w:highlight w:val="white"/>
                <w:lang w:val="sv-SE"/>
              </w:rPr>
            </w:pPr>
            <w:r>
              <w:rPr>
                <w:highlight w:val="white"/>
                <w:lang w:val="sv-SE"/>
              </w:rPr>
              <w:t>i * 1</w:t>
            </w:r>
          </w:p>
        </w:tc>
        <w:tc>
          <w:tcPr>
            <w:tcW w:w="3117" w:type="dxa"/>
          </w:tcPr>
          <w:p w14:paraId="0A8BDAD7" w14:textId="77777777" w:rsidR="004975C3" w:rsidRDefault="004975C3" w:rsidP="004975C3">
            <w:pPr>
              <w:rPr>
                <w:highlight w:val="white"/>
                <w:lang w:val="sv-SE"/>
              </w:rPr>
            </w:pPr>
            <w:r>
              <w:rPr>
                <w:highlight w:val="white"/>
                <w:lang w:val="sv-SE"/>
              </w:rPr>
              <w:t>0</w:t>
            </w:r>
          </w:p>
          <w:p w14:paraId="3257242D" w14:textId="77777777" w:rsidR="004975C3" w:rsidRDefault="004975C3" w:rsidP="004975C3">
            <w:pPr>
              <w:rPr>
                <w:highlight w:val="white"/>
                <w:lang w:val="sv-SE"/>
              </w:rPr>
            </w:pPr>
            <w:r>
              <w:rPr>
                <w:highlight w:val="white"/>
                <w:lang w:val="sv-SE"/>
              </w:rPr>
              <w:t>i</w:t>
            </w:r>
          </w:p>
          <w:p w14:paraId="5413A36B" w14:textId="77777777" w:rsidR="004975C3" w:rsidRDefault="004975C3" w:rsidP="004975C3">
            <w:pPr>
              <w:rPr>
                <w:highlight w:val="white"/>
                <w:lang w:val="sv-SE"/>
              </w:rPr>
            </w:pPr>
            <w:r>
              <w:rPr>
                <w:highlight w:val="white"/>
                <w:lang w:val="sv-SE"/>
              </w:rPr>
              <w:t>0</w:t>
            </w:r>
          </w:p>
          <w:p w14:paraId="27A4E0E3" w14:textId="10712E3E" w:rsidR="004975C3" w:rsidRDefault="004975C3" w:rsidP="004975C3">
            <w:pPr>
              <w:rPr>
                <w:highlight w:val="white"/>
                <w:lang w:val="sv-SE"/>
              </w:rPr>
            </w:pPr>
            <w:r>
              <w:rPr>
                <w:highlight w:val="white"/>
                <w:lang w:val="sv-SE"/>
              </w:rPr>
              <w:t>i</w:t>
            </w:r>
          </w:p>
        </w:tc>
      </w:tr>
      <w:tr w:rsidR="004975C3" w14:paraId="0323341C" w14:textId="77777777" w:rsidTr="00626651">
        <w:tc>
          <w:tcPr>
            <w:tcW w:w="3116" w:type="dxa"/>
          </w:tcPr>
          <w:p w14:paraId="66B3CCDD" w14:textId="0BBED61D" w:rsidR="004975C3" w:rsidRDefault="004975C3" w:rsidP="004975C3">
            <w:pPr>
              <w:rPr>
                <w:highlight w:val="white"/>
                <w:lang w:val="sv-SE"/>
              </w:rPr>
            </w:pPr>
            <w:proofErr w:type="spellStart"/>
            <w:r>
              <w:rPr>
                <w:highlight w:val="white"/>
                <w:lang w:val="sv-SE"/>
              </w:rPr>
              <w:t>Binary</w:t>
            </w:r>
            <w:proofErr w:type="spellEnd"/>
            <w:r>
              <w:rPr>
                <w:highlight w:val="white"/>
                <w:lang w:val="sv-SE"/>
              </w:rPr>
              <w:t xml:space="preserve"> Division and </w:t>
            </w:r>
            <w:proofErr w:type="spellStart"/>
            <w:r>
              <w:rPr>
                <w:highlight w:val="white"/>
                <w:lang w:val="sv-SE"/>
              </w:rPr>
              <w:t>Modulo</w:t>
            </w:r>
            <w:proofErr w:type="spellEnd"/>
          </w:p>
        </w:tc>
        <w:tc>
          <w:tcPr>
            <w:tcW w:w="3117" w:type="dxa"/>
          </w:tcPr>
          <w:p w14:paraId="3328CBA9" w14:textId="77777777" w:rsidR="004975C3" w:rsidRDefault="004975C3" w:rsidP="004975C3">
            <w:pPr>
              <w:rPr>
                <w:highlight w:val="white"/>
                <w:lang w:val="sv-SE"/>
              </w:rPr>
            </w:pPr>
            <w:r>
              <w:rPr>
                <w:highlight w:val="white"/>
                <w:lang w:val="sv-SE"/>
              </w:rPr>
              <w:t>i / 1</w:t>
            </w:r>
          </w:p>
          <w:p w14:paraId="1AC72B5B" w14:textId="3F19E3EB" w:rsidR="004975C3" w:rsidRDefault="004975C3" w:rsidP="004975C3">
            <w:pPr>
              <w:rPr>
                <w:highlight w:val="white"/>
                <w:lang w:val="sv-SE"/>
              </w:rPr>
            </w:pPr>
            <w:r>
              <w:rPr>
                <w:highlight w:val="white"/>
                <w:lang w:val="sv-SE"/>
              </w:rPr>
              <w:t>i % 1</w:t>
            </w:r>
          </w:p>
        </w:tc>
        <w:tc>
          <w:tcPr>
            <w:tcW w:w="3117" w:type="dxa"/>
          </w:tcPr>
          <w:p w14:paraId="5F4979D3" w14:textId="77777777" w:rsidR="004975C3" w:rsidRDefault="004975C3" w:rsidP="004975C3">
            <w:pPr>
              <w:rPr>
                <w:highlight w:val="white"/>
                <w:lang w:val="sv-SE"/>
              </w:rPr>
            </w:pPr>
            <w:r>
              <w:rPr>
                <w:highlight w:val="white"/>
                <w:lang w:val="sv-SE"/>
              </w:rPr>
              <w:t>i</w:t>
            </w:r>
          </w:p>
          <w:p w14:paraId="65D6F934" w14:textId="20D36A1F" w:rsidR="004975C3" w:rsidRDefault="004975C3" w:rsidP="004975C3">
            <w:pPr>
              <w:rPr>
                <w:highlight w:val="white"/>
                <w:lang w:val="sv-SE"/>
              </w:rPr>
            </w:pPr>
            <w:r>
              <w:rPr>
                <w:highlight w:val="white"/>
                <w:lang w:val="sv-SE"/>
              </w:rPr>
              <w:t>i</w:t>
            </w:r>
          </w:p>
        </w:tc>
      </w:tr>
    </w:tbl>
    <w:p w14:paraId="56232AD0" w14:textId="77777777" w:rsidR="009540AE" w:rsidRDefault="009540AE" w:rsidP="00CF2F9E">
      <w:pPr>
        <w:pStyle w:val="Code"/>
        <w:rPr>
          <w:highlight w:val="white"/>
        </w:rPr>
      </w:pPr>
    </w:p>
    <w:p w14:paraId="2D3560F7" w14:textId="5A8908CB"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lastRenderedPageBreak/>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31DF9BA3" w14:textId="4B164A76" w:rsidR="009B4D04" w:rsidRPr="00CF2F9E" w:rsidRDefault="009B4D04" w:rsidP="009B4D04">
      <w:pPr>
        <w:pStyle w:val="Code"/>
        <w:rPr>
          <w:highlight w:val="white"/>
        </w:rPr>
      </w:pPr>
      <w:r>
        <w:rPr>
          <w:highlight w:val="white"/>
        </w:rPr>
        <w:t xml:space="preserve">          </w:t>
      </w:r>
      <w:r w:rsidRPr="00CF2F9E">
        <w:rPr>
          <w:highlight w:val="white"/>
        </w:rPr>
        <w:t xml:space="preserve">// t0 = 0 </w:t>
      </w:r>
      <w:r>
        <w:rPr>
          <w:highlight w:val="white"/>
        </w:rPr>
        <w:t>-</w:t>
      </w:r>
      <w:r w:rsidRPr="00CF2F9E">
        <w:rPr>
          <w:highlight w:val="white"/>
        </w:rPr>
        <w:t xml:space="preserve"> </w:t>
      </w:r>
      <w:r w:rsidR="00E71EA6">
        <w:rPr>
          <w:highlight w:val="white"/>
        </w:rPr>
        <w:t>i; t0 = -i</w:t>
      </w:r>
    </w:p>
    <w:p w14:paraId="6A62772E" w14:textId="4C9859C3" w:rsidR="009B4D04" w:rsidRPr="00CF2F9E" w:rsidRDefault="009B4D04" w:rsidP="009B4D04">
      <w:pPr>
        <w:pStyle w:val="Code"/>
        <w:rPr>
          <w:highlight w:val="white"/>
        </w:rPr>
      </w:pPr>
      <w:r w:rsidRPr="00CF2F9E">
        <w:rPr>
          <w:highlight w:val="white"/>
        </w:rPr>
        <w:t xml:space="preserve">          else if ((thisCode.Operator == MiddleOperator.Binary</w:t>
      </w:r>
      <w:r>
        <w:rPr>
          <w:highlight w:val="white"/>
        </w:rPr>
        <w:t>Subtract</w:t>
      </w:r>
      <w:r w:rsidRPr="00CF2F9E">
        <w:rPr>
          <w:highlight w:val="white"/>
        </w:rPr>
        <w:t>) &amp;&amp;</w:t>
      </w:r>
    </w:p>
    <w:p w14:paraId="5E831E0A" w14:textId="77777777" w:rsidR="009B4D04" w:rsidRPr="00CF2F9E" w:rsidRDefault="009B4D04" w:rsidP="009B4D04">
      <w:pPr>
        <w:pStyle w:val="Code"/>
        <w:rPr>
          <w:highlight w:val="white"/>
        </w:rPr>
      </w:pPr>
      <w:r w:rsidRPr="00CF2F9E">
        <w:rPr>
          <w:highlight w:val="white"/>
        </w:rPr>
        <w:t xml:space="preserve">                    (leftSymbol.Value is BigInteger) &amp;&amp;</w:t>
      </w:r>
    </w:p>
    <w:p w14:paraId="5D95BECA" w14:textId="2E8FFB13" w:rsidR="00090FA4" w:rsidRDefault="009B4D04" w:rsidP="009B4D04">
      <w:pPr>
        <w:pStyle w:val="Code"/>
        <w:rPr>
          <w:highlight w:val="white"/>
        </w:rPr>
      </w:pPr>
      <w:r w:rsidRPr="00CF2F9E">
        <w:rPr>
          <w:highlight w:val="white"/>
        </w:rPr>
        <w:t xml:space="preserve">                    (leftSymbol.Value.Equals(BigInteger.Zero))) {</w:t>
      </w:r>
    </w:p>
    <w:p w14:paraId="649FC318" w14:textId="25AC0C6D" w:rsidR="00090FA4" w:rsidRDefault="00090FA4" w:rsidP="009B4D04">
      <w:pPr>
        <w:pStyle w:val="Code"/>
        <w:rPr>
          <w:highlight w:val="white"/>
        </w:rPr>
      </w:pPr>
      <w:r>
        <w:rPr>
          <w:highlight w:val="white"/>
        </w:rPr>
        <w:t xml:space="preserve">            thisCode.Operator = MiddleOperator.UnarySubtract;</w:t>
      </w:r>
    </w:p>
    <w:p w14:paraId="546570FC" w14:textId="210EFE98" w:rsidR="00992CE2" w:rsidRDefault="00992CE2" w:rsidP="009B4D04">
      <w:pPr>
        <w:pStyle w:val="Code"/>
        <w:rPr>
          <w:highlight w:val="white"/>
        </w:rPr>
      </w:pPr>
      <w:r>
        <w:rPr>
          <w:highlight w:val="white"/>
        </w:rPr>
        <w:t xml:space="preserve">            thisCode[</w:t>
      </w:r>
      <w:r w:rsidR="00E71EA6">
        <w:rPr>
          <w:highlight w:val="white"/>
        </w:rPr>
        <w:t>0] = thisCode[1];</w:t>
      </w:r>
    </w:p>
    <w:p w14:paraId="0CC2404B" w14:textId="6E4B2AF3" w:rsidR="00E71EA6" w:rsidRDefault="00E71EA6" w:rsidP="00E71EA6">
      <w:pPr>
        <w:pStyle w:val="Code"/>
        <w:rPr>
          <w:highlight w:val="white"/>
        </w:rPr>
      </w:pPr>
      <w:r>
        <w:rPr>
          <w:highlight w:val="white"/>
        </w:rPr>
        <w:t xml:space="preserve">            thisCode[1] = null;</w:t>
      </w:r>
    </w:p>
    <w:p w14:paraId="1315D61B" w14:textId="77777777" w:rsidR="009B4D04" w:rsidRPr="00CF2F9E" w:rsidRDefault="009B4D04" w:rsidP="009B4D04">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lastRenderedPageBreak/>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4A3B9DE2" w14:textId="77777777" w:rsidR="00C54B67" w:rsidRPr="00CF2F9E" w:rsidRDefault="00C54B67" w:rsidP="00C54B67">
      <w:pPr>
        <w:pStyle w:val="Code"/>
        <w:rPr>
          <w:highlight w:val="white"/>
        </w:rPr>
      </w:pPr>
      <w:r w:rsidRPr="00CF2F9E">
        <w:rPr>
          <w:highlight w:val="white"/>
        </w:rPr>
        <w:t xml:space="preserve">                    (thisCode.Operator == MiddleOperator.SignedDivide) ||</w:t>
      </w:r>
    </w:p>
    <w:p w14:paraId="6C24D23F" w14:textId="3E6F5A38" w:rsidR="00C54B67" w:rsidRPr="00CF2F9E" w:rsidRDefault="00C54B67" w:rsidP="00C54B67">
      <w:pPr>
        <w:pStyle w:val="Code"/>
        <w:rPr>
          <w:highlight w:val="white"/>
        </w:rPr>
      </w:pPr>
      <w:r w:rsidRPr="00CF2F9E">
        <w:rPr>
          <w:highlight w:val="white"/>
        </w:rPr>
        <w:t xml:space="preserve">                    (thisCode.Operator == MiddleOperator.UnsignedDivide)</w:t>
      </w:r>
      <w:r>
        <w:rPr>
          <w:highlight w:val="white"/>
        </w:rPr>
        <w:t xml:space="preserve"> ||</w:t>
      </w:r>
    </w:p>
    <w:p w14:paraId="5BA2B159" w14:textId="2669FCF8" w:rsidR="00C54B67" w:rsidRPr="00CF2F9E" w:rsidRDefault="00C54B67" w:rsidP="00C54B67">
      <w:pPr>
        <w:pStyle w:val="Code"/>
        <w:rPr>
          <w:highlight w:val="white"/>
        </w:rPr>
      </w:pPr>
      <w:r w:rsidRPr="00CF2F9E">
        <w:rPr>
          <w:highlight w:val="white"/>
        </w:rPr>
        <w:t xml:space="preserve">                    (thisCode.Operator == MiddleOperator.Signed</w:t>
      </w:r>
      <w:r>
        <w:rPr>
          <w:highlight w:val="white"/>
        </w:rPr>
        <w:t>Modulo</w:t>
      </w:r>
      <w:r w:rsidRPr="00CF2F9E">
        <w:rPr>
          <w:highlight w:val="white"/>
        </w:rPr>
        <w:t>) ||</w:t>
      </w:r>
    </w:p>
    <w:p w14:paraId="0B7A83EB" w14:textId="2F76C607" w:rsidR="00C54B67" w:rsidRPr="00CF2F9E" w:rsidRDefault="00C54B67" w:rsidP="00C54B67">
      <w:pPr>
        <w:pStyle w:val="Code"/>
        <w:rPr>
          <w:highlight w:val="white"/>
        </w:rPr>
      </w:pPr>
      <w:r w:rsidRPr="00CF2F9E">
        <w:rPr>
          <w:highlight w:val="white"/>
        </w:rPr>
        <w:t xml:space="preserve">                    (thisCode.Operator == MiddleOperator.Unsigned</w:t>
      </w:r>
      <w:r>
        <w:rPr>
          <w:highlight w:val="white"/>
        </w:rPr>
        <w:t>Modulo</w:t>
      </w:r>
      <w:r w:rsidRPr="00CF2F9E">
        <w:rPr>
          <w:highlight w:val="white"/>
        </w:rPr>
        <w:t>))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59384747"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r w:rsidR="005D5DC4">
        <w:rPr>
          <w:highlight w:val="white"/>
        </w:rPr>
        <w:t>accessed and</w:t>
      </w:r>
      <w:r w:rsidR="00FB58FE">
        <w:rPr>
          <w:highlight w:val="white"/>
        </w:rPr>
        <w:t xml:space="preserve"> replace the result symbol with the new symbol at that place.</w:t>
      </w:r>
      <w:r w:rsidR="00EF6577">
        <w:rPr>
          <w:highlight w:val="white"/>
        </w:rPr>
        <w:t xml:space="preserve"> For instance, the following sequence</w:t>
      </w:r>
    </w:p>
    <w:p w14:paraId="6950B800" w14:textId="274A5D86" w:rsidR="00EF6577" w:rsidRDefault="00EF6577" w:rsidP="00EF6577">
      <w:pPr>
        <w:pStyle w:val="Code"/>
        <w:rPr>
          <w:highlight w:val="white"/>
        </w:rPr>
      </w:pPr>
      <w:r>
        <w:rPr>
          <w:highlight w:val="white"/>
        </w:rPr>
        <w:t>t1 = i + 0</w:t>
      </w:r>
    </w:p>
    <w:p w14:paraId="6AF2A190" w14:textId="7C11761E" w:rsidR="00EF6577" w:rsidRDefault="00EF6577" w:rsidP="00EF6577">
      <w:pPr>
        <w:pStyle w:val="Code"/>
        <w:rPr>
          <w:highlight w:val="white"/>
        </w:rPr>
      </w:pPr>
      <w:r>
        <w:rPr>
          <w:highlight w:val="white"/>
        </w:rPr>
        <w:t>j = t1</w:t>
      </w:r>
    </w:p>
    <w:p w14:paraId="44ED675E" w14:textId="23876102" w:rsidR="00EF6577" w:rsidRDefault="00EF6577" w:rsidP="00EF6577">
      <w:pPr>
        <w:pStyle w:val="Code"/>
        <w:rPr>
          <w:highlight w:val="white"/>
        </w:rPr>
      </w:pPr>
      <w:r>
        <w:rPr>
          <w:highlight w:val="white"/>
        </w:rPr>
        <w:t>k = t1</w:t>
      </w:r>
    </w:p>
    <w:p w14:paraId="4948CA57" w14:textId="7236BC1D" w:rsidR="00EF6577" w:rsidRDefault="00EF6577" w:rsidP="00EF6577">
      <w:pPr>
        <w:rPr>
          <w:highlight w:val="white"/>
        </w:rPr>
      </w:pPr>
      <w:r>
        <w:rPr>
          <w:highlight w:val="white"/>
        </w:rPr>
        <w:t xml:space="preserve">will be changed to </w:t>
      </w:r>
    </w:p>
    <w:p w14:paraId="5AE44DA3" w14:textId="2DE63AA3" w:rsidR="00EF6577" w:rsidRDefault="00EF6577" w:rsidP="00EF6577">
      <w:pPr>
        <w:pStyle w:val="Code"/>
        <w:rPr>
          <w:highlight w:val="white"/>
        </w:rPr>
      </w:pPr>
      <w:r>
        <w:rPr>
          <w:highlight w:val="white"/>
        </w:rPr>
        <w:t>j = i</w:t>
      </w:r>
    </w:p>
    <w:p w14:paraId="03834920" w14:textId="50C229A5" w:rsidR="00EF6577" w:rsidRDefault="00EF6577" w:rsidP="00EF6577">
      <w:pPr>
        <w:pStyle w:val="Code"/>
        <w:rPr>
          <w:highlight w:val="white"/>
        </w:rPr>
      </w:pPr>
      <w:r>
        <w:rPr>
          <w:highlight w:val="white"/>
        </w:rPr>
        <w:t>k = i</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71C9233B"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r w:rsidR="00E24DDF">
        <w:rPr>
          <w:highlight w:val="white"/>
        </w:rPr>
        <w:t xml:space="preserve"> For instance, we change </w:t>
      </w:r>
      <w:r w:rsidR="00E24DDF" w:rsidRPr="00E24DDF">
        <w:rPr>
          <w:rStyle w:val="KeyWord0"/>
          <w:highlight w:val="white"/>
        </w:rPr>
        <w:t>i</w:t>
      </w:r>
      <w:r w:rsidR="00E24DDF">
        <w:rPr>
          <w:highlight w:val="white"/>
        </w:rPr>
        <w:t xml:space="preserve"> = </w:t>
      </w:r>
      <w:r w:rsidR="00E24DDF" w:rsidRPr="00E24DDF">
        <w:rPr>
          <w:rStyle w:val="KeyWord0"/>
          <w:highlight w:val="white"/>
        </w:rPr>
        <w:t>0</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 xml:space="preserve"> to </w:t>
      </w:r>
      <w:r w:rsidR="00E24DDF" w:rsidRPr="00E24DDF">
        <w:rPr>
          <w:rStyle w:val="KeyWord0"/>
          <w:highlight w:val="white"/>
        </w:rPr>
        <w:t>i</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481" w:name="_Toc49764395"/>
      <w:r>
        <w:rPr>
          <w:highlight w:val="white"/>
        </w:rPr>
        <w:t>Optimize Relation Expression</w:t>
      </w:r>
      <w:bookmarkEnd w:id="481"/>
    </w:p>
    <w:p w14:paraId="1D7AF0F5" w14:textId="21B8EB16"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482" w:name="_Toc49764396"/>
      <w:r w:rsidRPr="009D3B17">
        <w:rPr>
          <w:highlight w:val="white"/>
        </w:rPr>
        <w:t xml:space="preserve">Optimize </w:t>
      </w:r>
      <w:r w:rsidR="001278F9">
        <w:rPr>
          <w:highlight w:val="white"/>
        </w:rPr>
        <w:t>Communicative</w:t>
      </w:r>
      <w:r w:rsidRPr="009D3B17">
        <w:rPr>
          <w:highlight w:val="white"/>
        </w:rPr>
        <w:t xml:space="preserve"> Expression</w:t>
      </w:r>
      <w:bookmarkEnd w:id="482"/>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483" w:name="_Toc49764397"/>
      <w:r>
        <w:t>Remove Trivial Assignment</w:t>
      </w:r>
      <w:bookmarkEnd w:id="483"/>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484" w:name="_Toc49764398"/>
      <w:r w:rsidRPr="00EC76D5">
        <w:lastRenderedPageBreak/>
        <w:t xml:space="preserve">Remove </w:t>
      </w:r>
      <w:r w:rsidR="00F03A18" w:rsidRPr="00EC76D5">
        <w:t>Cleared</w:t>
      </w:r>
      <w:r w:rsidRPr="00EC76D5">
        <w:t xml:space="preserve"> Code</w:t>
      </w:r>
      <w:bookmarkEnd w:id="484"/>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85" w:name="_Toc49764399"/>
      <w:r>
        <w:lastRenderedPageBreak/>
        <w:t>Assembly Code Generation</w:t>
      </w:r>
      <w:bookmarkEnd w:id="485"/>
    </w:p>
    <w:p w14:paraId="70E477B9" w14:textId="20798DD1"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w:t>
      </w:r>
      <w:r w:rsidR="00220FF7">
        <w:t>and</w:t>
      </w:r>
      <w:r w:rsidR="008562B1">
        <w:t xml:space="preserve"> follows the (yet unknown) register through the code. The track is then replaced by a proper register by the register allocation process. Finally, the assembly code instruction</w:t>
      </w:r>
      <w:r w:rsidR="00220FF7">
        <w:t>s</w:t>
      </w:r>
      <w:r w:rsidR="008562B1">
        <w:t xml:space="preserve"> are written in plain text.</w:t>
      </w:r>
    </w:p>
    <w:p w14:paraId="4C71FC1D" w14:textId="4259987D" w:rsidR="006C5851" w:rsidRDefault="004E1BBC" w:rsidP="00B25DBF">
      <w:pPr>
        <w:pStyle w:val="Rubrik2"/>
      </w:pPr>
      <w:bookmarkStart w:id="486" w:name="_Toc49764400"/>
      <w:r>
        <w:t>Runtime Management</w:t>
      </w:r>
      <w:bookmarkEnd w:id="486"/>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01698F55"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w:t>
      </w:r>
      <w:r w:rsidR="004A0724">
        <w:t>record since</w:t>
      </w:r>
      <w:r w:rsidR="00097230">
        <w:t xml:space="preserv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903B85" w:rsidRPr="00D2146B" w:rsidRDefault="00903B8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03B85" w:rsidRPr="00D2146B" w:rsidRDefault="00903B8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903B85" w:rsidRPr="00D2146B" w:rsidRDefault="00903B85"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903B85" w:rsidRPr="00D2146B" w:rsidRDefault="00903B85"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903B85" w:rsidRPr="00D2146B" w:rsidRDefault="00903B85" w:rsidP="00D2146B">
                              <w:pPr>
                                <w:spacing w:before="0" w:after="0"/>
                                <w:rPr>
                                  <w:sz w:val="18"/>
                                  <w:szCs w:val="18"/>
                                  <w:lang w:val="sv-SE"/>
                                </w:rPr>
                              </w:pPr>
                              <w:r w:rsidRPr="00D2146B">
                                <w:rPr>
                                  <w:sz w:val="18"/>
                                  <w:szCs w:val="18"/>
                                  <w:lang w:val="sv-SE"/>
                                </w:rPr>
                                <w:t>Ellipse Frame Pointer</w:t>
                              </w:r>
                            </w:p>
                            <w:p w14:paraId="366E1AE1" w14:textId="757FAE9A" w:rsidR="00903B85" w:rsidRPr="00D2146B" w:rsidRDefault="00903B85" w:rsidP="00D2146B">
                              <w:pPr>
                                <w:spacing w:before="0" w:after="0"/>
                                <w:rPr>
                                  <w:sz w:val="18"/>
                                  <w:szCs w:val="18"/>
                                  <w:lang w:val="sv-SE"/>
                                </w:rPr>
                              </w:pPr>
                              <w:r w:rsidRPr="00D2146B">
                                <w:rPr>
                                  <w:sz w:val="18"/>
                                  <w:szCs w:val="18"/>
                                  <w:lang w:val="sv-SE"/>
                                </w:rPr>
                                <w:t>Regular Frame Pointer</w:t>
                              </w:r>
                            </w:p>
                            <w:p w14:paraId="3E5A4966" w14:textId="38836501" w:rsidR="00903B85" w:rsidRPr="00D2146B" w:rsidRDefault="00903B8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03B85" w:rsidRPr="00D2146B" w:rsidRDefault="00903B85" w:rsidP="00D2146B">
                              <w:pPr>
                                <w:spacing w:before="0" w:after="0"/>
                                <w:rPr>
                                  <w:sz w:val="18"/>
                                  <w:szCs w:val="18"/>
                                  <w:lang w:val="sv-SE"/>
                                </w:rPr>
                              </w:pPr>
                            </w:p>
                            <w:p w14:paraId="48B5950A" w14:textId="77777777" w:rsidR="00903B85" w:rsidRPr="00D2146B" w:rsidRDefault="00903B8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903B85" w:rsidRPr="00D2146B" w:rsidRDefault="00903B8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903B85" w:rsidRPr="00D2146B" w:rsidRDefault="00903B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03B85" w:rsidRPr="00D2146B" w:rsidRDefault="00903B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903B85" w:rsidRPr="00D2146B" w:rsidRDefault="00903B85"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903B85" w:rsidRPr="00D2146B" w:rsidRDefault="00903B85"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903B85" w:rsidRPr="00D2146B" w:rsidRDefault="00903B85"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903B85" w:rsidRPr="00D2146B" w:rsidRDefault="00903B8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03B85" w:rsidRPr="00D2146B" w:rsidRDefault="00903B8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03B85" w:rsidRPr="00D2146B" w:rsidRDefault="00903B85" w:rsidP="00D2146B">
                              <w:pPr>
                                <w:spacing w:before="0" w:after="0" w:line="256" w:lineRule="auto"/>
                                <w:rPr>
                                  <w:sz w:val="18"/>
                                  <w:szCs w:val="18"/>
                                </w:rPr>
                              </w:pPr>
                              <w:r w:rsidRPr="00D2146B">
                                <w:rPr>
                                  <w:rFonts w:eastAsia="Calibri"/>
                                  <w:color w:val="000000"/>
                                  <w:sz w:val="18"/>
                                  <w:szCs w:val="18"/>
                                </w:rPr>
                                <w:t> </w:t>
                              </w:r>
                            </w:p>
                            <w:p w14:paraId="2924CD49" w14:textId="77777777" w:rsidR="00903B85" w:rsidRPr="00D2146B" w:rsidRDefault="00903B8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903B85" w:rsidRPr="00D2146B" w:rsidRDefault="00903B8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903B85" w:rsidRPr="00D2146B" w:rsidRDefault="00903B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03B85" w:rsidRPr="00D2146B" w:rsidRDefault="00903B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903B85" w:rsidRPr="00D2146B" w:rsidRDefault="00903B85"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903B85" w:rsidRPr="00D2146B" w:rsidRDefault="00903B8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03B85" w:rsidRPr="00D2146B" w:rsidRDefault="00903B8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03B85" w:rsidRPr="00D2146B" w:rsidRDefault="00903B85" w:rsidP="00D2146B">
                              <w:pPr>
                                <w:spacing w:before="0" w:after="0" w:line="254" w:lineRule="auto"/>
                                <w:rPr>
                                  <w:sz w:val="18"/>
                                  <w:szCs w:val="18"/>
                                </w:rPr>
                              </w:pPr>
                              <w:r w:rsidRPr="00D2146B">
                                <w:rPr>
                                  <w:rFonts w:eastAsia="Calibri"/>
                                  <w:color w:val="000000"/>
                                  <w:sz w:val="18"/>
                                  <w:szCs w:val="18"/>
                                </w:rPr>
                                <w:t> </w:t>
                              </w:r>
                            </w:p>
                            <w:p w14:paraId="1ECBE518" w14:textId="77777777" w:rsidR="00903B85" w:rsidRPr="00D2146B" w:rsidRDefault="00903B8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903B85" w:rsidRPr="00D2146B" w:rsidRDefault="00903B8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45"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">
                <v:shape id="_x0000_s1146" type="#_x0000_t75" style="position:absolute;width:45085;height:32810;visibility:visible;mso-wrap-style:square" filled="t">
                  <v:fill o:detectmouseclick="t"/>
                  <v:path o:connecttype="none"/>
                </v:shape>
                <v:shape id="Textruta 20" o:spid="_x0000_s1147"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903B85" w:rsidRPr="00D2146B" w:rsidRDefault="00903B8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03B85" w:rsidRPr="00D2146B" w:rsidRDefault="00903B8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903B85" w:rsidRPr="00D2146B" w:rsidRDefault="00903B85"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903B85" w:rsidRPr="00D2146B" w:rsidRDefault="00903B85"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903B85" w:rsidRPr="00D2146B" w:rsidRDefault="00903B85" w:rsidP="00D2146B">
                        <w:pPr>
                          <w:spacing w:before="0" w:after="0"/>
                          <w:rPr>
                            <w:sz w:val="18"/>
                            <w:szCs w:val="18"/>
                            <w:lang w:val="sv-SE"/>
                          </w:rPr>
                        </w:pPr>
                        <w:r w:rsidRPr="00D2146B">
                          <w:rPr>
                            <w:sz w:val="18"/>
                            <w:szCs w:val="18"/>
                            <w:lang w:val="sv-SE"/>
                          </w:rPr>
                          <w:t>Ellipse Frame Pointer</w:t>
                        </w:r>
                      </w:p>
                      <w:p w14:paraId="366E1AE1" w14:textId="757FAE9A" w:rsidR="00903B85" w:rsidRPr="00D2146B" w:rsidRDefault="00903B85" w:rsidP="00D2146B">
                        <w:pPr>
                          <w:spacing w:before="0" w:after="0"/>
                          <w:rPr>
                            <w:sz w:val="18"/>
                            <w:szCs w:val="18"/>
                            <w:lang w:val="sv-SE"/>
                          </w:rPr>
                        </w:pPr>
                        <w:r w:rsidRPr="00D2146B">
                          <w:rPr>
                            <w:sz w:val="18"/>
                            <w:szCs w:val="18"/>
                            <w:lang w:val="sv-SE"/>
                          </w:rPr>
                          <w:t>Regular Frame Pointer</w:t>
                        </w:r>
                      </w:p>
                      <w:p w14:paraId="3E5A4966" w14:textId="38836501" w:rsidR="00903B85" w:rsidRPr="00D2146B" w:rsidRDefault="00903B8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03B85" w:rsidRPr="00D2146B" w:rsidRDefault="00903B85" w:rsidP="00D2146B">
                        <w:pPr>
                          <w:spacing w:before="0" w:after="0"/>
                          <w:rPr>
                            <w:sz w:val="18"/>
                            <w:szCs w:val="18"/>
                            <w:lang w:val="sv-SE"/>
                          </w:rPr>
                        </w:pPr>
                      </w:p>
                      <w:p w14:paraId="48B5950A" w14:textId="77777777" w:rsidR="00903B85" w:rsidRPr="00D2146B" w:rsidRDefault="00903B85" w:rsidP="00D2146B">
                        <w:pPr>
                          <w:spacing w:before="0" w:after="0"/>
                          <w:rPr>
                            <w:sz w:val="18"/>
                            <w:szCs w:val="18"/>
                            <w:lang w:val="sv-SE"/>
                          </w:rPr>
                        </w:pPr>
                      </w:p>
                    </w:txbxContent>
                  </v:textbox>
                </v:shape>
                <v:shape id="Textruta 21" o:spid="_x0000_s1148"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903B85" w:rsidRPr="00D2146B" w:rsidRDefault="00903B85" w:rsidP="00E11100">
                        <w:pPr>
                          <w:spacing w:before="0" w:after="0"/>
                          <w:jc w:val="right"/>
                          <w:rPr>
                            <w:sz w:val="18"/>
                            <w:szCs w:val="18"/>
                            <w:lang w:val="sv-SE"/>
                          </w:rPr>
                        </w:pPr>
                        <w:r w:rsidRPr="00D2146B">
                          <w:rPr>
                            <w:sz w:val="18"/>
                            <w:szCs w:val="18"/>
                            <w:lang w:val="sv-SE"/>
                          </w:rPr>
                          <w:t>g</w:t>
                        </w:r>
                      </w:p>
                    </w:txbxContent>
                  </v:textbox>
                </v:shape>
                <v:shape id="Textruta 20" o:spid="_x0000_s1149"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903B85" w:rsidRPr="00D2146B" w:rsidRDefault="00903B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03B85" w:rsidRPr="00D2146B" w:rsidRDefault="00903B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903B85" w:rsidRPr="00D2146B" w:rsidRDefault="00903B85"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903B85" w:rsidRPr="00D2146B" w:rsidRDefault="00903B85"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903B85" w:rsidRPr="00D2146B" w:rsidRDefault="00903B85"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903B85" w:rsidRPr="00D2146B" w:rsidRDefault="00903B8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03B85" w:rsidRPr="00D2146B" w:rsidRDefault="00903B8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03B85" w:rsidRPr="00D2146B" w:rsidRDefault="00903B85" w:rsidP="00D2146B">
                        <w:pPr>
                          <w:spacing w:before="0" w:after="0" w:line="256" w:lineRule="auto"/>
                          <w:rPr>
                            <w:sz w:val="18"/>
                            <w:szCs w:val="18"/>
                          </w:rPr>
                        </w:pPr>
                        <w:r w:rsidRPr="00D2146B">
                          <w:rPr>
                            <w:rFonts w:eastAsia="Calibri"/>
                            <w:color w:val="000000"/>
                            <w:sz w:val="18"/>
                            <w:szCs w:val="18"/>
                          </w:rPr>
                          <w:t> </w:t>
                        </w:r>
                      </w:p>
                      <w:p w14:paraId="2924CD49" w14:textId="77777777" w:rsidR="00903B85" w:rsidRPr="00D2146B" w:rsidRDefault="00903B8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50"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903B85" w:rsidRPr="00D2146B" w:rsidRDefault="00903B8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51"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903B85" w:rsidRPr="00D2146B" w:rsidRDefault="00903B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03B85" w:rsidRPr="00D2146B" w:rsidRDefault="00903B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903B85" w:rsidRPr="00D2146B" w:rsidRDefault="00903B85"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903B85" w:rsidRPr="00D2146B" w:rsidRDefault="00903B8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03B85" w:rsidRPr="00D2146B" w:rsidRDefault="00903B8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03B85" w:rsidRPr="00D2146B" w:rsidRDefault="00903B85" w:rsidP="00D2146B">
                        <w:pPr>
                          <w:spacing w:before="0" w:after="0" w:line="254" w:lineRule="auto"/>
                          <w:rPr>
                            <w:sz w:val="18"/>
                            <w:szCs w:val="18"/>
                          </w:rPr>
                        </w:pPr>
                        <w:r w:rsidRPr="00D2146B">
                          <w:rPr>
                            <w:rFonts w:eastAsia="Calibri"/>
                            <w:color w:val="000000"/>
                            <w:sz w:val="18"/>
                            <w:szCs w:val="18"/>
                          </w:rPr>
                          <w:t> </w:t>
                        </w:r>
                      </w:p>
                      <w:p w14:paraId="1ECBE518" w14:textId="77777777" w:rsidR="00903B85" w:rsidRPr="00D2146B" w:rsidRDefault="00903B8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52"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903B85" w:rsidRPr="00D2146B" w:rsidRDefault="00903B8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53"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54"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55"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56"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57"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58"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903B85" w:rsidRPr="00D2146B" w:rsidRDefault="00903B8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03B85" w:rsidRDefault="00903B8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903B85" w:rsidRDefault="00903B85"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903B85" w:rsidRPr="00D2146B" w:rsidRDefault="00903B85"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903B85" w:rsidRPr="00D2146B" w:rsidRDefault="00903B85"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903B85" w:rsidRPr="00D2146B" w:rsidRDefault="00903B85"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903B85" w:rsidRPr="00D2146B" w:rsidRDefault="00903B85"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903B85" w:rsidRPr="00D2146B" w:rsidRDefault="00903B85" w:rsidP="002903DF">
                              <w:pPr>
                                <w:spacing w:before="0" w:after="0"/>
                                <w:rPr>
                                  <w:sz w:val="18"/>
                                  <w:szCs w:val="18"/>
                                  <w:lang w:val="sv-SE"/>
                                </w:rPr>
                              </w:pPr>
                              <w:r w:rsidRPr="00D2146B">
                                <w:rPr>
                                  <w:sz w:val="18"/>
                                  <w:szCs w:val="18"/>
                                  <w:lang w:val="sv-SE"/>
                                </w:rPr>
                                <w:t>Ellipse Frame Pointer</w:t>
                              </w:r>
                            </w:p>
                            <w:p w14:paraId="5718813E" w14:textId="77777777" w:rsidR="00903B85" w:rsidRPr="00D2146B" w:rsidRDefault="00903B85" w:rsidP="002903DF">
                              <w:pPr>
                                <w:spacing w:before="0" w:after="0"/>
                                <w:rPr>
                                  <w:sz w:val="18"/>
                                  <w:szCs w:val="18"/>
                                  <w:lang w:val="sv-SE"/>
                                </w:rPr>
                              </w:pPr>
                              <w:r w:rsidRPr="00D2146B">
                                <w:rPr>
                                  <w:sz w:val="18"/>
                                  <w:szCs w:val="18"/>
                                  <w:lang w:val="sv-SE"/>
                                </w:rPr>
                                <w:t>Regular Frame Pointer</w:t>
                              </w:r>
                            </w:p>
                            <w:p w14:paraId="62230721" w14:textId="77777777" w:rsidR="00903B85" w:rsidRPr="00D2146B" w:rsidRDefault="00903B8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03B85" w:rsidRPr="00D2146B" w:rsidRDefault="00903B85" w:rsidP="002903DF">
                              <w:pPr>
                                <w:spacing w:before="0" w:after="0"/>
                                <w:rPr>
                                  <w:sz w:val="18"/>
                                  <w:szCs w:val="18"/>
                                  <w:lang w:val="sv-SE"/>
                                </w:rPr>
                              </w:pPr>
                            </w:p>
                            <w:p w14:paraId="3BE3217A" w14:textId="77777777" w:rsidR="00903B85" w:rsidRPr="00D2146B" w:rsidRDefault="00903B8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903B85" w:rsidRPr="00D2146B" w:rsidRDefault="00903B8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03B85" w:rsidRDefault="00903B8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903B85" w:rsidRPr="00D2146B" w:rsidRDefault="00903B85" w:rsidP="002903DF">
                              <w:pPr>
                                <w:spacing w:before="0" w:after="0" w:line="256" w:lineRule="auto"/>
                                <w:rPr>
                                  <w:sz w:val="18"/>
                                  <w:szCs w:val="18"/>
                                </w:rPr>
                              </w:pPr>
                              <w:r>
                                <w:rPr>
                                  <w:rFonts w:eastAsia="Calibri"/>
                                  <w:color w:val="000000"/>
                                  <w:sz w:val="18"/>
                                  <w:szCs w:val="18"/>
                                </w:rPr>
                                <w:t>Elliptic parameter: 21</w:t>
                              </w:r>
                            </w:p>
                            <w:p w14:paraId="0F8126A1"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w:t>
                              </w:r>
                            </w:p>
                            <w:p w14:paraId="28313E96"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903B85" w:rsidRPr="00D2146B" w:rsidRDefault="00903B8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03B85" w:rsidRPr="00D2146B" w:rsidRDefault="00903B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 </w:t>
                              </w:r>
                            </w:p>
                            <w:p w14:paraId="48FC4ABF"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903B85" w:rsidRPr="00D2146B" w:rsidRDefault="00903B8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59"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">
                <v:shape id="_x0000_s1160" type="#_x0000_t75" style="position:absolute;width:45085;height:39090;visibility:visible;mso-wrap-style:square" filled="t">
                  <v:fill o:detectmouseclick="t"/>
                  <v:path o:connecttype="none"/>
                </v:shape>
                <v:shape id="Textruta 26" o:spid="_x0000_s1161"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903B85" w:rsidRPr="00D2146B" w:rsidRDefault="00903B8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03B85" w:rsidRDefault="00903B8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903B85" w:rsidRDefault="00903B85"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903B85" w:rsidRPr="00D2146B" w:rsidRDefault="00903B85"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903B85" w:rsidRPr="00D2146B" w:rsidRDefault="00903B85"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903B85" w:rsidRPr="00D2146B" w:rsidRDefault="00903B85"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903B85" w:rsidRPr="00D2146B" w:rsidRDefault="00903B85"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903B85" w:rsidRPr="00D2146B" w:rsidRDefault="00903B85" w:rsidP="002903DF">
                        <w:pPr>
                          <w:spacing w:before="0" w:after="0"/>
                          <w:rPr>
                            <w:sz w:val="18"/>
                            <w:szCs w:val="18"/>
                            <w:lang w:val="sv-SE"/>
                          </w:rPr>
                        </w:pPr>
                        <w:r w:rsidRPr="00D2146B">
                          <w:rPr>
                            <w:sz w:val="18"/>
                            <w:szCs w:val="18"/>
                            <w:lang w:val="sv-SE"/>
                          </w:rPr>
                          <w:t>Ellipse Frame Pointer</w:t>
                        </w:r>
                      </w:p>
                      <w:p w14:paraId="5718813E" w14:textId="77777777" w:rsidR="00903B85" w:rsidRPr="00D2146B" w:rsidRDefault="00903B85" w:rsidP="002903DF">
                        <w:pPr>
                          <w:spacing w:before="0" w:after="0"/>
                          <w:rPr>
                            <w:sz w:val="18"/>
                            <w:szCs w:val="18"/>
                            <w:lang w:val="sv-SE"/>
                          </w:rPr>
                        </w:pPr>
                        <w:r w:rsidRPr="00D2146B">
                          <w:rPr>
                            <w:sz w:val="18"/>
                            <w:szCs w:val="18"/>
                            <w:lang w:val="sv-SE"/>
                          </w:rPr>
                          <w:t>Regular Frame Pointer</w:t>
                        </w:r>
                      </w:p>
                      <w:p w14:paraId="62230721" w14:textId="77777777" w:rsidR="00903B85" w:rsidRPr="00D2146B" w:rsidRDefault="00903B8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03B85" w:rsidRPr="00D2146B" w:rsidRDefault="00903B85" w:rsidP="002903DF">
                        <w:pPr>
                          <w:spacing w:before="0" w:after="0"/>
                          <w:rPr>
                            <w:sz w:val="18"/>
                            <w:szCs w:val="18"/>
                            <w:lang w:val="sv-SE"/>
                          </w:rPr>
                        </w:pPr>
                      </w:p>
                      <w:p w14:paraId="3BE3217A" w14:textId="77777777" w:rsidR="00903B85" w:rsidRPr="00D2146B" w:rsidRDefault="00903B85" w:rsidP="002903DF">
                        <w:pPr>
                          <w:spacing w:before="0" w:after="0"/>
                          <w:rPr>
                            <w:sz w:val="18"/>
                            <w:szCs w:val="18"/>
                            <w:lang w:val="sv-SE"/>
                          </w:rPr>
                        </w:pPr>
                      </w:p>
                    </w:txbxContent>
                  </v:textbox>
                </v:shape>
                <v:shape id="Textruta 27" o:spid="_x0000_s1162"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903B85" w:rsidRPr="00D2146B" w:rsidRDefault="00903B85" w:rsidP="002903DF">
                        <w:pPr>
                          <w:spacing w:before="0" w:after="0"/>
                          <w:jc w:val="right"/>
                          <w:rPr>
                            <w:sz w:val="18"/>
                            <w:szCs w:val="18"/>
                            <w:lang w:val="sv-SE"/>
                          </w:rPr>
                        </w:pPr>
                        <w:r w:rsidRPr="00D2146B">
                          <w:rPr>
                            <w:sz w:val="18"/>
                            <w:szCs w:val="18"/>
                            <w:lang w:val="sv-SE"/>
                          </w:rPr>
                          <w:t>g</w:t>
                        </w:r>
                      </w:p>
                    </w:txbxContent>
                  </v:textbox>
                </v:shape>
                <v:shape id="Textruta 20" o:spid="_x0000_s1163"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03B85" w:rsidRDefault="00903B8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903B85" w:rsidRPr="00D2146B" w:rsidRDefault="00903B85" w:rsidP="002903DF">
                        <w:pPr>
                          <w:spacing w:before="0" w:after="0" w:line="256" w:lineRule="auto"/>
                          <w:rPr>
                            <w:sz w:val="18"/>
                            <w:szCs w:val="18"/>
                          </w:rPr>
                        </w:pPr>
                        <w:r>
                          <w:rPr>
                            <w:rFonts w:eastAsia="Calibri"/>
                            <w:color w:val="000000"/>
                            <w:sz w:val="18"/>
                            <w:szCs w:val="18"/>
                          </w:rPr>
                          <w:t>Elliptic parameter: 21</w:t>
                        </w:r>
                      </w:p>
                      <w:p w14:paraId="0F8126A1"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w:t>
                        </w:r>
                      </w:p>
                      <w:p w14:paraId="28313E96" w14:textId="77777777" w:rsidR="00903B85" w:rsidRPr="00D2146B" w:rsidRDefault="00903B8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64"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903B85" w:rsidRPr="00D2146B" w:rsidRDefault="00903B8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65"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03B85" w:rsidRPr="00D2146B" w:rsidRDefault="00903B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 </w:t>
                        </w:r>
                      </w:p>
                      <w:p w14:paraId="48FC4ABF" w14:textId="77777777" w:rsidR="00903B85" w:rsidRPr="00D2146B" w:rsidRDefault="00903B8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66"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903B85" w:rsidRPr="00D2146B" w:rsidRDefault="00903B8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67"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68"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69"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70"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71"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72"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73"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74"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75"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76"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77"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78"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487"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w:t>
      </w:r>
      <w:proofErr w:type="spellStart"/>
      <w:r w:rsidR="00FA2BB3">
        <w:t xml:space="preserve">of </w:t>
      </w:r>
      <w:r w:rsidR="00FA2BB3" w:rsidRPr="00FA2BB3">
        <w:rPr>
          <w:rStyle w:val="KeyWord0"/>
        </w:rPr>
        <w:t>f</w:t>
      </w:r>
      <w:proofErr w:type="spellEnd"/>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487"/>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488" w:name="_Toc49764402"/>
      <w:r>
        <w:t>Assembly Code</w:t>
      </w:r>
      <w:bookmarkEnd w:id="488"/>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4DAC2A82" w14:textId="77777777" w:rsidR="004A1E3D" w:rsidRDefault="004A1E3D" w:rsidP="004A1E3D">
      <w:pPr>
        <w:rPr>
          <w:highlight w:val="white"/>
        </w:rPr>
      </w:pPr>
      <w:r>
        <w:rPr>
          <w:highlight w:val="white"/>
        </w:rPr>
        <w:t xml:space="preserve">The </w:t>
      </w:r>
      <w:r w:rsidRPr="00205F92">
        <w:rPr>
          <w:rStyle w:val="KeyWord0"/>
          <w:highlight w:val="white"/>
        </w:rPr>
        <w:t>m_registerOverlapSet</w:t>
      </w:r>
      <w:r>
        <w:rPr>
          <w:highlight w:val="white"/>
        </w:rPr>
        <w:t xml:space="preserve"> set holds sets of overlapping registers.</w:t>
      </w:r>
    </w:p>
    <w:p w14:paraId="60E79783" w14:textId="77777777" w:rsidR="004A1E3D" w:rsidRPr="00A20FEF" w:rsidRDefault="004A1E3D" w:rsidP="004A1E3D">
      <w:pPr>
        <w:pStyle w:val="Code"/>
        <w:rPr>
          <w:highlight w:val="white"/>
        </w:rPr>
      </w:pPr>
      <w:r w:rsidRPr="00A20FEF">
        <w:rPr>
          <w:highlight w:val="white"/>
        </w:rPr>
        <w:t xml:space="preserve">    private static ISet&lt;ISet&lt;Register&gt;&gt; m_registerOverlapSet =</w:t>
      </w:r>
    </w:p>
    <w:p w14:paraId="2FAC7813" w14:textId="77777777" w:rsidR="004A1E3D" w:rsidRPr="00A20FEF" w:rsidRDefault="004A1E3D" w:rsidP="004A1E3D">
      <w:pPr>
        <w:pStyle w:val="Code"/>
        <w:rPr>
          <w:highlight w:val="white"/>
        </w:rPr>
      </w:pPr>
      <w:r w:rsidRPr="00A20FEF">
        <w:rPr>
          <w:highlight w:val="white"/>
        </w:rPr>
        <w:lastRenderedPageBreak/>
        <w:t xml:space="preserve">      new HashSet&lt;ISet&lt;Register&gt;&gt;() {</w:t>
      </w:r>
    </w:p>
    <w:p w14:paraId="06873192" w14:textId="77777777" w:rsidR="004A1E3D" w:rsidRPr="00A20FEF" w:rsidRDefault="004A1E3D" w:rsidP="004A1E3D">
      <w:pPr>
        <w:pStyle w:val="Code"/>
        <w:rPr>
          <w:highlight w:val="white"/>
        </w:rPr>
      </w:pPr>
      <w:r w:rsidRPr="00A20FEF">
        <w:rPr>
          <w:highlight w:val="white"/>
        </w:rPr>
        <w:t xml:space="preserve">        new HashSet&lt;Register&gt;() {Register.al, Register.ax,</w:t>
      </w:r>
    </w:p>
    <w:p w14:paraId="0B855827" w14:textId="77777777" w:rsidR="004A1E3D" w:rsidRPr="00A20FEF" w:rsidRDefault="004A1E3D" w:rsidP="004A1E3D">
      <w:pPr>
        <w:pStyle w:val="Code"/>
        <w:rPr>
          <w:highlight w:val="white"/>
        </w:rPr>
      </w:pPr>
      <w:r w:rsidRPr="00A20FEF">
        <w:rPr>
          <w:highlight w:val="white"/>
        </w:rPr>
        <w:t xml:space="preserve">                                 Register.eax, Register.rax},</w:t>
      </w:r>
    </w:p>
    <w:p w14:paraId="159386CB" w14:textId="77777777" w:rsidR="004A1E3D" w:rsidRPr="00A20FEF" w:rsidRDefault="004A1E3D" w:rsidP="004A1E3D">
      <w:pPr>
        <w:pStyle w:val="Code"/>
        <w:rPr>
          <w:highlight w:val="white"/>
        </w:rPr>
      </w:pPr>
      <w:r w:rsidRPr="00A20FEF">
        <w:rPr>
          <w:highlight w:val="white"/>
        </w:rPr>
        <w:t xml:space="preserve">        new HashSet&lt;Register&gt;() {Register.ah, Register.ax,</w:t>
      </w:r>
    </w:p>
    <w:p w14:paraId="57A6DD2E" w14:textId="77777777" w:rsidR="004A1E3D" w:rsidRPr="00A20FEF" w:rsidRDefault="004A1E3D" w:rsidP="004A1E3D">
      <w:pPr>
        <w:pStyle w:val="Code"/>
        <w:rPr>
          <w:highlight w:val="white"/>
        </w:rPr>
      </w:pPr>
      <w:r w:rsidRPr="00A20FEF">
        <w:rPr>
          <w:highlight w:val="white"/>
        </w:rPr>
        <w:t xml:space="preserve">                                 Register.eax, Register.rax},</w:t>
      </w:r>
    </w:p>
    <w:p w14:paraId="378019D5" w14:textId="77777777" w:rsidR="004A1E3D" w:rsidRPr="00A20FEF" w:rsidRDefault="004A1E3D" w:rsidP="004A1E3D">
      <w:pPr>
        <w:pStyle w:val="Code"/>
        <w:rPr>
          <w:highlight w:val="white"/>
        </w:rPr>
      </w:pPr>
      <w:r w:rsidRPr="00A20FEF">
        <w:rPr>
          <w:highlight w:val="white"/>
        </w:rPr>
        <w:t xml:space="preserve">        new HashSet&lt;Register&gt;() {Register.bl, Register.bx,</w:t>
      </w:r>
    </w:p>
    <w:p w14:paraId="486BDE57" w14:textId="77777777" w:rsidR="004A1E3D" w:rsidRPr="00A20FEF" w:rsidRDefault="004A1E3D" w:rsidP="004A1E3D">
      <w:pPr>
        <w:pStyle w:val="Code"/>
        <w:rPr>
          <w:highlight w:val="white"/>
        </w:rPr>
      </w:pPr>
      <w:r w:rsidRPr="00A20FEF">
        <w:rPr>
          <w:highlight w:val="white"/>
        </w:rPr>
        <w:t xml:space="preserve">                                 Register.ebx, Register.rbx},</w:t>
      </w:r>
    </w:p>
    <w:p w14:paraId="6D3D80E6" w14:textId="77777777" w:rsidR="004A1E3D" w:rsidRPr="00A20FEF" w:rsidRDefault="004A1E3D" w:rsidP="004A1E3D">
      <w:pPr>
        <w:pStyle w:val="Code"/>
        <w:rPr>
          <w:highlight w:val="white"/>
        </w:rPr>
      </w:pPr>
      <w:r w:rsidRPr="00A20FEF">
        <w:rPr>
          <w:highlight w:val="white"/>
        </w:rPr>
        <w:t xml:space="preserve">        new HashSet&lt;Register&gt;() {Register.bh, Register.bx,</w:t>
      </w:r>
    </w:p>
    <w:p w14:paraId="6B86FAD4" w14:textId="77777777" w:rsidR="004A1E3D" w:rsidRPr="00A20FEF" w:rsidRDefault="004A1E3D" w:rsidP="004A1E3D">
      <w:pPr>
        <w:pStyle w:val="Code"/>
        <w:rPr>
          <w:highlight w:val="white"/>
        </w:rPr>
      </w:pPr>
      <w:r w:rsidRPr="00A20FEF">
        <w:rPr>
          <w:highlight w:val="white"/>
        </w:rPr>
        <w:t xml:space="preserve">                                 Register.ebx, Register.rbx},</w:t>
      </w:r>
    </w:p>
    <w:p w14:paraId="345179D9" w14:textId="77777777" w:rsidR="004A1E3D" w:rsidRPr="00A20FEF" w:rsidRDefault="004A1E3D" w:rsidP="004A1E3D">
      <w:pPr>
        <w:pStyle w:val="Code"/>
        <w:rPr>
          <w:highlight w:val="white"/>
        </w:rPr>
      </w:pPr>
      <w:r w:rsidRPr="00A20FEF">
        <w:rPr>
          <w:highlight w:val="white"/>
        </w:rPr>
        <w:t xml:space="preserve">        new HashSet&lt;Register&gt;() {Register.cl, Register.cx,</w:t>
      </w:r>
    </w:p>
    <w:p w14:paraId="34BC43CA" w14:textId="77777777" w:rsidR="004A1E3D" w:rsidRPr="00A20FEF" w:rsidRDefault="004A1E3D" w:rsidP="004A1E3D">
      <w:pPr>
        <w:pStyle w:val="Code"/>
        <w:rPr>
          <w:highlight w:val="white"/>
        </w:rPr>
      </w:pPr>
      <w:r w:rsidRPr="00A20FEF">
        <w:rPr>
          <w:highlight w:val="white"/>
        </w:rPr>
        <w:t xml:space="preserve">                                 Register.ecx, Register.rcx},</w:t>
      </w:r>
    </w:p>
    <w:p w14:paraId="35815A93" w14:textId="77777777" w:rsidR="004A1E3D" w:rsidRPr="00A20FEF" w:rsidRDefault="004A1E3D" w:rsidP="004A1E3D">
      <w:pPr>
        <w:pStyle w:val="Code"/>
        <w:rPr>
          <w:highlight w:val="white"/>
        </w:rPr>
      </w:pPr>
      <w:r w:rsidRPr="00A20FEF">
        <w:rPr>
          <w:highlight w:val="white"/>
        </w:rPr>
        <w:t xml:space="preserve">        new HashSet&lt;Register&gt;() {Register.ch, Register.cx,</w:t>
      </w:r>
    </w:p>
    <w:p w14:paraId="3E7C8A1A" w14:textId="77777777" w:rsidR="004A1E3D" w:rsidRPr="00A20FEF" w:rsidRDefault="004A1E3D" w:rsidP="004A1E3D">
      <w:pPr>
        <w:pStyle w:val="Code"/>
        <w:rPr>
          <w:highlight w:val="white"/>
        </w:rPr>
      </w:pPr>
      <w:r w:rsidRPr="00A20FEF">
        <w:rPr>
          <w:highlight w:val="white"/>
        </w:rPr>
        <w:t xml:space="preserve">                                 Register.ecx, Register.rcx},</w:t>
      </w:r>
    </w:p>
    <w:p w14:paraId="4ACAD2F9" w14:textId="77777777" w:rsidR="004A1E3D" w:rsidRPr="00A20FEF" w:rsidRDefault="004A1E3D" w:rsidP="004A1E3D">
      <w:pPr>
        <w:pStyle w:val="Code"/>
        <w:rPr>
          <w:highlight w:val="white"/>
        </w:rPr>
      </w:pPr>
      <w:r w:rsidRPr="00A20FEF">
        <w:rPr>
          <w:highlight w:val="white"/>
        </w:rPr>
        <w:t xml:space="preserve">        new HashSet&lt;Register&gt;() {Register.dl, Register.dx,</w:t>
      </w:r>
    </w:p>
    <w:p w14:paraId="620C77E4" w14:textId="77777777" w:rsidR="004A1E3D" w:rsidRPr="00A20FEF" w:rsidRDefault="004A1E3D" w:rsidP="004A1E3D">
      <w:pPr>
        <w:pStyle w:val="Code"/>
        <w:rPr>
          <w:highlight w:val="white"/>
        </w:rPr>
      </w:pPr>
      <w:r w:rsidRPr="00A20FEF">
        <w:rPr>
          <w:highlight w:val="white"/>
        </w:rPr>
        <w:t xml:space="preserve">                                 Register.edx, Register.rdx},</w:t>
      </w:r>
    </w:p>
    <w:p w14:paraId="13605314" w14:textId="77777777" w:rsidR="004A1E3D" w:rsidRPr="00A20FEF" w:rsidRDefault="004A1E3D" w:rsidP="004A1E3D">
      <w:pPr>
        <w:pStyle w:val="Code"/>
        <w:rPr>
          <w:highlight w:val="white"/>
        </w:rPr>
      </w:pPr>
      <w:r w:rsidRPr="00A20FEF">
        <w:rPr>
          <w:highlight w:val="white"/>
        </w:rPr>
        <w:t xml:space="preserve">        new HashSet&lt;Register&gt;() {Register.dh, Register.dx,</w:t>
      </w:r>
    </w:p>
    <w:p w14:paraId="715FD34B" w14:textId="77777777" w:rsidR="004A1E3D" w:rsidRPr="00A20FEF" w:rsidRDefault="004A1E3D" w:rsidP="004A1E3D">
      <w:pPr>
        <w:pStyle w:val="Code"/>
        <w:rPr>
          <w:highlight w:val="white"/>
        </w:rPr>
      </w:pPr>
      <w:r w:rsidRPr="00A20FEF">
        <w:rPr>
          <w:highlight w:val="white"/>
        </w:rPr>
        <w:t xml:space="preserve">                                 Register.edx, Register.rdx},</w:t>
      </w:r>
    </w:p>
    <w:p w14:paraId="0439EAD2" w14:textId="77777777" w:rsidR="004A1E3D" w:rsidRPr="00A20FEF" w:rsidRDefault="004A1E3D" w:rsidP="004A1E3D">
      <w:pPr>
        <w:pStyle w:val="Code"/>
        <w:rPr>
          <w:highlight w:val="white"/>
        </w:rPr>
      </w:pPr>
      <w:r w:rsidRPr="00A20FEF">
        <w:rPr>
          <w:highlight w:val="white"/>
        </w:rPr>
        <w:t xml:space="preserve">        new HashSet&lt;Register&gt;() {Register.si, Register.esi, Register.rsi},</w:t>
      </w:r>
    </w:p>
    <w:p w14:paraId="3CF23675" w14:textId="77777777" w:rsidR="004A1E3D" w:rsidRPr="00A20FEF" w:rsidRDefault="004A1E3D" w:rsidP="004A1E3D">
      <w:pPr>
        <w:pStyle w:val="Code"/>
        <w:rPr>
          <w:highlight w:val="white"/>
        </w:rPr>
      </w:pPr>
      <w:r w:rsidRPr="00A20FEF">
        <w:rPr>
          <w:highlight w:val="white"/>
        </w:rPr>
        <w:t xml:space="preserve">        new HashSet&lt;Register&gt;() {Register.di, Register.edi, Register.rdi},</w:t>
      </w:r>
    </w:p>
    <w:p w14:paraId="331FFAE0" w14:textId="77777777" w:rsidR="004A1E3D" w:rsidRPr="00A20FEF" w:rsidRDefault="004A1E3D" w:rsidP="004A1E3D">
      <w:pPr>
        <w:pStyle w:val="Code"/>
        <w:rPr>
          <w:highlight w:val="white"/>
        </w:rPr>
      </w:pPr>
      <w:r w:rsidRPr="00A20FEF">
        <w:rPr>
          <w:highlight w:val="white"/>
        </w:rPr>
        <w:t xml:space="preserve">        new HashSet&lt;Register&gt;() {Register.bp, Register.ebp, Register.rbp},</w:t>
      </w:r>
    </w:p>
    <w:p w14:paraId="6CE82B14" w14:textId="77777777" w:rsidR="004A1E3D" w:rsidRPr="00A20FEF" w:rsidRDefault="004A1E3D" w:rsidP="004A1E3D">
      <w:pPr>
        <w:pStyle w:val="Code"/>
        <w:rPr>
          <w:highlight w:val="white"/>
        </w:rPr>
      </w:pPr>
      <w:r w:rsidRPr="00A20FEF">
        <w:rPr>
          <w:highlight w:val="white"/>
        </w:rPr>
        <w:t xml:space="preserve">        new HashSet&lt;Register&gt;() {Register.sp, Register.esp, Register.rsp}</w:t>
      </w:r>
    </w:p>
    <w:p w14:paraId="21C997F4" w14:textId="77777777" w:rsidR="004A1E3D" w:rsidRPr="00A20FEF" w:rsidRDefault="004A1E3D" w:rsidP="004A1E3D">
      <w:pPr>
        <w:pStyle w:val="Code"/>
        <w:rPr>
          <w:highlight w:val="white"/>
        </w:rPr>
      </w:pPr>
      <w:r w:rsidRPr="00A20FEF">
        <w:rPr>
          <w:highlight w:val="white"/>
        </w:rPr>
        <w:t xml:space="preserve">      };</w:t>
      </w:r>
    </w:p>
    <w:p w14:paraId="4DD71E84" w14:textId="77777777" w:rsidR="004A1E3D" w:rsidRPr="00A20FEF" w:rsidRDefault="004A1E3D" w:rsidP="004A1E3D">
      <w:pPr>
        <w:rPr>
          <w:highlight w:val="white"/>
        </w:rPr>
      </w:pPr>
      <w:r>
        <w:rPr>
          <w:highlight w:val="white"/>
        </w:rPr>
        <w:t xml:space="preserve">The </w:t>
      </w:r>
      <w:r w:rsidRPr="00205F92">
        <w:rPr>
          <w:rStyle w:val="KeyWord0"/>
          <w:highlight w:val="white"/>
        </w:rPr>
        <w:t>RegisterOverlaps</w:t>
      </w:r>
      <w:r>
        <w:rPr>
          <w:highlight w:val="white"/>
        </w:rPr>
        <w:t xml:space="preserve"> methods returns true if the two registers overlaps. If at least one of the registers is null, they do not overlap and we return false.</w:t>
      </w:r>
    </w:p>
    <w:p w14:paraId="50BA949B" w14:textId="77777777" w:rsidR="004A1E3D" w:rsidRPr="00A20FEF" w:rsidRDefault="004A1E3D" w:rsidP="004A1E3D">
      <w:pPr>
        <w:pStyle w:val="Code"/>
        <w:rPr>
          <w:highlight w:val="white"/>
        </w:rPr>
      </w:pPr>
      <w:r w:rsidRPr="00A20FEF">
        <w:rPr>
          <w:highlight w:val="white"/>
        </w:rPr>
        <w:t xml:space="preserve">    public static bool RegisterOverlap(Register? register1,</w:t>
      </w:r>
    </w:p>
    <w:p w14:paraId="20E3D24E" w14:textId="77777777" w:rsidR="004A1E3D" w:rsidRPr="00A20FEF" w:rsidRDefault="004A1E3D" w:rsidP="004A1E3D">
      <w:pPr>
        <w:pStyle w:val="Code"/>
        <w:rPr>
          <w:highlight w:val="white"/>
        </w:rPr>
      </w:pPr>
      <w:r w:rsidRPr="00A20FEF">
        <w:rPr>
          <w:highlight w:val="white"/>
        </w:rPr>
        <w:t xml:space="preserve">                                       Register? register2) {</w:t>
      </w:r>
    </w:p>
    <w:p w14:paraId="5F07C590" w14:textId="77777777" w:rsidR="004A1E3D" w:rsidRPr="00A20FEF" w:rsidRDefault="004A1E3D" w:rsidP="004A1E3D">
      <w:pPr>
        <w:pStyle w:val="Code"/>
        <w:rPr>
          <w:highlight w:val="white"/>
        </w:rPr>
      </w:pPr>
      <w:r w:rsidRPr="00A20FEF">
        <w:rPr>
          <w:highlight w:val="white"/>
        </w:rPr>
        <w:t xml:space="preserve">      if ((register1 == null) || (register2 == null)) {</w:t>
      </w:r>
    </w:p>
    <w:p w14:paraId="48330D3D" w14:textId="77777777" w:rsidR="004A1E3D" w:rsidRPr="00A20FEF" w:rsidRDefault="004A1E3D" w:rsidP="004A1E3D">
      <w:pPr>
        <w:pStyle w:val="Code"/>
        <w:rPr>
          <w:highlight w:val="white"/>
        </w:rPr>
      </w:pPr>
      <w:r w:rsidRPr="00A20FEF">
        <w:rPr>
          <w:highlight w:val="white"/>
        </w:rPr>
        <w:t xml:space="preserve">        return false;</w:t>
      </w:r>
    </w:p>
    <w:p w14:paraId="698FB486" w14:textId="77777777" w:rsidR="004A1E3D" w:rsidRPr="00A20FEF" w:rsidRDefault="004A1E3D" w:rsidP="004A1E3D">
      <w:pPr>
        <w:pStyle w:val="Code"/>
        <w:rPr>
          <w:highlight w:val="white"/>
        </w:rPr>
      </w:pPr>
      <w:r w:rsidRPr="00A20FEF">
        <w:rPr>
          <w:highlight w:val="white"/>
        </w:rPr>
        <w:t xml:space="preserve">      }</w:t>
      </w:r>
    </w:p>
    <w:p w14:paraId="490D70F0" w14:textId="77777777" w:rsidR="004A1E3D" w:rsidRPr="00A20FEF" w:rsidRDefault="004A1E3D" w:rsidP="004A1E3D">
      <w:pPr>
        <w:rPr>
          <w:highlight w:val="white"/>
        </w:rPr>
      </w:pPr>
      <w:r>
        <w:rPr>
          <w:highlight w:val="white"/>
        </w:rPr>
        <w:t xml:space="preserve">Otherwise, we iterate through the </w:t>
      </w:r>
      <w:r w:rsidRPr="00237F9D">
        <w:rPr>
          <w:rStyle w:val="KeyWord0"/>
          <w:highlight w:val="white"/>
        </w:rPr>
        <w:t>m_registerOverlapSet</w:t>
      </w:r>
      <w:r>
        <w:rPr>
          <w:highlight w:val="white"/>
        </w:rPr>
        <w:t>. If one of the register sets holds both the registers, they overlap and we return true.</w:t>
      </w:r>
    </w:p>
    <w:p w14:paraId="23B2957C" w14:textId="77777777" w:rsidR="004A1E3D" w:rsidRPr="00A20FEF" w:rsidRDefault="004A1E3D" w:rsidP="004A1E3D">
      <w:pPr>
        <w:pStyle w:val="Code"/>
        <w:rPr>
          <w:highlight w:val="white"/>
        </w:rPr>
      </w:pPr>
      <w:r w:rsidRPr="00A20FEF">
        <w:rPr>
          <w:highlight w:val="white"/>
        </w:rPr>
        <w:t xml:space="preserve">      foreach (ISet&lt;Register&gt; registerSet in m_registerOverlapSet) {</w:t>
      </w:r>
    </w:p>
    <w:p w14:paraId="151D77E9" w14:textId="77777777" w:rsidR="004A1E3D" w:rsidRPr="00A20FEF" w:rsidRDefault="004A1E3D" w:rsidP="004A1E3D">
      <w:pPr>
        <w:pStyle w:val="Code"/>
        <w:rPr>
          <w:highlight w:val="white"/>
        </w:rPr>
      </w:pPr>
      <w:r w:rsidRPr="00A20FEF">
        <w:rPr>
          <w:highlight w:val="white"/>
        </w:rPr>
        <w:t xml:space="preserve">        if (registerSet.Contains(register1.Value) &amp;&amp;</w:t>
      </w:r>
    </w:p>
    <w:p w14:paraId="268DF286" w14:textId="77777777" w:rsidR="004A1E3D" w:rsidRPr="00A20FEF" w:rsidRDefault="004A1E3D" w:rsidP="004A1E3D">
      <w:pPr>
        <w:pStyle w:val="Code"/>
        <w:rPr>
          <w:highlight w:val="white"/>
        </w:rPr>
      </w:pPr>
      <w:r w:rsidRPr="00A20FEF">
        <w:rPr>
          <w:highlight w:val="white"/>
        </w:rPr>
        <w:t xml:space="preserve">            registerSet.Contains(register2.Value)) {</w:t>
      </w:r>
    </w:p>
    <w:p w14:paraId="2E9DC018" w14:textId="77777777" w:rsidR="004A1E3D" w:rsidRPr="00A20FEF" w:rsidRDefault="004A1E3D" w:rsidP="004A1E3D">
      <w:pPr>
        <w:pStyle w:val="Code"/>
        <w:rPr>
          <w:highlight w:val="white"/>
        </w:rPr>
      </w:pPr>
      <w:r w:rsidRPr="00A20FEF">
        <w:rPr>
          <w:highlight w:val="white"/>
        </w:rPr>
        <w:t xml:space="preserve">          return true;</w:t>
      </w:r>
    </w:p>
    <w:p w14:paraId="74DF2225" w14:textId="77777777" w:rsidR="004A1E3D" w:rsidRPr="00A20FEF" w:rsidRDefault="004A1E3D" w:rsidP="004A1E3D">
      <w:pPr>
        <w:pStyle w:val="Code"/>
        <w:rPr>
          <w:highlight w:val="white"/>
        </w:rPr>
      </w:pPr>
      <w:r w:rsidRPr="00A20FEF">
        <w:rPr>
          <w:highlight w:val="white"/>
        </w:rPr>
        <w:t xml:space="preserve">        }</w:t>
      </w:r>
    </w:p>
    <w:p w14:paraId="2F2DE5F2" w14:textId="77777777" w:rsidR="004A1E3D" w:rsidRPr="00A20FEF" w:rsidRDefault="004A1E3D" w:rsidP="004A1E3D">
      <w:pPr>
        <w:pStyle w:val="Code"/>
        <w:rPr>
          <w:highlight w:val="white"/>
        </w:rPr>
      </w:pPr>
      <w:r w:rsidRPr="00A20FEF">
        <w:rPr>
          <w:highlight w:val="white"/>
        </w:rPr>
        <w:t xml:space="preserve">      }</w:t>
      </w:r>
    </w:p>
    <w:p w14:paraId="0EDB3C2D" w14:textId="77777777" w:rsidR="004A1E3D" w:rsidRPr="00A20FEF" w:rsidRDefault="004A1E3D" w:rsidP="004A1E3D">
      <w:pPr>
        <w:rPr>
          <w:highlight w:val="white"/>
        </w:rPr>
      </w:pPr>
      <w:r>
        <w:rPr>
          <w:highlight w:val="white"/>
        </w:rPr>
        <w:t xml:space="preserve">If we have iterated through the </w:t>
      </w:r>
      <w:r w:rsidRPr="00237F9D">
        <w:rPr>
          <w:rStyle w:val="KeyWord0"/>
          <w:highlight w:val="white"/>
        </w:rPr>
        <w:t>m_registerOverlapSet</w:t>
      </w:r>
      <w:r>
        <w:rPr>
          <w:highlight w:val="white"/>
        </w:rPr>
        <w:t xml:space="preserve"> without finding a set holding both the registers, the registers do not overlap and we return false.</w:t>
      </w:r>
    </w:p>
    <w:p w14:paraId="0BA033DD" w14:textId="77777777" w:rsidR="004A1E3D" w:rsidRPr="00A20FEF" w:rsidRDefault="004A1E3D" w:rsidP="004A1E3D">
      <w:pPr>
        <w:pStyle w:val="Code"/>
        <w:rPr>
          <w:highlight w:val="white"/>
        </w:rPr>
      </w:pPr>
      <w:r w:rsidRPr="00A20FEF">
        <w:rPr>
          <w:highlight w:val="white"/>
        </w:rPr>
        <w:t xml:space="preserve">      return false;</w:t>
      </w:r>
    </w:p>
    <w:p w14:paraId="1BF24A87" w14:textId="77777777" w:rsidR="004A1E3D" w:rsidRPr="00A20FEF" w:rsidRDefault="004A1E3D" w:rsidP="004A1E3D">
      <w:pPr>
        <w:pStyle w:val="Code"/>
        <w:rPr>
          <w:highlight w:val="white"/>
        </w:rPr>
      </w:pPr>
      <w:r w:rsidRPr="00A20FEF">
        <w:rPr>
          <w:highlight w:val="white"/>
        </w:rPr>
        <w:t xml:space="preserve">    }</w:t>
      </w:r>
    </w:p>
    <w:p w14:paraId="1633B1FD" w14:textId="62DE9DC0"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lastRenderedPageBreak/>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21208FC1" w14:textId="5648658B" w:rsidR="002563E3" w:rsidRDefault="002563E3" w:rsidP="002563E3">
      <w:pPr>
        <w:rPr>
          <w:highlight w:val="white"/>
        </w:rPr>
      </w:pPr>
      <w:r>
        <w:rPr>
          <w:highlight w:val="white"/>
        </w:rPr>
        <w:t xml:space="preserve">The </w:t>
      </w:r>
      <w:r w:rsidRPr="00FB3339">
        <w:rPr>
          <w:rStyle w:val="KeyWord0"/>
          <w:highlight w:val="white"/>
        </w:rPr>
        <w:t>SizeOfRegister</w:t>
      </w:r>
      <w:r>
        <w:rPr>
          <w:highlight w:val="white"/>
        </w:rPr>
        <w:t xml:space="preserve"> method uses the </w:t>
      </w:r>
      <w:r w:rsidRPr="00FC44ED">
        <w:rPr>
          <w:rStyle w:val="KeyWord0"/>
          <w:highlight w:val="white"/>
        </w:rPr>
        <w:t>m_registerSizeMap</w:t>
      </w:r>
      <w:r>
        <w:rPr>
          <w:highlight w:val="white"/>
        </w:rPr>
        <w:t xml:space="preserve"> map to look up and return the size of the register.</w:t>
      </w:r>
    </w:p>
    <w:p w14:paraId="31194B54" w14:textId="77777777" w:rsidR="00F273B3" w:rsidRPr="00F273B3" w:rsidRDefault="00F273B3" w:rsidP="00F273B3">
      <w:pPr>
        <w:pStyle w:val="Code"/>
        <w:rPr>
          <w:highlight w:val="white"/>
        </w:rPr>
      </w:pPr>
      <w:r w:rsidRPr="00F273B3">
        <w:rPr>
          <w:highlight w:val="white"/>
        </w:rPr>
        <w:t xml:space="preserve">    private static IDictionary&lt;Register,int&gt; m_registerSizeMap =</w:t>
      </w:r>
    </w:p>
    <w:p w14:paraId="326B998D" w14:textId="77777777" w:rsidR="00F273B3" w:rsidRPr="00F273B3" w:rsidRDefault="00F273B3" w:rsidP="00F273B3">
      <w:pPr>
        <w:pStyle w:val="Code"/>
        <w:rPr>
          <w:highlight w:val="white"/>
        </w:rPr>
      </w:pPr>
      <w:r w:rsidRPr="00F273B3">
        <w:rPr>
          <w:highlight w:val="white"/>
        </w:rPr>
        <w:t xml:space="preserve">      new Dictionary&lt;Register,int&gt;() {</w:t>
      </w:r>
    </w:p>
    <w:p w14:paraId="64EE8D5D" w14:textId="77777777" w:rsidR="00F273B3" w:rsidRPr="00F273B3" w:rsidRDefault="00F273B3" w:rsidP="00F273B3">
      <w:pPr>
        <w:pStyle w:val="Code"/>
        <w:rPr>
          <w:highlight w:val="white"/>
        </w:rPr>
      </w:pPr>
      <w:r w:rsidRPr="00F273B3">
        <w:rPr>
          <w:highlight w:val="white"/>
        </w:rPr>
        <w:t xml:space="preserve">       {Register.al, 1}, {Register.bl, 1}, {Register.cl, 1}, {Register.dl, 1},</w:t>
      </w:r>
    </w:p>
    <w:p w14:paraId="2EB20C24" w14:textId="77777777" w:rsidR="00F273B3" w:rsidRPr="00F273B3" w:rsidRDefault="00F273B3" w:rsidP="00F273B3">
      <w:pPr>
        <w:pStyle w:val="Code"/>
        <w:rPr>
          <w:highlight w:val="white"/>
        </w:rPr>
      </w:pPr>
      <w:r w:rsidRPr="00F273B3">
        <w:rPr>
          <w:highlight w:val="white"/>
        </w:rPr>
        <w:t xml:space="preserve">       {Register.ah, 1}, {Register.bh, 1}, {Register.ch, 1}, {Register.dh, 1},</w:t>
      </w:r>
    </w:p>
    <w:p w14:paraId="7F88955E" w14:textId="77777777" w:rsidR="00F273B3" w:rsidRPr="00F273B3" w:rsidRDefault="00F273B3" w:rsidP="00F273B3">
      <w:pPr>
        <w:pStyle w:val="Code"/>
        <w:rPr>
          <w:highlight w:val="white"/>
        </w:rPr>
      </w:pPr>
      <w:r w:rsidRPr="00F273B3">
        <w:rPr>
          <w:highlight w:val="white"/>
        </w:rPr>
        <w:t xml:space="preserve">       {Register.ax, 2}, {Register.bx, 2}, {Register.cx, 2}, {Register.dx, 2},</w:t>
      </w:r>
    </w:p>
    <w:p w14:paraId="35D7449D" w14:textId="0041FA11" w:rsidR="00F273B3" w:rsidRPr="00F273B3" w:rsidRDefault="00F273B3" w:rsidP="00F273B3">
      <w:pPr>
        <w:pStyle w:val="Code"/>
        <w:rPr>
          <w:highlight w:val="white"/>
        </w:rPr>
      </w:pPr>
      <w:r w:rsidRPr="00F273B3">
        <w:rPr>
          <w:highlight w:val="white"/>
        </w:rPr>
        <w:t xml:space="preserve">       {Register.eax,4}, {Register.ebx,4}, {Register.ecx,4}, {Register.edx,4},</w:t>
      </w:r>
    </w:p>
    <w:p w14:paraId="1E70127B" w14:textId="78372011" w:rsidR="00F273B3" w:rsidRPr="00F273B3" w:rsidRDefault="00F273B3" w:rsidP="00F273B3">
      <w:pPr>
        <w:pStyle w:val="Code"/>
        <w:rPr>
          <w:highlight w:val="white"/>
        </w:rPr>
      </w:pPr>
      <w:r w:rsidRPr="00F273B3">
        <w:rPr>
          <w:highlight w:val="white"/>
        </w:rPr>
        <w:t xml:space="preserve">       {Register.rax,8}, {Register.rbx,8}, {Register.rcx,8}, {Register.rdx,8},</w:t>
      </w:r>
    </w:p>
    <w:p w14:paraId="4C81AB2F" w14:textId="77777777" w:rsidR="00F273B3" w:rsidRPr="00F273B3" w:rsidRDefault="00F273B3" w:rsidP="00F273B3">
      <w:pPr>
        <w:pStyle w:val="Code"/>
        <w:rPr>
          <w:highlight w:val="white"/>
        </w:rPr>
      </w:pPr>
      <w:r w:rsidRPr="00F273B3">
        <w:rPr>
          <w:highlight w:val="white"/>
        </w:rPr>
        <w:t xml:space="preserve">       {Register.si, 2}, {Register.di, 2}, {Register.sp, 2}, {Register.bp, 2},</w:t>
      </w:r>
    </w:p>
    <w:p w14:paraId="25911440" w14:textId="3CF14BE4" w:rsidR="00F273B3" w:rsidRPr="00F273B3" w:rsidRDefault="00F273B3" w:rsidP="00F273B3">
      <w:pPr>
        <w:pStyle w:val="Code"/>
        <w:rPr>
          <w:highlight w:val="white"/>
        </w:rPr>
      </w:pPr>
      <w:r w:rsidRPr="00F273B3">
        <w:rPr>
          <w:highlight w:val="white"/>
        </w:rPr>
        <w:t xml:space="preserve">       {Register.esi,4}, {Register.edi,4}, {Register.esp,4}, {Register.ebp,4},</w:t>
      </w:r>
    </w:p>
    <w:p w14:paraId="49C29D7D" w14:textId="37136690" w:rsidR="00F273B3" w:rsidRPr="00F273B3" w:rsidRDefault="00F273B3" w:rsidP="00F273B3">
      <w:pPr>
        <w:pStyle w:val="Code"/>
        <w:rPr>
          <w:highlight w:val="white"/>
        </w:rPr>
      </w:pPr>
      <w:r w:rsidRPr="00F273B3">
        <w:rPr>
          <w:highlight w:val="white"/>
        </w:rPr>
        <w:t xml:space="preserve">       {Register.rsi,8}, {Register.rdi,8}, {Register.rsp,8}, {Register.rbp,</w:t>
      </w:r>
      <w:r w:rsidR="002563E3">
        <w:rPr>
          <w:highlight w:val="white"/>
        </w:rPr>
        <w:t xml:space="preserve"> </w:t>
      </w:r>
      <w:r w:rsidRPr="00F273B3">
        <w:rPr>
          <w:highlight w:val="white"/>
        </w:rPr>
        <w:t>8}</w:t>
      </w:r>
    </w:p>
    <w:p w14:paraId="4A208DC4" w14:textId="77777777" w:rsidR="00F273B3" w:rsidRPr="00F273B3" w:rsidRDefault="00F273B3" w:rsidP="00F273B3">
      <w:pPr>
        <w:pStyle w:val="Code"/>
        <w:rPr>
          <w:highlight w:val="white"/>
        </w:rPr>
      </w:pPr>
      <w:r w:rsidRPr="00F273B3">
        <w:rPr>
          <w:highlight w:val="white"/>
        </w:rPr>
        <w:t xml:space="preserve">      };</w:t>
      </w:r>
    </w:p>
    <w:p w14:paraId="5DEB6B5F" w14:textId="77777777" w:rsidR="00F273B3" w:rsidRPr="00F273B3" w:rsidRDefault="00F273B3" w:rsidP="00F273B3">
      <w:pPr>
        <w:pStyle w:val="Code"/>
        <w:rPr>
          <w:highlight w:val="white"/>
        </w:rPr>
      </w:pPr>
    </w:p>
    <w:p w14:paraId="2B830D2E" w14:textId="77777777" w:rsidR="00F273B3" w:rsidRPr="00F273B3" w:rsidRDefault="00F273B3" w:rsidP="00F273B3">
      <w:pPr>
        <w:pStyle w:val="Code"/>
        <w:rPr>
          <w:highlight w:val="white"/>
        </w:rPr>
      </w:pPr>
      <w:r w:rsidRPr="00F273B3">
        <w:rPr>
          <w:highlight w:val="white"/>
        </w:rPr>
        <w:t xml:space="preserve">    public static int SizeOfRegister(Register register) {</w:t>
      </w:r>
    </w:p>
    <w:p w14:paraId="5D9D663D" w14:textId="77777777" w:rsidR="00F273B3" w:rsidRPr="00F273B3" w:rsidRDefault="00F273B3" w:rsidP="00F273B3">
      <w:pPr>
        <w:pStyle w:val="Code"/>
        <w:rPr>
          <w:highlight w:val="white"/>
        </w:rPr>
      </w:pPr>
      <w:r w:rsidRPr="00F273B3">
        <w:rPr>
          <w:highlight w:val="white"/>
        </w:rPr>
        <w:t xml:space="preserve">      return m_registerSizeMap[register];</w:t>
      </w:r>
    </w:p>
    <w:p w14:paraId="7A682BC4" w14:textId="77777777" w:rsidR="00F273B3" w:rsidRPr="00F273B3" w:rsidRDefault="00F273B3" w:rsidP="00F273B3">
      <w:pPr>
        <w:pStyle w:val="Code"/>
        <w:rPr>
          <w:highlight w:val="white"/>
        </w:rPr>
      </w:pPr>
      <w:r w:rsidRPr="00F273B3">
        <w:rPr>
          <w:highlight w:val="white"/>
        </w:rPr>
        <w:t xml:space="preserve">    }</w:t>
      </w:r>
    </w:p>
    <w:p w14:paraId="5DD22B18" w14:textId="3185C47E"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lastRenderedPageBreak/>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578CF480" w14:textId="427C4EBD" w:rsidR="00DF0E0B" w:rsidRPr="00DB788F" w:rsidRDefault="00DF0E0B" w:rsidP="0042441A">
      <w:pPr>
        <w:rPr>
          <w:highlight w:val="white"/>
        </w:rPr>
      </w:pPr>
      <w:r>
        <w:rPr>
          <w:highlight w:val="white"/>
        </w:rPr>
        <w:t xml:space="preserve">The </w:t>
      </w:r>
      <w:r w:rsidRPr="0054127F">
        <w:rPr>
          <w:rStyle w:val="KeyWord0"/>
          <w:highlight w:val="white"/>
        </w:rPr>
        <w:t>RegisterToSize</w:t>
      </w:r>
      <w:r>
        <w:rPr>
          <w:highlight w:val="white"/>
        </w:rPr>
        <w:t xml:space="preserve"> method converts a register to the given size.</w:t>
      </w:r>
      <w:r w:rsidR="0042441A">
        <w:rPr>
          <w:highlight w:val="white"/>
        </w:rPr>
        <w:t xml:space="preserve"> The </w:t>
      </w:r>
      <w:r w:rsidR="0042441A" w:rsidRPr="0042441A">
        <w:rPr>
          <w:rStyle w:val="KeyWord0"/>
          <w:highlight w:val="white"/>
        </w:rPr>
        <w:t>m_registerListSet</w:t>
      </w:r>
      <w:r w:rsidR="003D7574">
        <w:rPr>
          <w:highlight w:val="white"/>
        </w:rPr>
        <w:t xml:space="preserve"> set holds lists of registers of increasing sizes. Note that there are lists rather than sets in this case. It is because </w:t>
      </w:r>
      <w:r w:rsidR="00AA4FA6">
        <w:rPr>
          <w:highlight w:val="white"/>
        </w:rPr>
        <w:t>the order of the registers is important.</w:t>
      </w:r>
    </w:p>
    <w:p w14:paraId="02D6AC1E" w14:textId="77777777" w:rsidR="00DF0E0B" w:rsidRPr="00DF0E0B" w:rsidRDefault="00DF0E0B" w:rsidP="00DF0E0B">
      <w:pPr>
        <w:pStyle w:val="Code"/>
        <w:rPr>
          <w:highlight w:val="white"/>
        </w:rPr>
      </w:pPr>
      <w:r w:rsidRPr="00DF0E0B">
        <w:rPr>
          <w:highlight w:val="white"/>
        </w:rPr>
        <w:t xml:space="preserve">    private static ISet&lt;IList&lt;Register&gt;&gt; m_registerListSet =</w:t>
      </w:r>
    </w:p>
    <w:p w14:paraId="0095B4F9" w14:textId="77777777" w:rsidR="00DF0E0B" w:rsidRPr="00DF0E0B" w:rsidRDefault="00DF0E0B" w:rsidP="00DF0E0B">
      <w:pPr>
        <w:pStyle w:val="Code"/>
        <w:rPr>
          <w:highlight w:val="white"/>
        </w:rPr>
      </w:pPr>
      <w:r w:rsidRPr="00DF0E0B">
        <w:rPr>
          <w:highlight w:val="white"/>
        </w:rPr>
        <w:t xml:space="preserve">      new HashSet&lt;IList&lt;Register&gt;&gt;() {</w:t>
      </w:r>
    </w:p>
    <w:p w14:paraId="0A4C5F2C" w14:textId="77777777" w:rsidR="00DF0E0B" w:rsidRPr="00DF0E0B" w:rsidRDefault="00DF0E0B" w:rsidP="00DF0E0B">
      <w:pPr>
        <w:pStyle w:val="Code"/>
        <w:rPr>
          <w:highlight w:val="white"/>
        </w:rPr>
      </w:pPr>
      <w:r w:rsidRPr="00DF0E0B">
        <w:rPr>
          <w:highlight w:val="white"/>
        </w:rPr>
        <w:t xml:space="preserve">        new Register[] {Register.al, Register.ax, Register.eax, Register.rax},</w:t>
      </w:r>
    </w:p>
    <w:p w14:paraId="2EEBD3A0" w14:textId="77777777" w:rsidR="00DF0E0B" w:rsidRPr="00DF0E0B" w:rsidRDefault="00DF0E0B" w:rsidP="00DF0E0B">
      <w:pPr>
        <w:pStyle w:val="Code"/>
        <w:rPr>
          <w:highlight w:val="white"/>
        </w:rPr>
      </w:pPr>
      <w:r w:rsidRPr="00DF0E0B">
        <w:rPr>
          <w:highlight w:val="white"/>
        </w:rPr>
        <w:t xml:space="preserve">        new Register[] {Register.bl, Register.bx, Register.ebx, Register.rbx},</w:t>
      </w:r>
    </w:p>
    <w:p w14:paraId="28227421" w14:textId="77777777" w:rsidR="00DF0E0B" w:rsidRPr="00DF0E0B" w:rsidRDefault="00DF0E0B" w:rsidP="00DF0E0B">
      <w:pPr>
        <w:pStyle w:val="Code"/>
        <w:rPr>
          <w:highlight w:val="white"/>
        </w:rPr>
      </w:pPr>
      <w:r w:rsidRPr="00DF0E0B">
        <w:rPr>
          <w:highlight w:val="white"/>
        </w:rPr>
        <w:t xml:space="preserve">        new Register[] {Register.cl, Register.cx, Register.ecx, Register.rcx},</w:t>
      </w:r>
    </w:p>
    <w:p w14:paraId="4CCDDB39" w14:textId="77777777" w:rsidR="00DF0E0B" w:rsidRPr="00DF0E0B" w:rsidRDefault="00DF0E0B" w:rsidP="00DF0E0B">
      <w:pPr>
        <w:pStyle w:val="Code"/>
        <w:rPr>
          <w:highlight w:val="white"/>
        </w:rPr>
      </w:pPr>
      <w:r w:rsidRPr="00DF0E0B">
        <w:rPr>
          <w:highlight w:val="white"/>
        </w:rPr>
        <w:t xml:space="preserve">        new Register[] {Register.dl, Register.dx, Register.edx, Register.rdx},</w:t>
      </w:r>
    </w:p>
    <w:p w14:paraId="092027D5" w14:textId="77777777" w:rsidR="00DF0E0B" w:rsidRDefault="00DF0E0B" w:rsidP="00DF0E0B">
      <w:pPr>
        <w:pStyle w:val="Code"/>
        <w:rPr>
          <w:highlight w:val="white"/>
        </w:rPr>
      </w:pPr>
      <w:r w:rsidRPr="00DF0E0B">
        <w:rPr>
          <w:highlight w:val="white"/>
        </w:rPr>
        <w:t xml:space="preserve">        new Register[] {default(Register), Register.si,</w:t>
      </w:r>
    </w:p>
    <w:p w14:paraId="105FED41" w14:textId="7A3C3822" w:rsidR="00DF0E0B" w:rsidRPr="00DF0E0B" w:rsidRDefault="00DF0E0B" w:rsidP="00DF0E0B">
      <w:pPr>
        <w:pStyle w:val="Code"/>
        <w:rPr>
          <w:highlight w:val="white"/>
        </w:rPr>
      </w:pPr>
      <w:r>
        <w:rPr>
          <w:highlight w:val="white"/>
        </w:rPr>
        <w:t xml:space="preserve">                       </w:t>
      </w:r>
      <w:r w:rsidRPr="00DF0E0B">
        <w:rPr>
          <w:highlight w:val="white"/>
        </w:rPr>
        <w:t xml:space="preserve"> Register.esi, Register.rsi},</w:t>
      </w:r>
    </w:p>
    <w:p w14:paraId="535E31F1" w14:textId="77777777" w:rsidR="00DF0E0B" w:rsidRDefault="00DF0E0B" w:rsidP="00DF0E0B">
      <w:pPr>
        <w:pStyle w:val="Code"/>
        <w:rPr>
          <w:highlight w:val="white"/>
        </w:rPr>
      </w:pPr>
      <w:r w:rsidRPr="00DF0E0B">
        <w:rPr>
          <w:highlight w:val="white"/>
        </w:rPr>
        <w:t xml:space="preserve">        new Register[] {default(Register), Register.di,</w:t>
      </w:r>
    </w:p>
    <w:p w14:paraId="4B1D9E65" w14:textId="67606B39" w:rsidR="00DF0E0B" w:rsidRPr="00DF0E0B" w:rsidRDefault="00DF0E0B" w:rsidP="00DF0E0B">
      <w:pPr>
        <w:pStyle w:val="Code"/>
        <w:rPr>
          <w:highlight w:val="white"/>
        </w:rPr>
      </w:pPr>
      <w:r>
        <w:rPr>
          <w:highlight w:val="white"/>
        </w:rPr>
        <w:t xml:space="preserve">                       </w:t>
      </w:r>
      <w:r w:rsidRPr="00DF0E0B">
        <w:rPr>
          <w:highlight w:val="white"/>
        </w:rPr>
        <w:t xml:space="preserve"> Register.edi, Register.rdi},</w:t>
      </w:r>
    </w:p>
    <w:p w14:paraId="51B0B2A5" w14:textId="77777777" w:rsidR="00DF0E0B" w:rsidRDefault="00DF0E0B" w:rsidP="00DF0E0B">
      <w:pPr>
        <w:pStyle w:val="Code"/>
        <w:rPr>
          <w:highlight w:val="white"/>
        </w:rPr>
      </w:pPr>
      <w:r w:rsidRPr="00DF0E0B">
        <w:rPr>
          <w:highlight w:val="white"/>
        </w:rPr>
        <w:t xml:space="preserve">        new Register[] {default(Register), Register.bp,</w:t>
      </w:r>
    </w:p>
    <w:p w14:paraId="4A5262FB" w14:textId="6CFED91C" w:rsidR="00DF0E0B" w:rsidRPr="00DF0E0B" w:rsidRDefault="00DF0E0B" w:rsidP="00DF0E0B">
      <w:pPr>
        <w:pStyle w:val="Code"/>
        <w:rPr>
          <w:highlight w:val="white"/>
        </w:rPr>
      </w:pPr>
      <w:r>
        <w:rPr>
          <w:highlight w:val="white"/>
        </w:rPr>
        <w:t xml:space="preserve">                       </w:t>
      </w:r>
      <w:r w:rsidRPr="00DF0E0B">
        <w:rPr>
          <w:highlight w:val="white"/>
        </w:rPr>
        <w:t xml:space="preserve"> Register.ebp, Register.rbp},</w:t>
      </w:r>
    </w:p>
    <w:p w14:paraId="1FA6591A" w14:textId="77777777" w:rsidR="00DF0E0B" w:rsidRDefault="00DF0E0B" w:rsidP="00DF0E0B">
      <w:pPr>
        <w:pStyle w:val="Code"/>
        <w:rPr>
          <w:highlight w:val="white"/>
        </w:rPr>
      </w:pPr>
      <w:r w:rsidRPr="00DF0E0B">
        <w:rPr>
          <w:highlight w:val="white"/>
        </w:rPr>
        <w:t xml:space="preserve">        new Register[] {default(Register), Register.sp,</w:t>
      </w:r>
    </w:p>
    <w:p w14:paraId="55AC0C4D" w14:textId="767B7976" w:rsidR="00DF0E0B" w:rsidRPr="00DF0E0B" w:rsidRDefault="00DF0E0B" w:rsidP="00DF0E0B">
      <w:pPr>
        <w:pStyle w:val="Code"/>
        <w:rPr>
          <w:highlight w:val="white"/>
        </w:rPr>
      </w:pPr>
      <w:r>
        <w:rPr>
          <w:highlight w:val="white"/>
        </w:rPr>
        <w:t xml:space="preserve">                       </w:t>
      </w:r>
      <w:r w:rsidRPr="00DF0E0B">
        <w:rPr>
          <w:highlight w:val="white"/>
        </w:rPr>
        <w:t xml:space="preserve"> Register.esp, Register.rsp}</w:t>
      </w:r>
    </w:p>
    <w:p w14:paraId="4460CD00" w14:textId="77777777" w:rsidR="00DF0E0B" w:rsidRPr="00DF0E0B" w:rsidRDefault="00DF0E0B" w:rsidP="00DF0E0B">
      <w:pPr>
        <w:pStyle w:val="Code"/>
        <w:rPr>
          <w:highlight w:val="white"/>
        </w:rPr>
      </w:pPr>
      <w:r w:rsidRPr="00DF0E0B">
        <w:rPr>
          <w:highlight w:val="white"/>
        </w:rPr>
        <w:t xml:space="preserve">      };</w:t>
      </w:r>
    </w:p>
    <w:p w14:paraId="50A54979" w14:textId="1366FA46" w:rsidR="00DF0E0B" w:rsidRPr="00DF0E0B" w:rsidRDefault="00AA4FA6" w:rsidP="00AA4FA6">
      <w:pPr>
        <w:rPr>
          <w:highlight w:val="white"/>
        </w:rPr>
      </w:pPr>
      <w:r>
        <w:rPr>
          <w:highlight w:val="white"/>
        </w:rPr>
        <w:t xml:space="preserve">The </w:t>
      </w:r>
      <w:r w:rsidRPr="00AA4FA6">
        <w:rPr>
          <w:rStyle w:val="KeyWord0"/>
          <w:highlight w:val="white"/>
        </w:rPr>
        <w:t>m_sizeToIndexMap</w:t>
      </w:r>
      <w:r>
        <w:rPr>
          <w:highlight w:val="white"/>
        </w:rPr>
        <w:t xml:space="preserve"> </w:t>
      </w:r>
      <w:r w:rsidR="00F26FD1">
        <w:rPr>
          <w:highlight w:val="white"/>
        </w:rPr>
        <w:t xml:space="preserve">map maps the size of the registers to the index in the register lists of the </w:t>
      </w:r>
      <w:r w:rsidR="00F26FD1" w:rsidRPr="0042441A">
        <w:rPr>
          <w:rStyle w:val="KeyWord0"/>
          <w:highlight w:val="white"/>
        </w:rPr>
        <w:t>m_registerListSet</w:t>
      </w:r>
      <w:r w:rsidR="00F26FD1">
        <w:rPr>
          <w:highlight w:val="white"/>
        </w:rPr>
        <w:t xml:space="preserve"> set above.</w:t>
      </w:r>
    </w:p>
    <w:p w14:paraId="700083F1" w14:textId="77777777" w:rsidR="00DF0E0B" w:rsidRPr="00DF0E0B" w:rsidRDefault="00DF0E0B" w:rsidP="00DF0E0B">
      <w:pPr>
        <w:pStyle w:val="Code"/>
        <w:rPr>
          <w:highlight w:val="white"/>
        </w:rPr>
      </w:pPr>
      <w:r w:rsidRPr="00DF0E0B">
        <w:rPr>
          <w:highlight w:val="white"/>
        </w:rPr>
        <w:t xml:space="preserve">    private static IDictionary&lt;int,int&gt; m_sizeToIndexMap =</w:t>
      </w:r>
    </w:p>
    <w:p w14:paraId="5ED29E59" w14:textId="77777777" w:rsidR="00DF0E0B" w:rsidRPr="00DF0E0B" w:rsidRDefault="00DF0E0B" w:rsidP="00DF0E0B">
      <w:pPr>
        <w:pStyle w:val="Code"/>
        <w:rPr>
          <w:highlight w:val="white"/>
        </w:rPr>
      </w:pPr>
      <w:r w:rsidRPr="00DF0E0B">
        <w:rPr>
          <w:highlight w:val="white"/>
        </w:rPr>
        <w:t xml:space="preserve">      new Dictionary&lt;int, int&gt;() {{1, 0}, {2, 1}, {4, 2}, {8, 3}};</w:t>
      </w:r>
    </w:p>
    <w:p w14:paraId="5111A874" w14:textId="60756D46" w:rsidR="00DF0E0B" w:rsidRPr="00DF0E0B" w:rsidRDefault="002B21D0" w:rsidP="002B21D0">
      <w:pPr>
        <w:rPr>
          <w:highlight w:val="white"/>
        </w:rPr>
      </w:pPr>
      <w:r>
        <w:rPr>
          <w:highlight w:val="white"/>
        </w:rPr>
        <w:t>If the register already hold</w:t>
      </w:r>
      <w:r w:rsidR="0042441A">
        <w:rPr>
          <w:highlight w:val="white"/>
        </w:rPr>
        <w:t>s</w:t>
      </w:r>
      <w:r>
        <w:rPr>
          <w:highlight w:val="white"/>
        </w:rPr>
        <w:t xml:space="preserve"> the given size, we just return the register.</w:t>
      </w:r>
    </w:p>
    <w:p w14:paraId="2D78481A" w14:textId="77777777" w:rsidR="00DF0E0B" w:rsidRPr="00DF0E0B" w:rsidRDefault="00DF0E0B" w:rsidP="00DF0E0B">
      <w:pPr>
        <w:pStyle w:val="Code"/>
        <w:rPr>
          <w:highlight w:val="white"/>
        </w:rPr>
      </w:pPr>
      <w:r w:rsidRPr="00DF0E0B">
        <w:rPr>
          <w:highlight w:val="white"/>
        </w:rPr>
        <w:t xml:space="preserve">    public static Register RegisterToSize(Register register, int size) {</w:t>
      </w:r>
    </w:p>
    <w:p w14:paraId="7A72DEBD" w14:textId="77777777" w:rsidR="00DF0E0B" w:rsidRPr="00DF0E0B" w:rsidRDefault="00DF0E0B" w:rsidP="00DF0E0B">
      <w:pPr>
        <w:pStyle w:val="Code"/>
        <w:rPr>
          <w:highlight w:val="white"/>
        </w:rPr>
      </w:pPr>
      <w:r w:rsidRPr="00DF0E0B">
        <w:rPr>
          <w:highlight w:val="white"/>
        </w:rPr>
        <w:t xml:space="preserve">      if (m_registerSizeMap[register] == size) {</w:t>
      </w:r>
    </w:p>
    <w:p w14:paraId="23D7FBF0" w14:textId="77777777" w:rsidR="00DF0E0B" w:rsidRPr="00DF0E0B" w:rsidRDefault="00DF0E0B" w:rsidP="00DF0E0B">
      <w:pPr>
        <w:pStyle w:val="Code"/>
        <w:rPr>
          <w:highlight w:val="white"/>
        </w:rPr>
      </w:pPr>
      <w:r w:rsidRPr="00DF0E0B">
        <w:rPr>
          <w:highlight w:val="white"/>
        </w:rPr>
        <w:t xml:space="preserve">        return register;</w:t>
      </w:r>
    </w:p>
    <w:p w14:paraId="2FE8E2A8" w14:textId="77777777" w:rsidR="00DF0E0B" w:rsidRPr="00DF0E0B" w:rsidRDefault="00DF0E0B" w:rsidP="00DF0E0B">
      <w:pPr>
        <w:pStyle w:val="Code"/>
        <w:rPr>
          <w:highlight w:val="white"/>
        </w:rPr>
      </w:pPr>
      <w:r w:rsidRPr="00DF0E0B">
        <w:rPr>
          <w:highlight w:val="white"/>
        </w:rPr>
        <w:t xml:space="preserve">      }</w:t>
      </w:r>
    </w:p>
    <w:p w14:paraId="7E2586B7" w14:textId="61F8431A" w:rsidR="002B21D0" w:rsidRPr="00DF0E0B" w:rsidRDefault="002B21D0" w:rsidP="002B21D0">
      <w:pPr>
        <w:rPr>
          <w:highlight w:val="white"/>
        </w:rPr>
      </w:pPr>
      <w:r>
        <w:rPr>
          <w:highlight w:val="white"/>
        </w:rPr>
        <w:t xml:space="preserve">Otherwise, we iterate through the </w:t>
      </w:r>
      <w:r w:rsidRPr="002B21D0">
        <w:rPr>
          <w:rStyle w:val="KeyWord0"/>
          <w:highlight w:val="white"/>
        </w:rPr>
        <w:t>m_registerListSet</w:t>
      </w:r>
      <w:r>
        <w:rPr>
          <w:highlight w:val="white"/>
        </w:rPr>
        <w:t xml:space="preserve"> set, </w:t>
      </w:r>
      <w:r w:rsidR="0042441A">
        <w:rPr>
          <w:highlight w:val="white"/>
        </w:rPr>
        <w:t xml:space="preserve">and check </w:t>
      </w:r>
      <w:r w:rsidR="00F26FD1">
        <w:rPr>
          <w:highlight w:val="white"/>
        </w:rPr>
        <w:t xml:space="preserve">if </w:t>
      </w:r>
      <w:r w:rsidR="0042441A">
        <w:rPr>
          <w:highlight w:val="white"/>
        </w:rPr>
        <w:t xml:space="preserve">any of the register sets contains the register. If it </w:t>
      </w:r>
      <w:r w:rsidR="00F26FD1">
        <w:rPr>
          <w:highlight w:val="white"/>
        </w:rPr>
        <w:t>contains the register</w:t>
      </w:r>
      <w:r w:rsidR="00C12FE7">
        <w:rPr>
          <w:highlight w:val="white"/>
        </w:rPr>
        <w:t>,</w:t>
      </w:r>
      <w:r w:rsidR="00F26FD1">
        <w:rPr>
          <w:highlight w:val="white"/>
        </w:rPr>
        <w:t xml:space="preserve"> we </w:t>
      </w:r>
      <w:r w:rsidR="00303A7B">
        <w:rPr>
          <w:highlight w:val="white"/>
        </w:rPr>
        <w:t xml:space="preserve">return the register on the index in the list </w:t>
      </w:r>
      <w:r w:rsidR="00F26FD1">
        <w:rPr>
          <w:highlight w:val="white"/>
        </w:rPr>
        <w:t>corre</w:t>
      </w:r>
      <w:r w:rsidR="00303A7B">
        <w:rPr>
          <w:highlight w:val="white"/>
        </w:rPr>
        <w:t>s</w:t>
      </w:r>
      <w:r w:rsidR="00F26FD1">
        <w:rPr>
          <w:highlight w:val="white"/>
        </w:rPr>
        <w:t xml:space="preserve">ponding to the size </w:t>
      </w:r>
      <w:r w:rsidR="00303A7B">
        <w:rPr>
          <w:highlight w:val="white"/>
        </w:rPr>
        <w:t>of the register.</w:t>
      </w:r>
    </w:p>
    <w:p w14:paraId="4531983B" w14:textId="77777777" w:rsidR="00DF0E0B" w:rsidRPr="00DF0E0B" w:rsidRDefault="00DF0E0B" w:rsidP="00DF0E0B">
      <w:pPr>
        <w:pStyle w:val="Code"/>
        <w:rPr>
          <w:highlight w:val="white"/>
        </w:rPr>
      </w:pPr>
      <w:r w:rsidRPr="00DF0E0B">
        <w:rPr>
          <w:highlight w:val="white"/>
        </w:rPr>
        <w:t xml:space="preserve">      foreach (IList&lt;Register&gt; registerList in m_registerListSet) {</w:t>
      </w:r>
    </w:p>
    <w:p w14:paraId="1AA9E441" w14:textId="77777777" w:rsidR="00DF0E0B" w:rsidRPr="00DF0E0B" w:rsidRDefault="00DF0E0B" w:rsidP="00DF0E0B">
      <w:pPr>
        <w:pStyle w:val="Code"/>
        <w:rPr>
          <w:highlight w:val="white"/>
        </w:rPr>
      </w:pPr>
      <w:r w:rsidRPr="00DF0E0B">
        <w:rPr>
          <w:highlight w:val="white"/>
        </w:rPr>
        <w:t xml:space="preserve">        if (registerList.Contains(register)) {</w:t>
      </w:r>
    </w:p>
    <w:p w14:paraId="02A65CC5" w14:textId="77777777" w:rsidR="00DF0E0B" w:rsidRPr="00DF0E0B" w:rsidRDefault="00DF0E0B" w:rsidP="00DF0E0B">
      <w:pPr>
        <w:pStyle w:val="Code"/>
        <w:rPr>
          <w:highlight w:val="white"/>
        </w:rPr>
      </w:pPr>
      <w:r w:rsidRPr="00DF0E0B">
        <w:rPr>
          <w:highlight w:val="white"/>
        </w:rPr>
        <w:t xml:space="preserve">          int index = m_sizeToIndexMap[size];</w:t>
      </w:r>
    </w:p>
    <w:p w14:paraId="4341AC29" w14:textId="77777777" w:rsidR="00DF0E0B" w:rsidRPr="00DF0E0B" w:rsidRDefault="00DF0E0B" w:rsidP="00DF0E0B">
      <w:pPr>
        <w:pStyle w:val="Code"/>
        <w:rPr>
          <w:highlight w:val="white"/>
        </w:rPr>
      </w:pPr>
      <w:r w:rsidRPr="00DF0E0B">
        <w:rPr>
          <w:highlight w:val="white"/>
        </w:rPr>
        <w:t xml:space="preserve">          Assert.ErrorXXX((index &gt;= 0) &amp;&amp; (index &lt; registerList.Count));</w:t>
      </w:r>
    </w:p>
    <w:p w14:paraId="49767C62" w14:textId="77777777" w:rsidR="00DF0E0B" w:rsidRPr="00DF0E0B" w:rsidRDefault="00DF0E0B" w:rsidP="00DF0E0B">
      <w:pPr>
        <w:pStyle w:val="Code"/>
        <w:rPr>
          <w:highlight w:val="white"/>
        </w:rPr>
      </w:pPr>
      <w:r w:rsidRPr="00DF0E0B">
        <w:rPr>
          <w:highlight w:val="white"/>
        </w:rPr>
        <w:t xml:space="preserve">          return registerList[index];</w:t>
      </w:r>
    </w:p>
    <w:p w14:paraId="618EA420" w14:textId="77777777" w:rsidR="00DF0E0B" w:rsidRPr="00DF0E0B" w:rsidRDefault="00DF0E0B" w:rsidP="00DF0E0B">
      <w:pPr>
        <w:pStyle w:val="Code"/>
        <w:rPr>
          <w:highlight w:val="white"/>
        </w:rPr>
      </w:pPr>
      <w:r w:rsidRPr="00DF0E0B">
        <w:rPr>
          <w:highlight w:val="white"/>
        </w:rPr>
        <w:t xml:space="preserve">        }</w:t>
      </w:r>
    </w:p>
    <w:p w14:paraId="383B4860" w14:textId="77777777" w:rsidR="00DF0E0B" w:rsidRPr="00DF0E0B" w:rsidRDefault="00DF0E0B" w:rsidP="00DF0E0B">
      <w:pPr>
        <w:pStyle w:val="Code"/>
        <w:rPr>
          <w:highlight w:val="white"/>
        </w:rPr>
      </w:pPr>
      <w:r w:rsidRPr="00DF0E0B">
        <w:rPr>
          <w:highlight w:val="white"/>
        </w:rPr>
        <w:t xml:space="preserve">      }</w:t>
      </w:r>
    </w:p>
    <w:p w14:paraId="5554622A" w14:textId="77777777" w:rsidR="00DF0E0B" w:rsidRPr="00DF0E0B" w:rsidRDefault="00DF0E0B" w:rsidP="00DF0E0B">
      <w:pPr>
        <w:pStyle w:val="Code"/>
        <w:rPr>
          <w:highlight w:val="white"/>
        </w:rPr>
      </w:pPr>
    </w:p>
    <w:p w14:paraId="2146D68D" w14:textId="77777777" w:rsidR="00DF0E0B" w:rsidRPr="00DF0E0B" w:rsidRDefault="00DF0E0B" w:rsidP="00DF0E0B">
      <w:pPr>
        <w:pStyle w:val="Code"/>
        <w:rPr>
          <w:highlight w:val="white"/>
        </w:rPr>
      </w:pPr>
      <w:r w:rsidRPr="00DF0E0B">
        <w:rPr>
          <w:highlight w:val="white"/>
        </w:rPr>
        <w:t xml:space="preserve">      Assert.ErrorXXX(false);</w:t>
      </w:r>
    </w:p>
    <w:p w14:paraId="35A1AB47" w14:textId="77777777" w:rsidR="00DF0E0B" w:rsidRPr="00DF0E0B" w:rsidRDefault="00DF0E0B" w:rsidP="00DF0E0B">
      <w:pPr>
        <w:pStyle w:val="Code"/>
        <w:rPr>
          <w:highlight w:val="white"/>
        </w:rPr>
      </w:pPr>
      <w:r w:rsidRPr="00DF0E0B">
        <w:rPr>
          <w:highlight w:val="white"/>
        </w:rPr>
        <w:t xml:space="preserve">      return default(Register);</w:t>
      </w:r>
    </w:p>
    <w:p w14:paraId="16348448" w14:textId="77777777" w:rsidR="00DF0E0B" w:rsidRPr="00DF0E0B" w:rsidRDefault="00DF0E0B" w:rsidP="00DF0E0B">
      <w:pPr>
        <w:pStyle w:val="Code"/>
        <w:rPr>
          <w:highlight w:val="white"/>
        </w:rPr>
      </w:pPr>
      <w:r w:rsidRPr="00DF0E0B">
        <w:rPr>
          <w:highlight w:val="white"/>
        </w:rPr>
        <w:t xml:space="preserve">    }</w:t>
      </w:r>
    </w:p>
    <w:p w14:paraId="042AACA1" w14:textId="79EF9335"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co</w:t>
      </w:r>
      <w:r w:rsidR="00DF0E0B">
        <w:rPr>
          <w:highlight w:val="white"/>
        </w:rPr>
        <w:t>n</w:t>
      </w:r>
      <w:r w:rsidR="00AC5A8D">
        <w:rPr>
          <w:highlight w:val="white"/>
        </w:rPr>
        <w:t xml:space="preserve">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lastRenderedPageBreak/>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lastRenderedPageBreak/>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489" w:name="_Toc49764403"/>
      <w:proofErr w:type="spellStart"/>
      <w:r>
        <w:rPr>
          <w:highlight w:val="white"/>
        </w:rPr>
        <w:lastRenderedPageBreak/>
        <w:t>ToString</w:t>
      </w:r>
      <w:bookmarkEnd w:id="489"/>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490" w:name="_Toc49764404"/>
      <w:r>
        <w:t>Tracks</w:t>
      </w:r>
      <w:bookmarkEnd w:id="490"/>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71819542" w:rsidR="0040312D" w:rsidRDefault="004E71D8" w:rsidP="0040312D">
      <w:pPr>
        <w:pStyle w:val="Code"/>
      </w:pPr>
      <w:r>
        <w:t>t0</w:t>
      </w:r>
      <w:r w:rsidR="0040312D">
        <w:t xml:space="preserve"> = </w:t>
      </w:r>
      <w:r w:rsidR="00CA4F69">
        <w:t>a + b</w:t>
      </w:r>
    </w:p>
    <w:p w14:paraId="6EC6B6C7" w14:textId="18B8F80C" w:rsidR="0040312D" w:rsidRDefault="004E71D8" w:rsidP="0040312D">
      <w:pPr>
        <w:pStyle w:val="Code"/>
      </w:pPr>
      <w:r>
        <w:t>t1</w:t>
      </w:r>
      <w:r w:rsidR="0040312D">
        <w:t xml:space="preserve"> = </w:t>
      </w:r>
      <w:r w:rsidR="00CA4F69">
        <w:t>c - d</w:t>
      </w:r>
    </w:p>
    <w:p w14:paraId="439AA7AB" w14:textId="232DEEBE" w:rsidR="0040312D" w:rsidRDefault="004E71D8" w:rsidP="00303B3B">
      <w:pPr>
        <w:pStyle w:val="Code"/>
      </w:pPr>
      <w:r>
        <w:t>t2</w:t>
      </w:r>
      <w:r w:rsidR="0040312D">
        <w:t xml:space="preserve"> = </w:t>
      </w:r>
      <w:r>
        <w:t>t0</w:t>
      </w:r>
      <w:r w:rsidR="0040312D">
        <w:t xml:space="preserve"> </w:t>
      </w:r>
      <w:r w:rsidR="00FD3DC9">
        <w:t>&amp;</w:t>
      </w:r>
      <w:r w:rsidR="0040312D">
        <w:t xml:space="preserve"> </w:t>
      </w:r>
      <w:r>
        <w:t>t1</w:t>
      </w:r>
    </w:p>
    <w:p w14:paraId="5782330C" w14:textId="33063045" w:rsidR="000B3D5A" w:rsidRDefault="00CA4F69" w:rsidP="00303B3B">
      <w:pPr>
        <w:pStyle w:val="Code"/>
      </w:pPr>
      <w:r>
        <w:t xml:space="preserve">return </w:t>
      </w:r>
      <w:r w:rsidR="004E71D8">
        <w:t>t2</w:t>
      </w:r>
    </w:p>
    <w:p w14:paraId="7E061C7F" w14:textId="63E1DF98" w:rsidR="00651F24" w:rsidRDefault="00651F24" w:rsidP="00E445CA">
      <w:r>
        <w:t xml:space="preserve">Let us assume that a, b, c, d, and </w:t>
      </w:r>
      <w:proofErr w:type="spellStart"/>
      <w:r>
        <w:t>e</w:t>
      </w:r>
      <w:proofErr w:type="spellEnd"/>
      <w:r>
        <w:t xml:space="preserv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5615E9CC" w:rsidR="00472ABE" w:rsidRDefault="005D5EA2" w:rsidP="00E445CA">
      <w:r>
        <w:t xml:space="preserve">The following assembly code is generated, with </w:t>
      </w:r>
      <w:r w:rsidR="00FD3DC9">
        <w:t>the</w:t>
      </w:r>
      <w:r>
        <w:t xml:space="preserve"> track</w:t>
      </w:r>
      <w:r w:rsidR="00FD3DC9">
        <w:t>s</w:t>
      </w:r>
      <w:r>
        <w:t xml:space="preserve"> </w:t>
      </w:r>
      <w:r w:rsidR="004E71D8">
        <w:rPr>
          <w:rStyle w:val="KeyWord0"/>
        </w:rPr>
        <w:t>t0</w:t>
      </w:r>
      <w:r w:rsidR="005C26C4">
        <w:t xml:space="preserve">, </w:t>
      </w:r>
      <w:r w:rsidR="004E71D8">
        <w:rPr>
          <w:rStyle w:val="KeyWord0"/>
        </w:rPr>
        <w:t>t1</w:t>
      </w:r>
      <w:r w:rsidR="005C26C4">
        <w:t xml:space="preserve">, </w:t>
      </w:r>
      <w:r w:rsidR="00FD3DC9">
        <w:t xml:space="preserve">and </w:t>
      </w:r>
      <w:r w:rsidR="004E71D8">
        <w:rPr>
          <w:rStyle w:val="KeyWord0"/>
        </w:rPr>
        <w:t>t2</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21D16355" w:rsidR="000824A1" w:rsidRPr="00F93CE4" w:rsidRDefault="000824A1" w:rsidP="000824A1">
      <w:pPr>
        <w:pStyle w:val="Code"/>
      </w:pPr>
      <w:r>
        <w:t>m</w:t>
      </w:r>
      <w:r w:rsidRPr="00F93CE4">
        <w:t>ov</w:t>
      </w:r>
      <w:r>
        <w:t xml:space="preserve"> </w:t>
      </w:r>
      <w:r w:rsidR="004E71D8">
        <w:rPr>
          <w:rStyle w:val="KeyWord0"/>
        </w:rPr>
        <w:t>t0</w:t>
      </w:r>
      <w:r>
        <w:t>,</w:t>
      </w:r>
      <w:r w:rsidRPr="00F93CE4">
        <w:t xml:space="preserve">[bp + </w:t>
      </w:r>
      <w:r w:rsidR="009B3D3D">
        <w:t>6</w:t>
      </w:r>
      <w:r w:rsidRPr="00F93CE4">
        <w:t>]</w:t>
      </w:r>
    </w:p>
    <w:p w14:paraId="40E161F7" w14:textId="3F892547" w:rsidR="000824A1" w:rsidRPr="00F93CE4" w:rsidRDefault="00FD3DC9" w:rsidP="000824A1">
      <w:pPr>
        <w:pStyle w:val="Code"/>
      </w:pPr>
      <w:r>
        <w:t>add</w:t>
      </w:r>
      <w:r w:rsidR="000824A1">
        <w:t xml:space="preserve"> </w:t>
      </w:r>
      <w:r w:rsidR="004E71D8">
        <w:rPr>
          <w:rStyle w:val="KeyWord0"/>
        </w:rPr>
        <w:t>t0</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001172CE" w:rsidR="000824A1" w:rsidRPr="00F93CE4" w:rsidRDefault="000824A1" w:rsidP="000824A1">
      <w:pPr>
        <w:pStyle w:val="Code"/>
      </w:pPr>
      <w:r>
        <w:lastRenderedPageBreak/>
        <w:t>m</w:t>
      </w:r>
      <w:r w:rsidRPr="00F93CE4">
        <w:t>ov</w:t>
      </w:r>
      <w:r>
        <w:t xml:space="preserve"> </w:t>
      </w:r>
      <w:r w:rsidR="004E71D8">
        <w:rPr>
          <w:rStyle w:val="KeyWord0"/>
        </w:rPr>
        <w:t>t1</w:t>
      </w:r>
      <w:r>
        <w:t>,</w:t>
      </w:r>
      <w:r w:rsidRPr="00F93CE4">
        <w:t xml:space="preserve">[bp + </w:t>
      </w:r>
      <w:r w:rsidR="009B3D3D">
        <w:t>10</w:t>
      </w:r>
      <w:r w:rsidRPr="00F93CE4">
        <w:t>]</w:t>
      </w:r>
    </w:p>
    <w:p w14:paraId="3638223C" w14:textId="6FC5AB9A" w:rsidR="000824A1" w:rsidRPr="00F93CE4" w:rsidRDefault="00FD3DC9" w:rsidP="000824A1">
      <w:pPr>
        <w:pStyle w:val="Code"/>
      </w:pPr>
      <w:r>
        <w:t>sub</w:t>
      </w:r>
      <w:r w:rsidR="000824A1">
        <w:t xml:space="preserve"> </w:t>
      </w:r>
      <w:r w:rsidR="004E71D8">
        <w:rPr>
          <w:rStyle w:val="KeyWord0"/>
        </w:rPr>
        <w:t>t1</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174D795A" w:rsidR="000824A1" w:rsidRDefault="00FD3DC9" w:rsidP="000942DA">
      <w:pPr>
        <w:pStyle w:val="Code"/>
        <w:rPr>
          <w:rStyle w:val="KeyWord0"/>
        </w:rPr>
      </w:pPr>
      <w:r>
        <w:t>and</w:t>
      </w:r>
      <w:r w:rsidR="000824A1">
        <w:t xml:space="preserve"> </w:t>
      </w:r>
      <w:r w:rsidR="004E71D8">
        <w:rPr>
          <w:rStyle w:val="KeyWord0"/>
        </w:rPr>
        <w:t>t0</w:t>
      </w:r>
      <w:r w:rsidR="000824A1">
        <w:t>,</w:t>
      </w:r>
      <w:r w:rsidR="000824A1" w:rsidRPr="000824A1">
        <w:rPr>
          <w:rStyle w:val="KeyWord0"/>
        </w:rPr>
        <w:t xml:space="preserve"> </w:t>
      </w:r>
      <w:r w:rsidR="004E71D8">
        <w:rPr>
          <w:rStyle w:val="KeyWord0"/>
        </w:rPr>
        <w:t>t1</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06711332" w:rsidR="00342B3D" w:rsidRPr="005611AF" w:rsidRDefault="00342B3D" w:rsidP="005611AF">
      <w:pPr>
        <w:pStyle w:val="Code"/>
        <w:rPr>
          <w:highlight w:val="white"/>
        </w:rPr>
      </w:pPr>
      <w:r w:rsidRPr="005611AF">
        <w:rPr>
          <w:highlight w:val="white"/>
        </w:rPr>
        <w:t xml:space="preserve">mov </w:t>
      </w:r>
      <w:r w:rsidR="004E71D8">
        <w:rPr>
          <w:rStyle w:val="KeyWord0"/>
        </w:rPr>
        <w:t>t2</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2795DCFE" w:rsidR="00342B3D" w:rsidRPr="005611AF" w:rsidRDefault="00342B3D" w:rsidP="005611AF">
      <w:pPr>
        <w:pStyle w:val="Code"/>
        <w:rPr>
          <w:highlight w:val="white"/>
        </w:rPr>
      </w:pPr>
      <w:r w:rsidRPr="005611AF">
        <w:rPr>
          <w:highlight w:val="white"/>
        </w:rPr>
        <w:t xml:space="preserve">jmp </w:t>
      </w:r>
      <w:r w:rsidR="004E71D8">
        <w:rPr>
          <w:rStyle w:val="KeyWord0"/>
        </w:rPr>
        <w:t>t2</w:t>
      </w:r>
    </w:p>
    <w:p w14:paraId="77050597" w14:textId="20E393EE" w:rsidR="009D7AF0" w:rsidRDefault="009D7AF0" w:rsidP="005D5EA2">
      <w:r>
        <w:t xml:space="preserve">The return value </w:t>
      </w:r>
      <w:r w:rsidR="00EC1A4B">
        <w:t xml:space="preserve">is stored in </w:t>
      </w:r>
      <w:r w:rsidR="004E71D8">
        <w:rPr>
          <w:rStyle w:val="KeyWord0"/>
        </w:rPr>
        <w:t>t0</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4E71D8">
        <w:rPr>
          <w:rStyle w:val="KeyWord0"/>
        </w:rPr>
        <w:t>t0</w:t>
      </w:r>
      <w:r w:rsidR="00B17A36">
        <w:t xml:space="preserve"> is assigned </w:t>
      </w:r>
      <w:r w:rsidR="00B17A36" w:rsidRPr="00B17A36">
        <w:rPr>
          <w:rStyle w:val="KeyWord0"/>
        </w:rPr>
        <w:t>bx</w:t>
      </w:r>
      <w:r w:rsidR="0082618B">
        <w:t xml:space="preserve"> when the return instruction is added to the code.</w:t>
      </w:r>
    </w:p>
    <w:p w14:paraId="58140295" w14:textId="1541BAA6" w:rsidR="00B17A36" w:rsidRDefault="00B17A36" w:rsidP="005D5EA2">
      <w:r>
        <w:t xml:space="preserve">The </w:t>
      </w:r>
      <w:r w:rsidR="002F7BF6">
        <w:t>register allocator assigns the remaining track</w:t>
      </w:r>
      <w:r w:rsidR="002B7282">
        <w:t>s</w:t>
      </w:r>
      <w:r w:rsidR="002F7BF6">
        <w:t xml:space="preserve"> </w:t>
      </w:r>
      <w:r w:rsidR="004E71D8">
        <w:rPr>
          <w:rStyle w:val="KeyWord0"/>
        </w:rPr>
        <w:t>t1</w:t>
      </w:r>
      <w:r w:rsidR="002F7BF6">
        <w:t xml:space="preserve"> and </w:t>
      </w:r>
      <w:r w:rsidR="004E71D8">
        <w:rPr>
          <w:rStyle w:val="KeyWord0"/>
        </w:rPr>
        <w:t>t2</w:t>
      </w:r>
      <w:r w:rsidR="002F7BF6">
        <w:t xml:space="preserve"> to suitable registers. Since </w:t>
      </w:r>
      <w:r w:rsidR="004E71D8">
        <w:rPr>
          <w:rStyle w:val="KeyWord0"/>
        </w:rPr>
        <w:t>t0</w:t>
      </w:r>
      <w:r w:rsidR="002F7BF6">
        <w:t xml:space="preserve"> and </w:t>
      </w:r>
      <w:r w:rsidR="004E71D8">
        <w:rPr>
          <w:rStyle w:val="KeyWord0"/>
        </w:rPr>
        <w:t>t2</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w:t>
      </w:r>
      <w:proofErr w:type="spellStart"/>
      <w:r>
        <w:rPr>
          <w:highlight w:val="white"/>
        </w:rPr>
        <w:t>ised</w:t>
      </w:r>
      <w:proofErr w:type="spellEnd"/>
      <w:r>
        <w:rPr>
          <w:highlight w:val="white"/>
        </w:rPr>
        <w:t xml:space="preserve">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takes a symbol and a potential register as parameters, and initializes the current and maximum sizes.</w:t>
      </w:r>
    </w:p>
    <w:p w14:paraId="09F14390" w14:textId="77777777" w:rsidR="004D41A8" w:rsidRPr="00132D4E" w:rsidRDefault="004D41A8" w:rsidP="00132D4E">
      <w:pPr>
        <w:pStyle w:val="Code"/>
        <w:rPr>
          <w:highlight w:val="white"/>
        </w:rPr>
      </w:pPr>
      <w:r w:rsidRPr="00132D4E">
        <w:rPr>
          <w:highlight w:val="white"/>
        </w:rPr>
        <w:lastRenderedPageBreak/>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6016403D" w14:textId="77777777" w:rsidR="00903B85" w:rsidRDefault="00903B85" w:rsidP="004D41A8">
      <w:pPr>
        <w:pStyle w:val="Code"/>
        <w:rPr>
          <w:highlight w:val="white"/>
        </w:rPr>
      </w:pPr>
    </w:p>
    <w:p w14:paraId="05DEB517" w14:textId="4EC7BFCF"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lastRenderedPageBreak/>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w:t>
      </w:r>
      <w:r w:rsidR="00025FE2">
        <w:rPr>
          <w:highlight w:val="white"/>
        </w:rPr>
        <w:lastRenderedPageBreak/>
        <w:t>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lastRenderedPageBreak/>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491" w:name="_Toc49764405"/>
      <w:r>
        <w:t>Assembly Code Generation</w:t>
      </w:r>
      <w:bookmarkEnd w:id="491"/>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15696D30" w14:textId="61FCEF4A"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lastRenderedPageBreak/>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492"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492"/>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lastRenderedPageBreak/>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lastRenderedPageBreak/>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lastRenderedPageBreak/>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lastRenderedPageBreak/>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493"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493"/>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lastRenderedPageBreak/>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494" w:name="_Toc49764408"/>
      <w:r>
        <w:rPr>
          <w:highlight w:val="white"/>
        </w:rPr>
        <w:t>Function Calls</w:t>
      </w:r>
      <w:bookmarkEnd w:id="494"/>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lastRenderedPageBreak/>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lastRenderedPageBreak/>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95"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lastRenderedPageBreak/>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lastRenderedPageBreak/>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95"/>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lastRenderedPageBreak/>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496" w:name="_Toc49764409"/>
      <w:r>
        <w:rPr>
          <w:highlight w:val="white"/>
        </w:rPr>
        <w:t>Loading Values into Registers</w:t>
      </w:r>
      <w:bookmarkEnd w:id="496"/>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lastRenderedPageBreak/>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lastRenderedPageBreak/>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lastRenderedPageBreak/>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497" w:name="_Toc49764410"/>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bookmarkEnd w:id="497"/>
      <w:proofErr w:type="spellEnd"/>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lastRenderedPageBreak/>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0E533D9E" w:rsidR="000E343D" w:rsidRPr="000E343D" w:rsidRDefault="000E343D" w:rsidP="000E343D">
      <w:pPr>
        <w:pStyle w:val="Code"/>
        <w:rPr>
          <w:highlight w:val="white"/>
        </w:rPr>
      </w:pPr>
      <w:r w:rsidRPr="000E343D">
        <w:rPr>
          <w:highlight w:val="white"/>
        </w:rPr>
        <w:t xml:space="preserve">                                    returnSymbol.Type.</w:t>
      </w:r>
      <w:r w:rsidR="0058084A">
        <w:rPr>
          <w:highlight w:val="white"/>
        </w:rPr>
        <w:t>SizeArray</w:t>
      </w:r>
      <w:r w:rsidRPr="000E343D">
        <w:rPr>
          <w:highlight w:val="white"/>
        </w:rPr>
        <w:t>());</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0C6A24FF" w:rsidR="000E343D" w:rsidRDefault="000E343D" w:rsidP="000E343D">
      <w:pPr>
        <w:pStyle w:val="Code"/>
        <w:rPr>
          <w:highlight w:val="white"/>
        </w:rPr>
      </w:pPr>
      <w:r w:rsidRPr="000E343D">
        <w:rPr>
          <w:highlight w:val="white"/>
        </w:rPr>
        <w:t xml:space="preserve">    }</w:t>
      </w:r>
    </w:p>
    <w:p w14:paraId="3B4D1F6A" w14:textId="4625DCBC"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lastRenderedPageBreak/>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79591085" w14:textId="77777777" w:rsidR="00710964" w:rsidRDefault="00710964" w:rsidP="00EC4BC5">
      <w:pPr>
        <w:pStyle w:val="Code"/>
        <w:rPr>
          <w:highlight w:val="white"/>
        </w:rPr>
      </w:pPr>
    </w:p>
    <w:p w14:paraId="3F867295" w14:textId="1D88DF93" w:rsidR="00EC4BC5" w:rsidRDefault="00EC4BC5" w:rsidP="00EC4BC5">
      <w:pPr>
        <w:pStyle w:val="Code"/>
        <w:rPr>
          <w:highlight w:val="white"/>
        </w:rPr>
      </w:pPr>
      <w:r w:rsidRPr="007B4210">
        <w:rPr>
          <w:highlight w:val="white"/>
        </w:rPr>
        <w:t xml:space="preserve">      if (Start.Windows) {</w:t>
      </w:r>
    </w:p>
    <w:p w14:paraId="26F5BA6F" w14:textId="794911C4" w:rsidR="00710964" w:rsidRPr="007B4210" w:rsidRDefault="00710964" w:rsidP="00EC4BC5">
      <w:pPr>
        <w:pStyle w:val="Code"/>
        <w:rPr>
          <w:highlight w:val="white"/>
        </w:rPr>
      </w:pPr>
      <w:r>
        <w:rPr>
          <w:highlight w:val="white"/>
        </w:rPr>
        <w:t xml:space="preserve">        // ...</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498" w:name="_Toc49764411"/>
      <w:r>
        <w:rPr>
          <w:highlight w:val="white"/>
        </w:rPr>
        <w:t>Load and Inspect Registers</w:t>
      </w:r>
      <w:bookmarkEnd w:id="498"/>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lastRenderedPageBreak/>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499" w:name="_Toc49764412"/>
      <w:r>
        <w:rPr>
          <w:highlight w:val="white"/>
        </w:rPr>
        <w:t>Initialization</w:t>
      </w:r>
      <w:bookmarkEnd w:id="499"/>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lastRenderedPageBreak/>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00" w:name="_Toc49764413"/>
      <w:r>
        <w:rPr>
          <w:highlight w:val="white"/>
        </w:rPr>
        <w:t>Integral Multipl</w:t>
      </w:r>
      <w:r w:rsidR="00285456">
        <w:rPr>
          <w:highlight w:val="white"/>
        </w:rPr>
        <w:t>i</w:t>
      </w:r>
      <w:r>
        <w:rPr>
          <w:highlight w:val="white"/>
        </w:rPr>
        <w:t>cation, Division, and Modulo</w:t>
      </w:r>
      <w:bookmarkEnd w:id="500"/>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lastRenderedPageBreak/>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lastRenderedPageBreak/>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01" w:name="_Toc49764414"/>
      <w:r w:rsidRPr="002F73EF">
        <w:rPr>
          <w:highlight w:val="white"/>
        </w:rPr>
        <w:t>Integral Assignment and Parameters</w:t>
      </w:r>
      <w:bookmarkEnd w:id="501"/>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lastRenderedPageBreak/>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lastRenderedPageBreak/>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02" w:name="_Toc49764415"/>
      <w:r>
        <w:rPr>
          <w:highlight w:val="white"/>
        </w:rPr>
        <w:t>Unary Integral Operations</w:t>
      </w:r>
      <w:bookmarkEnd w:id="502"/>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lastRenderedPageBreak/>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03" w:name="_Toc49764416"/>
      <w:r>
        <w:rPr>
          <w:highlight w:val="white"/>
        </w:rPr>
        <w:t>Integral Binary</w:t>
      </w:r>
      <w:bookmarkEnd w:id="503"/>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lastRenderedPageBreak/>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leftSymbol.Type.IsArrayFunctionOrString</w:t>
      </w:r>
      <w:proofErr w:type="spell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rightSymbol.Type.IsArrayFunctionOrString</w:t>
      </w:r>
      <w:proofErr w:type="spell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lastRenderedPageBreak/>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lastRenderedPageBreak/>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lastRenderedPageBreak/>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04" w:name="_Toc49764417"/>
      <w:r w:rsidRPr="00C64273">
        <w:rPr>
          <w:highlight w:val="white"/>
        </w:rPr>
        <w:t>Base and Offset</w:t>
      </w:r>
      <w:bookmarkEnd w:id="504"/>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lastRenderedPageBreak/>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05" w:name="_Toc49764418"/>
      <w:r>
        <w:rPr>
          <w:highlight w:val="white"/>
        </w:rPr>
        <w:t>Case</w:t>
      </w:r>
      <w:bookmarkEnd w:id="505"/>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lastRenderedPageBreak/>
        <w:t xml:space="preserve">    }</w:t>
      </w:r>
    </w:p>
    <w:p w14:paraId="01E76C00" w14:textId="500C093D" w:rsidR="0094556E" w:rsidRDefault="007B36F7" w:rsidP="0094556E">
      <w:pPr>
        <w:pStyle w:val="Rubrik3"/>
        <w:rPr>
          <w:highlight w:val="white"/>
        </w:rPr>
      </w:pPr>
      <w:bookmarkStart w:id="506" w:name="_Toc49764419"/>
      <w:r>
        <w:rPr>
          <w:highlight w:val="white"/>
        </w:rPr>
        <w:t>Address</w:t>
      </w:r>
      <w:bookmarkEnd w:id="506"/>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07" w:name="_Toc49764420"/>
      <w:r w:rsidRPr="00CF4437">
        <w:rPr>
          <w:highlight w:val="white"/>
        </w:rPr>
        <w:t>Floating Binary</w:t>
      </w:r>
      <w:bookmarkEnd w:id="507"/>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w:t>
      </w:r>
      <w:r w:rsidR="00F067D6">
        <w:rPr>
          <w:highlight w:val="white"/>
        </w:rPr>
        <w:lastRenderedPageBreak/>
        <w:t xml:space="preserve">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08" w:name="_Toc49764421"/>
      <w:r w:rsidRPr="00924172">
        <w:rPr>
          <w:highlight w:val="white"/>
        </w:rPr>
        <w:t>Floating Relation</w:t>
      </w:r>
      <w:bookmarkEnd w:id="508"/>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09" w:name="_Toc49764422"/>
      <w:r>
        <w:rPr>
          <w:highlight w:val="white"/>
        </w:rPr>
        <w:t>Floating Push and Pop</w:t>
      </w:r>
      <w:bookmarkEnd w:id="509"/>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lastRenderedPageBreak/>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lastRenderedPageBreak/>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lastRenderedPageBreak/>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10" w:name="_Toc49764423"/>
      <w:r>
        <w:rPr>
          <w:highlight w:val="white"/>
        </w:rPr>
        <w:t>Type Conversion</w:t>
      </w:r>
      <w:bookmarkEnd w:id="510"/>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lastRenderedPageBreak/>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lastRenderedPageBreak/>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11" w:name="_Toc49764424"/>
      <w:r>
        <w:rPr>
          <w:highlight w:val="white"/>
        </w:rPr>
        <w:t>Struct and Union</w:t>
      </w:r>
      <w:bookmarkEnd w:id="511"/>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lastRenderedPageBreak/>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12" w:name="_Toc49764425"/>
      <w:r>
        <w:rPr>
          <w:highlight w:val="white"/>
        </w:rPr>
        <w:t>Initialization Code</w:t>
      </w:r>
      <w:bookmarkEnd w:id="512"/>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7AE9206A" w14:textId="77777777" w:rsidR="00BA61C9" w:rsidRPr="00BA61C9" w:rsidRDefault="00BA61C9" w:rsidP="00BA61C9">
      <w:pPr>
        <w:pStyle w:val="Code"/>
        <w:rPr>
          <w:highlight w:val="white"/>
        </w:rPr>
      </w:pPr>
      <w:bookmarkStart w:id="513" w:name="_Toc49764426"/>
      <w:r w:rsidRPr="00BA61C9">
        <w:rPr>
          <w:highlight w:val="white"/>
        </w:rPr>
        <w:t xml:space="preserve">    public static void InitializerializationCodeList() {</w:t>
      </w:r>
    </w:p>
    <w:p w14:paraId="5C8D8841" w14:textId="77777777" w:rsidR="00BA61C9" w:rsidRPr="00BA61C9" w:rsidRDefault="00BA61C9" w:rsidP="00BA61C9">
      <w:pPr>
        <w:pStyle w:val="Code"/>
        <w:rPr>
          <w:highlight w:val="white"/>
        </w:rPr>
      </w:pPr>
      <w:r w:rsidRPr="00BA61C9">
        <w:rPr>
          <w:highlight w:val="white"/>
        </w:rPr>
        <w:t xml:space="preserve">      List&lt;AssemblyCode&gt; assemblyCodeList = new List&lt;AssemblyCode&gt;();</w:t>
      </w:r>
    </w:p>
    <w:p w14:paraId="3CB1084B"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6E98078D" w14:textId="77777777" w:rsidR="00BA61C9" w:rsidRPr="00BA61C9" w:rsidRDefault="00BA61C9" w:rsidP="00BA61C9">
      <w:pPr>
        <w:pStyle w:val="Code"/>
        <w:rPr>
          <w:highlight w:val="white"/>
        </w:rPr>
      </w:pPr>
      <w:r w:rsidRPr="00BA61C9">
        <w:rPr>
          <w:highlight w:val="white"/>
        </w:rPr>
        <w:t xml:space="preserve">                      "Initializerialize Stack Pointer");</w:t>
      </w:r>
    </w:p>
    <w:p w14:paraId="5966920D" w14:textId="77777777" w:rsidR="00BA61C9" w:rsidRPr="00BA61C9" w:rsidRDefault="00BA61C9" w:rsidP="00BA61C9">
      <w:pPr>
        <w:pStyle w:val="Code"/>
        <w:rPr>
          <w:highlight w:val="white"/>
        </w:rPr>
      </w:pPr>
    </w:p>
    <w:p w14:paraId="4EFDD0DE"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7A42ADCF" w14:textId="77777777" w:rsidR="00BA61C9" w:rsidRPr="00BA61C9" w:rsidRDefault="00BA61C9" w:rsidP="00BA61C9">
      <w:pPr>
        <w:pStyle w:val="Code"/>
        <w:rPr>
          <w:highlight w:val="white"/>
        </w:rPr>
      </w:pPr>
      <w:r w:rsidRPr="00BA61C9">
        <w:rPr>
          <w:highlight w:val="white"/>
        </w:rPr>
        <w:t xml:space="preserve">                      AssemblyCode.FrameRegister, Linker.StackTopName);</w:t>
      </w:r>
    </w:p>
    <w:p w14:paraId="6B12E43E" w14:textId="77777777" w:rsidR="00BA61C9" w:rsidRPr="00BA61C9" w:rsidRDefault="00BA61C9" w:rsidP="00BA61C9">
      <w:pPr>
        <w:pStyle w:val="Code"/>
        <w:rPr>
          <w:highlight w:val="white"/>
        </w:rPr>
      </w:pPr>
    </w:p>
    <w:p w14:paraId="4ECB1D14" w14:textId="77777777" w:rsidR="00BA61C9" w:rsidRPr="00BA61C9" w:rsidRDefault="00BA61C9" w:rsidP="00BA61C9">
      <w:pPr>
        <w:pStyle w:val="Code"/>
        <w:rPr>
          <w:highlight w:val="white"/>
        </w:rPr>
      </w:pPr>
      <w:r w:rsidRPr="00BA61C9">
        <w:rPr>
          <w:highlight w:val="white"/>
        </w:rPr>
        <w:lastRenderedPageBreak/>
        <w:t xml:space="preserve">      if (Start.Linux) {</w:t>
      </w:r>
    </w:p>
    <w:p w14:paraId="61275A29"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3DBAC530" w14:textId="77777777" w:rsidR="00BA61C9" w:rsidRPr="00BA61C9" w:rsidRDefault="00BA61C9" w:rsidP="00BA61C9">
      <w:pPr>
        <w:pStyle w:val="Code"/>
        <w:rPr>
          <w:highlight w:val="white"/>
        </w:rPr>
      </w:pPr>
      <w:r w:rsidRPr="00BA61C9">
        <w:rPr>
          <w:highlight w:val="white"/>
        </w:rPr>
        <w:t xml:space="preserve">                        "Initializerialize Heap Pointer");</w:t>
      </w:r>
    </w:p>
    <w:p w14:paraId="412BAAAA" w14:textId="77777777" w:rsidR="00BA61C9" w:rsidRPr="00BA61C9" w:rsidRDefault="00BA61C9" w:rsidP="00BA61C9">
      <w:pPr>
        <w:pStyle w:val="Code"/>
        <w:rPr>
          <w:highlight w:val="white"/>
        </w:rPr>
      </w:pPr>
      <w:r w:rsidRPr="00BA61C9">
        <w:rPr>
          <w:highlight w:val="white"/>
        </w:rPr>
        <w:t xml:space="preserve">        AddAssemblyCode(assemblyCodeList, AssemblyOperator.mov_dword,</w:t>
      </w:r>
    </w:p>
    <w:p w14:paraId="433F08A2" w14:textId="77777777" w:rsidR="00BA61C9" w:rsidRPr="00BA61C9" w:rsidRDefault="00BA61C9" w:rsidP="00BA61C9">
      <w:pPr>
        <w:pStyle w:val="Code"/>
        <w:rPr>
          <w:highlight w:val="white"/>
        </w:rPr>
      </w:pPr>
      <w:r w:rsidRPr="00BA61C9">
        <w:rPr>
          <w:highlight w:val="white"/>
        </w:rPr>
        <w:t xml:space="preserve">                        Linker.StackTopName, 65534,</w:t>
      </w:r>
    </w:p>
    <w:p w14:paraId="643B16A0" w14:textId="77777777" w:rsidR="00BA61C9" w:rsidRPr="00BA61C9" w:rsidRDefault="00BA61C9" w:rsidP="00BA61C9">
      <w:pPr>
        <w:pStyle w:val="Code"/>
        <w:rPr>
          <w:highlight w:val="white"/>
        </w:rPr>
      </w:pPr>
      <w:r w:rsidRPr="00BA61C9">
        <w:rPr>
          <w:highlight w:val="white"/>
        </w:rPr>
        <w:t xml:space="preserve">                        Linker.StackTopName);</w:t>
      </w:r>
    </w:p>
    <w:p w14:paraId="49DFE7EB" w14:textId="77777777" w:rsidR="00BA61C9" w:rsidRPr="00BA61C9" w:rsidRDefault="00BA61C9" w:rsidP="00BA61C9">
      <w:pPr>
        <w:pStyle w:val="Code"/>
        <w:rPr>
          <w:highlight w:val="white"/>
        </w:rPr>
      </w:pPr>
      <w:r w:rsidRPr="00BA61C9">
        <w:rPr>
          <w:highlight w:val="white"/>
        </w:rPr>
        <w:t xml:space="preserve">        AddAssemblyCode(assemblyCodeList, AssemblyOperator.add_dword,</w:t>
      </w:r>
    </w:p>
    <w:p w14:paraId="2DD0FC83" w14:textId="77777777" w:rsidR="00BA61C9" w:rsidRPr="00BA61C9" w:rsidRDefault="00BA61C9" w:rsidP="00BA61C9">
      <w:pPr>
        <w:pStyle w:val="Code"/>
        <w:rPr>
          <w:highlight w:val="white"/>
        </w:rPr>
      </w:pPr>
      <w:r w:rsidRPr="00BA61C9">
        <w:rPr>
          <w:highlight w:val="white"/>
        </w:rPr>
        <w:t xml:space="preserve">                        Linker.StackTopName, 65534,</w:t>
      </w:r>
    </w:p>
    <w:p w14:paraId="4573F4C6" w14:textId="77777777" w:rsidR="00BA61C9" w:rsidRPr="00BA61C9" w:rsidRDefault="00BA61C9" w:rsidP="00BA61C9">
      <w:pPr>
        <w:pStyle w:val="Code"/>
        <w:rPr>
          <w:highlight w:val="white"/>
        </w:rPr>
      </w:pPr>
      <w:r w:rsidRPr="00BA61C9">
        <w:rPr>
          <w:highlight w:val="white"/>
        </w:rPr>
        <w:t xml:space="preserve">                        (BigInteger) 65534);</w:t>
      </w:r>
    </w:p>
    <w:p w14:paraId="0C8218D7"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75FF9977" w14:textId="77777777" w:rsidR="00BA61C9" w:rsidRPr="00BA61C9" w:rsidRDefault="00BA61C9" w:rsidP="00BA61C9">
      <w:pPr>
        <w:pStyle w:val="Code"/>
        <w:rPr>
          <w:highlight w:val="white"/>
        </w:rPr>
      </w:pPr>
      <w:r w:rsidRPr="00BA61C9">
        <w:rPr>
          <w:highlight w:val="white"/>
        </w:rPr>
        <w:t xml:space="preserve">                        "Initializerialize FPU Control Word, truncate mode " +</w:t>
      </w:r>
    </w:p>
    <w:p w14:paraId="69AF4E42" w14:textId="77777777" w:rsidR="00BA61C9" w:rsidRPr="00BA61C9" w:rsidRDefault="00BA61C9" w:rsidP="00BA61C9">
      <w:pPr>
        <w:pStyle w:val="Code"/>
        <w:rPr>
          <w:highlight w:val="white"/>
        </w:rPr>
      </w:pPr>
      <w:r w:rsidRPr="00BA61C9">
        <w:rPr>
          <w:highlight w:val="white"/>
        </w:rPr>
        <w:t xml:space="preserve">                        "=&gt; set bit 10 and 11.");</w:t>
      </w:r>
    </w:p>
    <w:p w14:paraId="055A26B4" w14:textId="77777777" w:rsidR="00BA61C9" w:rsidRPr="00BA61C9" w:rsidRDefault="00BA61C9" w:rsidP="00BA61C9">
      <w:pPr>
        <w:pStyle w:val="Code"/>
        <w:rPr>
          <w:highlight w:val="white"/>
        </w:rPr>
      </w:pPr>
      <w:r w:rsidRPr="00BA61C9">
        <w:rPr>
          <w:highlight w:val="white"/>
        </w:rPr>
        <w:t xml:space="preserve">        AddAssemblyCode(assemblyCodeList, AssemblyOperator.fstcw,</w:t>
      </w:r>
    </w:p>
    <w:p w14:paraId="6E8B6A01" w14:textId="77777777" w:rsidR="00BA61C9" w:rsidRPr="00BA61C9" w:rsidRDefault="00BA61C9" w:rsidP="00BA61C9">
      <w:pPr>
        <w:pStyle w:val="Code"/>
        <w:rPr>
          <w:highlight w:val="white"/>
        </w:rPr>
      </w:pPr>
      <w:r w:rsidRPr="00BA61C9">
        <w:rPr>
          <w:highlight w:val="white"/>
        </w:rPr>
        <w:t xml:space="preserve">                        AssemblyCode.FrameRegister, 0);</w:t>
      </w:r>
    </w:p>
    <w:p w14:paraId="756EA56A" w14:textId="77777777" w:rsidR="00BA61C9" w:rsidRPr="00BA61C9" w:rsidRDefault="00BA61C9" w:rsidP="00BA61C9">
      <w:pPr>
        <w:pStyle w:val="Code"/>
        <w:rPr>
          <w:highlight w:val="white"/>
        </w:rPr>
      </w:pPr>
      <w:r w:rsidRPr="00BA61C9">
        <w:rPr>
          <w:highlight w:val="white"/>
        </w:rPr>
        <w:t xml:space="preserve">        AddAssemblyCode(assemblyCodeList, AssemblyOperator.or_word,</w:t>
      </w:r>
    </w:p>
    <w:p w14:paraId="30CCD9DB" w14:textId="77777777" w:rsidR="00BA61C9" w:rsidRPr="00BA61C9" w:rsidRDefault="00BA61C9" w:rsidP="00BA61C9">
      <w:pPr>
        <w:pStyle w:val="Code"/>
        <w:rPr>
          <w:highlight w:val="white"/>
        </w:rPr>
      </w:pPr>
      <w:r w:rsidRPr="00BA61C9">
        <w:rPr>
          <w:highlight w:val="white"/>
        </w:rPr>
        <w:t xml:space="preserve">                        AssemblyCode.FrameRegister, 0, (BigInteger) 0x0C00);</w:t>
      </w:r>
    </w:p>
    <w:p w14:paraId="3DCE7442" w14:textId="77777777" w:rsidR="00BA61C9" w:rsidRPr="00BA61C9" w:rsidRDefault="00BA61C9" w:rsidP="00BA61C9">
      <w:pPr>
        <w:pStyle w:val="Code"/>
        <w:rPr>
          <w:highlight w:val="white"/>
        </w:rPr>
      </w:pPr>
      <w:r w:rsidRPr="00BA61C9">
        <w:rPr>
          <w:highlight w:val="white"/>
        </w:rPr>
        <w:t xml:space="preserve">        AddAssemblyCode(assemblyCodeList, AssemblyOperator.fldcw,</w:t>
      </w:r>
    </w:p>
    <w:p w14:paraId="344EEFAE" w14:textId="77777777" w:rsidR="00BA61C9" w:rsidRPr="00BA61C9" w:rsidRDefault="00BA61C9" w:rsidP="00BA61C9">
      <w:pPr>
        <w:pStyle w:val="Code"/>
        <w:rPr>
          <w:highlight w:val="white"/>
        </w:rPr>
      </w:pPr>
      <w:r w:rsidRPr="00BA61C9">
        <w:rPr>
          <w:highlight w:val="white"/>
        </w:rPr>
        <w:t xml:space="preserve">                        AssemblyCode.FrameRegister, 0);</w:t>
      </w:r>
    </w:p>
    <w:p w14:paraId="534DA8AC"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174A2222" w14:textId="77777777" w:rsidR="008E3DC4" w:rsidRDefault="00BA61C9" w:rsidP="00BA61C9">
      <w:pPr>
        <w:pStyle w:val="Code"/>
        <w:rPr>
          <w:highlight w:val="white"/>
        </w:rPr>
      </w:pPr>
      <w:r w:rsidRPr="00BA61C9">
        <w:rPr>
          <w:highlight w:val="white"/>
        </w:rPr>
        <w:t xml:space="preserve">                        Linker.StackTopName, 0, BigInteger.Zero,</w:t>
      </w:r>
    </w:p>
    <w:p w14:paraId="654CACBE" w14:textId="76114030" w:rsidR="00BA61C9" w:rsidRPr="00BA61C9" w:rsidRDefault="008E3DC4" w:rsidP="00BA61C9">
      <w:pPr>
        <w:pStyle w:val="Code"/>
        <w:rPr>
          <w:highlight w:val="white"/>
        </w:rPr>
      </w:pPr>
      <w:r>
        <w:rPr>
          <w:highlight w:val="white"/>
        </w:rPr>
        <w:t xml:space="preserve">                       </w:t>
      </w:r>
      <w:r w:rsidR="00BA61C9" w:rsidRPr="00BA61C9">
        <w:rPr>
          <w:highlight w:val="white"/>
        </w:rPr>
        <w:t xml:space="preserve"> TypeSize.PointerSize);</w:t>
      </w:r>
    </w:p>
    <w:p w14:paraId="498BE232" w14:textId="77777777" w:rsidR="00BA61C9" w:rsidRPr="00BA61C9" w:rsidRDefault="00BA61C9" w:rsidP="00BA61C9">
      <w:pPr>
        <w:pStyle w:val="Code"/>
        <w:rPr>
          <w:highlight w:val="white"/>
        </w:rPr>
      </w:pPr>
    </w:p>
    <w:p w14:paraId="16716498" w14:textId="77777777" w:rsidR="00BA61C9" w:rsidRPr="00BA61C9" w:rsidRDefault="00BA61C9" w:rsidP="00BA61C9">
      <w:pPr>
        <w:pStyle w:val="Code"/>
        <w:rPr>
          <w:highlight w:val="white"/>
        </w:rPr>
      </w:pPr>
      <w:r w:rsidRPr="00BA61C9">
        <w:rPr>
          <w:highlight w:val="white"/>
        </w:rPr>
        <w:t xml:space="preserve">        List&lt;string&gt; textList = new List&lt;string&gt;();</w:t>
      </w:r>
    </w:p>
    <w:p w14:paraId="172CD930" w14:textId="77777777" w:rsidR="00BA61C9" w:rsidRPr="00BA61C9" w:rsidRDefault="00BA61C9" w:rsidP="00BA61C9">
      <w:pPr>
        <w:pStyle w:val="Code"/>
        <w:rPr>
          <w:highlight w:val="white"/>
        </w:rPr>
      </w:pPr>
      <w:r w:rsidRPr="00BA61C9">
        <w:rPr>
          <w:highlight w:val="white"/>
        </w:rPr>
        <w:t xml:space="preserve">        ISet&lt;string&gt; externSet = new HashSet&lt;string&gt;();</w:t>
      </w:r>
    </w:p>
    <w:p w14:paraId="2E94C23B" w14:textId="77777777" w:rsidR="00BA61C9" w:rsidRPr="00BA61C9" w:rsidRDefault="00BA61C9" w:rsidP="00BA61C9">
      <w:pPr>
        <w:pStyle w:val="Code"/>
        <w:rPr>
          <w:highlight w:val="white"/>
        </w:rPr>
      </w:pPr>
      <w:r w:rsidRPr="00BA61C9">
        <w:rPr>
          <w:highlight w:val="white"/>
        </w:rPr>
        <w:t xml:space="preserve">        AssemblyCodeGenerator.LinuxTextList(assemblyCodeList, textList,</w:t>
      </w:r>
    </w:p>
    <w:p w14:paraId="1BEC2954" w14:textId="77777777" w:rsidR="00BA61C9" w:rsidRPr="00BA61C9" w:rsidRDefault="00BA61C9" w:rsidP="00BA61C9">
      <w:pPr>
        <w:pStyle w:val="Code"/>
        <w:rPr>
          <w:highlight w:val="white"/>
        </w:rPr>
      </w:pPr>
      <w:r w:rsidRPr="00BA61C9">
        <w:rPr>
          <w:highlight w:val="white"/>
        </w:rPr>
        <w:t xml:space="preserve">                                            externSet);</w:t>
      </w:r>
    </w:p>
    <w:p w14:paraId="4DFA3177" w14:textId="77777777" w:rsidR="00BA61C9" w:rsidRPr="00BA61C9" w:rsidRDefault="00BA61C9" w:rsidP="00BA61C9">
      <w:pPr>
        <w:pStyle w:val="Code"/>
        <w:rPr>
          <w:highlight w:val="white"/>
        </w:rPr>
      </w:pPr>
      <w:r w:rsidRPr="00BA61C9">
        <w:rPr>
          <w:highlight w:val="white"/>
        </w:rPr>
        <w:t xml:space="preserve">        SymbolTable.StaticSet.Add(new StaticSymbolLinux</w:t>
      </w:r>
    </w:p>
    <w:p w14:paraId="124873AE" w14:textId="77777777" w:rsidR="00BA61C9" w:rsidRPr="00BA61C9" w:rsidRDefault="00BA61C9" w:rsidP="00BA61C9">
      <w:pPr>
        <w:pStyle w:val="Code"/>
        <w:rPr>
          <w:highlight w:val="white"/>
        </w:rPr>
      </w:pPr>
      <w:r w:rsidRPr="00BA61C9">
        <w:rPr>
          <w:highlight w:val="white"/>
        </w:rPr>
        <w:t xml:space="preserve">          (StaticSymbolLinux.TextOrData.Text,</w:t>
      </w:r>
    </w:p>
    <w:p w14:paraId="008A9EB3" w14:textId="77777777" w:rsidR="00BA61C9" w:rsidRPr="00BA61C9" w:rsidRDefault="00BA61C9" w:rsidP="00BA61C9">
      <w:pPr>
        <w:pStyle w:val="Code"/>
        <w:rPr>
          <w:highlight w:val="white"/>
        </w:rPr>
      </w:pPr>
      <w:r w:rsidRPr="00BA61C9">
        <w:rPr>
          <w:highlight w:val="white"/>
        </w:rPr>
        <w:t xml:space="preserve">           AssemblyCodeGenerator.InitializerName, textList, externSet));</w:t>
      </w:r>
    </w:p>
    <w:p w14:paraId="60F6ED40" w14:textId="77777777" w:rsidR="00BA61C9" w:rsidRPr="00BA61C9" w:rsidRDefault="00BA61C9" w:rsidP="00BA61C9">
      <w:pPr>
        <w:pStyle w:val="Code"/>
        <w:rPr>
          <w:highlight w:val="white"/>
        </w:rPr>
      </w:pPr>
      <w:r w:rsidRPr="00BA61C9">
        <w:rPr>
          <w:highlight w:val="white"/>
        </w:rPr>
        <w:t xml:space="preserve">      }</w:t>
      </w:r>
    </w:p>
    <w:p w14:paraId="7BF8A13D" w14:textId="77777777" w:rsidR="00BA61C9" w:rsidRPr="00BA61C9" w:rsidRDefault="00BA61C9" w:rsidP="00BA61C9">
      <w:pPr>
        <w:pStyle w:val="Code"/>
        <w:rPr>
          <w:highlight w:val="white"/>
        </w:rPr>
      </w:pPr>
    </w:p>
    <w:p w14:paraId="0C4EA988" w14:textId="04EF01F4" w:rsidR="00BA61C9" w:rsidRDefault="00BA61C9" w:rsidP="00BA61C9">
      <w:pPr>
        <w:pStyle w:val="Code"/>
        <w:rPr>
          <w:highlight w:val="white"/>
        </w:rPr>
      </w:pPr>
      <w:r w:rsidRPr="00BA61C9">
        <w:rPr>
          <w:highlight w:val="white"/>
        </w:rPr>
        <w:t xml:space="preserve">      if (Start.Windows) {</w:t>
      </w:r>
    </w:p>
    <w:p w14:paraId="602A9EF1" w14:textId="4DFE9F1C" w:rsidR="0041373F" w:rsidRPr="00BA61C9" w:rsidRDefault="0041373F" w:rsidP="00BA61C9">
      <w:pPr>
        <w:pStyle w:val="Code"/>
        <w:rPr>
          <w:highlight w:val="white"/>
        </w:rPr>
      </w:pPr>
      <w:r>
        <w:rPr>
          <w:highlight w:val="white"/>
        </w:rPr>
        <w:t xml:space="preserve">        // ...</w:t>
      </w:r>
    </w:p>
    <w:p w14:paraId="3C4ECA5D" w14:textId="77777777" w:rsidR="00BA61C9" w:rsidRPr="00BA61C9" w:rsidRDefault="00BA61C9" w:rsidP="00BA61C9">
      <w:pPr>
        <w:pStyle w:val="Code"/>
        <w:rPr>
          <w:highlight w:val="white"/>
        </w:rPr>
      </w:pPr>
      <w:r w:rsidRPr="00BA61C9">
        <w:rPr>
          <w:highlight w:val="white"/>
        </w:rPr>
        <w:t xml:space="preserve">      }</w:t>
      </w:r>
    </w:p>
    <w:p w14:paraId="35B63092" w14:textId="77777777" w:rsidR="00BA61C9" w:rsidRPr="00BA61C9" w:rsidRDefault="00BA61C9" w:rsidP="00BA61C9">
      <w:pPr>
        <w:pStyle w:val="Code"/>
        <w:rPr>
          <w:highlight w:val="white"/>
        </w:rPr>
      </w:pPr>
      <w:r w:rsidRPr="00BA61C9">
        <w:rPr>
          <w:highlight w:val="white"/>
        </w:rPr>
        <w:t xml:space="preserve">    }</w:t>
      </w:r>
    </w:p>
    <w:p w14:paraId="2C64163B" w14:textId="2D177E88" w:rsidR="00D935A0" w:rsidRDefault="00B84658" w:rsidP="00B84658">
      <w:pPr>
        <w:pStyle w:val="Rubrik3"/>
        <w:rPr>
          <w:highlight w:val="white"/>
        </w:rPr>
      </w:pPr>
      <w:r>
        <w:rPr>
          <w:highlight w:val="white"/>
        </w:rPr>
        <w:t>Command Line Arguments</w:t>
      </w:r>
      <w:bookmarkEnd w:id="513"/>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796089C3" w14:textId="77777777" w:rsidR="00825462" w:rsidRDefault="00CC34B1" w:rsidP="00CC34B1">
      <w:pPr>
        <w:pStyle w:val="Code"/>
        <w:rPr>
          <w:highlight w:val="white"/>
        </w:rPr>
      </w:pPr>
      <w:r w:rsidRPr="00CC34B1">
        <w:rPr>
          <w:highlight w:val="white"/>
        </w:rPr>
        <w:t xml:space="preserve">        AddAssemblyCode(assemblyCodeList, AssemblyOperator.label,</w:t>
      </w:r>
    </w:p>
    <w:p w14:paraId="065BE5B3" w14:textId="27D0E2F7" w:rsidR="00CC34B1" w:rsidRPr="00CC34B1" w:rsidRDefault="00825462" w:rsidP="00CC34B1">
      <w:pPr>
        <w:pStyle w:val="Code"/>
        <w:rPr>
          <w:highlight w:val="white"/>
        </w:rPr>
      </w:pPr>
      <w:r>
        <w:rPr>
          <w:highlight w:val="white"/>
        </w:rPr>
        <w:t xml:space="preserve">                       </w:t>
      </w:r>
      <w:r w:rsidR="00CC34B1" w:rsidRPr="00CC34B1">
        <w:rPr>
          <w:highlight w:val="white"/>
        </w:rPr>
        <w:t xml:space="preserve">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E01B38" w:rsidR="00CC34B1" w:rsidRDefault="00CC34B1" w:rsidP="00CC34B1">
      <w:pPr>
        <w:pStyle w:val="Code"/>
        <w:rPr>
          <w:highlight w:val="white"/>
        </w:rPr>
      </w:pPr>
      <w:r w:rsidRPr="00CC34B1">
        <w:rPr>
          <w:highlight w:val="white"/>
        </w:rPr>
        <w:t xml:space="preserve">      }</w:t>
      </w:r>
    </w:p>
    <w:p w14:paraId="546A2D36" w14:textId="77777777" w:rsidR="0000392B" w:rsidRDefault="0000392B" w:rsidP="0000392B">
      <w:pPr>
        <w:pStyle w:val="Code"/>
        <w:rPr>
          <w:highlight w:val="white"/>
        </w:rPr>
      </w:pPr>
    </w:p>
    <w:p w14:paraId="08555B65" w14:textId="77777777" w:rsidR="0000392B" w:rsidRDefault="0000392B" w:rsidP="0000392B">
      <w:pPr>
        <w:pStyle w:val="Code"/>
        <w:rPr>
          <w:highlight w:val="white"/>
        </w:rPr>
      </w:pPr>
      <w:r w:rsidRPr="007B4210">
        <w:rPr>
          <w:highlight w:val="white"/>
        </w:rPr>
        <w:t xml:space="preserve">      if (Start.Windows) {</w:t>
      </w:r>
    </w:p>
    <w:p w14:paraId="4D9FDEF3" w14:textId="77777777" w:rsidR="0000392B" w:rsidRPr="007B4210" w:rsidRDefault="0000392B" w:rsidP="0000392B">
      <w:pPr>
        <w:pStyle w:val="Code"/>
        <w:rPr>
          <w:highlight w:val="white"/>
        </w:rPr>
      </w:pPr>
      <w:r>
        <w:rPr>
          <w:highlight w:val="white"/>
        </w:rPr>
        <w:t xml:space="preserve">        // ...</w:t>
      </w:r>
    </w:p>
    <w:p w14:paraId="6B8124B5" w14:textId="65D0E5B5" w:rsidR="0000392B" w:rsidRPr="00CC34B1" w:rsidRDefault="0000392B" w:rsidP="00CC34B1">
      <w:pPr>
        <w:pStyle w:val="Code"/>
        <w:rPr>
          <w:highlight w:val="white"/>
        </w:rPr>
      </w:pPr>
      <w:r w:rsidRPr="007B4210">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0731E164" w:rsidR="003C15D9" w:rsidRDefault="003C15D9" w:rsidP="003C15D9">
      <w:pPr>
        <w:pStyle w:val="Rubrik3"/>
        <w:numPr>
          <w:ilvl w:val="2"/>
          <w:numId w:val="139"/>
        </w:numPr>
        <w:rPr>
          <w:highlight w:val="white"/>
        </w:rPr>
      </w:pPr>
      <w:bookmarkStart w:id="514" w:name="_Toc49764427"/>
      <w:r w:rsidRPr="003C15D9">
        <w:rPr>
          <w:highlight w:val="white"/>
        </w:rPr>
        <w:t>Text List</w:t>
      </w:r>
      <w:bookmarkEnd w:id="514"/>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lastRenderedPageBreak/>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5FE951CD" w14:textId="232709F4" w:rsidR="007F292F" w:rsidRPr="007F292F" w:rsidRDefault="003C15D9" w:rsidP="007F292F">
      <w:pPr>
        <w:pStyle w:val="Code"/>
        <w:rPr>
          <w:highlight w:val="white"/>
        </w:rPr>
      </w:pPr>
      <w:r w:rsidRPr="00B4734E">
        <w:rPr>
          <w:highlight w:val="white"/>
        </w:rPr>
        <w:t xml:space="preserve">    }</w:t>
      </w:r>
    </w:p>
    <w:p w14:paraId="66ADD6F5" w14:textId="670EA4F3" w:rsidR="008C2C53" w:rsidRDefault="008C2C53" w:rsidP="00AD7B52">
      <w:pPr>
        <w:pStyle w:val="Rubrik1"/>
      </w:pPr>
      <w:bookmarkStart w:id="515" w:name="_Toc49764443"/>
      <w:bookmarkStart w:id="516" w:name="_Ref420874022"/>
      <w:r>
        <w:lastRenderedPageBreak/>
        <w:t>Executable Code Generation</w:t>
      </w:r>
      <w:bookmarkEnd w:id="515"/>
    </w:p>
    <w:p w14:paraId="37DAF005" w14:textId="6F583BE1"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r w:rsidR="00942E51">
        <w:rPr>
          <w:rStyle w:val="KeyWord0"/>
        </w:rPr>
        <w:t>DosBox</w:t>
      </w:r>
      <w:r w:rsidR="00C14D7C">
        <w:t>, which is a simple simulator</w:t>
      </w:r>
      <w:r w:rsidR="00B30073">
        <w:t xml:space="preserve"> capable of executing files in the </w:t>
      </w:r>
      <w:r w:rsidR="00942E51">
        <w:rPr>
          <w:rStyle w:val="KeyWord0"/>
        </w:rPr>
        <w:t>.com</w:t>
      </w:r>
      <w:r w:rsidR="00942E51">
        <w:t xml:space="preserve"> </w:t>
      </w:r>
      <w:r w:rsidR="00B30073">
        <w:t>format.</w:t>
      </w:r>
    </w:p>
    <w:p w14:paraId="26FE0DEB" w14:textId="1E92E72F" w:rsidR="009D716B" w:rsidRDefault="009D716B" w:rsidP="009D716B">
      <w:pPr>
        <w:pStyle w:val="Rubrik2"/>
      </w:pPr>
      <w:r>
        <w:t xml:space="preserve">The </w:t>
      </w:r>
      <w:r w:rsidR="00E6483C">
        <w:t>Windows Mode</w:t>
      </w:r>
    </w:p>
    <w:p w14:paraId="58367745" w14:textId="37137E23" w:rsidR="00C14D7C" w:rsidRDefault="00786AFE" w:rsidP="008C2C53">
      <w:r>
        <w:t xml:space="preserve">In the book so far, we have </w:t>
      </w:r>
      <w:r w:rsidR="007F767B">
        <w:t>regarded</w:t>
      </w:r>
      <w:r>
        <w:t xml:space="preserve"> the </w:t>
      </w:r>
      <w:r w:rsidRPr="00AC700B">
        <w:rPr>
          <w:rStyle w:val="KeyWord0"/>
        </w:rPr>
        <w:t>Start.Linux</w:t>
      </w:r>
      <w:r>
        <w:t xml:space="preserve"> condition on several occasion</w:t>
      </w:r>
      <w:r w:rsidR="00C97215">
        <w:t xml:space="preserve">s, indicating code specific for the Linux target machine. </w:t>
      </w:r>
      <w:r w:rsidR="007F767B">
        <w:t xml:space="preserve">In this chapter we go the outer way around and regard the </w:t>
      </w:r>
      <w:r w:rsidR="007F767B" w:rsidRPr="00AC700B">
        <w:rPr>
          <w:rStyle w:val="KeyWord0"/>
        </w:rPr>
        <w:t>Start.</w:t>
      </w:r>
      <w:r w:rsidR="007F767B">
        <w:rPr>
          <w:rStyle w:val="KeyWord0"/>
        </w:rPr>
        <w:t>Windows</w:t>
      </w:r>
      <w:r w:rsidR="007F767B">
        <w:t xml:space="preserve"> condition, which indicates </w:t>
      </w:r>
      <w:r w:rsidR="00CC21E0">
        <w:t>code specific for the Windows target machine</w:t>
      </w:r>
      <w:r w:rsidR="007F767B">
        <w:t>.</w:t>
      </w:r>
    </w:p>
    <w:p w14:paraId="01DAC66E" w14:textId="7D428577" w:rsidR="00065716" w:rsidRDefault="00065716" w:rsidP="008C2C53">
      <w:r>
        <w:t>The difference between Linus and Windows mode</w:t>
      </w:r>
      <w:r w:rsidR="00D5337C">
        <w:t xml:space="preserve"> is:</w:t>
      </w:r>
    </w:p>
    <w:p w14:paraId="7C072229" w14:textId="7AEFAE09" w:rsidR="00D5337C" w:rsidRDefault="00D5337C" w:rsidP="00D5337C">
      <w:pPr>
        <w:pStyle w:val="Liststycke"/>
        <w:numPr>
          <w:ilvl w:val="0"/>
          <w:numId w:val="159"/>
        </w:numPr>
      </w:pPr>
      <w:r>
        <w:t>The types have different sizes.</w:t>
      </w:r>
    </w:p>
    <w:p w14:paraId="57F48727" w14:textId="30ADF9D2" w:rsidR="00D5337C" w:rsidRDefault="00256A4B" w:rsidP="00D5337C">
      <w:pPr>
        <w:pStyle w:val="Liststycke"/>
        <w:numPr>
          <w:ilvl w:val="0"/>
          <w:numId w:val="159"/>
        </w:numPr>
      </w:pPr>
      <w:r>
        <w:t>A s</w:t>
      </w:r>
      <w:r w:rsidR="00CE106F">
        <w:t xml:space="preserve">tatic value </w:t>
      </w:r>
      <w:r>
        <w:t>is</w:t>
      </w:r>
      <w:r w:rsidR="00CE106F">
        <w:t xml:space="preserve"> stored as </w:t>
      </w:r>
      <w:r>
        <w:t xml:space="preserve">a </w:t>
      </w:r>
      <w:r w:rsidR="00354D48">
        <w:t xml:space="preserve">byte list rather than </w:t>
      </w:r>
      <w:r>
        <w:t xml:space="preserve">a </w:t>
      </w:r>
      <w:r w:rsidR="00354D48">
        <w:t>text list</w:t>
      </w:r>
      <w:r>
        <w:t xml:space="preserve">, with </w:t>
      </w:r>
      <w:r w:rsidR="009B515E">
        <w:t>an access map</w:t>
      </w:r>
      <w:r w:rsidR="0044096F">
        <w:t xml:space="preserve"> that keep track of </w:t>
      </w:r>
      <w:r w:rsidR="00A71679">
        <w:t>the accesses of other static values.</w:t>
      </w:r>
    </w:p>
    <w:p w14:paraId="624CE661" w14:textId="5CE29FE9" w:rsidR="00A71679" w:rsidRDefault="00256A4B" w:rsidP="00D5337C">
      <w:pPr>
        <w:pStyle w:val="Liststycke"/>
        <w:numPr>
          <w:ilvl w:val="0"/>
          <w:numId w:val="159"/>
        </w:numPr>
      </w:pPr>
      <w:r>
        <w:t>A f</w:t>
      </w:r>
      <w:r w:rsidR="00A71679">
        <w:t>unction</w:t>
      </w:r>
      <w:r>
        <w:t xml:space="preserve"> is</w:t>
      </w:r>
      <w:r w:rsidR="00A71679">
        <w:t xml:space="preserve"> also stored as</w:t>
      </w:r>
      <w:r>
        <w:t xml:space="preserve"> a</w:t>
      </w:r>
      <w:r w:rsidR="00A71679">
        <w:t xml:space="preserve"> byte list</w:t>
      </w:r>
      <w:r w:rsidR="00C239B6">
        <w:t>, w</w:t>
      </w:r>
      <w:r>
        <w:t>ith an access map</w:t>
      </w:r>
      <w:r w:rsidR="00C239B6">
        <w:t>.</w:t>
      </w:r>
      <w:r w:rsidR="00094066">
        <w:t xml:space="preserve"> A function also holds a call map to keep track </w:t>
      </w:r>
      <w:r w:rsidR="00730E52">
        <w:t>of functions calls and a return set to keep track of the return addresses of the calls.</w:t>
      </w:r>
    </w:p>
    <w:p w14:paraId="7D1D8947" w14:textId="2FF1EF8E" w:rsidR="009835FC" w:rsidRDefault="009835FC" w:rsidP="00D5337C">
      <w:pPr>
        <w:pStyle w:val="Liststycke"/>
        <w:numPr>
          <w:ilvl w:val="0"/>
          <w:numId w:val="159"/>
        </w:numPr>
      </w:pPr>
      <w:r>
        <w:t>To exit the execution</w:t>
      </w:r>
      <w:r w:rsidR="00A05B2C">
        <w:t>,</w:t>
      </w:r>
      <w:r>
        <w:t xml:space="preserve"> we perform an </w:t>
      </w:r>
      <w:r w:rsidR="00E94939">
        <w:t>interrupt call rather than a system call.</w:t>
      </w:r>
    </w:p>
    <w:p w14:paraId="770C5A52" w14:textId="1D5301C6" w:rsidR="00A05B2C" w:rsidRDefault="00A05B2C" w:rsidP="00D5337C">
      <w:pPr>
        <w:pStyle w:val="Liststycke"/>
        <w:numPr>
          <w:ilvl w:val="0"/>
          <w:numId w:val="159"/>
        </w:numPr>
      </w:pPr>
      <w:r>
        <w:t>The initialization code is different</w:t>
      </w:r>
      <w:r w:rsidR="003766CF">
        <w:t xml:space="preserve">. The total code, including code, static values, call stack and heap, is stored </w:t>
      </w:r>
      <w:r w:rsidR="00092F20">
        <w:t xml:space="preserve">a segment; that is, </w:t>
      </w:r>
      <w:r w:rsidR="003766CF">
        <w:t>in 64 kilobytes.</w:t>
      </w:r>
    </w:p>
    <w:p w14:paraId="148E0B13" w14:textId="43E5D40E" w:rsidR="003766CF" w:rsidRDefault="006A35C6" w:rsidP="00D5337C">
      <w:pPr>
        <w:pStyle w:val="Liststycke"/>
        <w:numPr>
          <w:ilvl w:val="0"/>
          <w:numId w:val="159"/>
        </w:numPr>
      </w:pPr>
      <w:r>
        <w:t xml:space="preserve">The command line arguments is also different. </w:t>
      </w:r>
      <w:r w:rsidR="00092F20">
        <w:t>The command line is stored in the first 256 bytes of the segment.</w:t>
      </w:r>
    </w:p>
    <w:p w14:paraId="238B12A8" w14:textId="64BAD923" w:rsidR="00730E52" w:rsidRDefault="00730E52" w:rsidP="00730E52">
      <w:r>
        <w:t>The access and calls are stored with their unique names</w:t>
      </w:r>
      <w:r w:rsidR="00C55029">
        <w:t xml:space="preserve">, they are replaced by proper address by the linker in the next step. </w:t>
      </w:r>
      <w:r w:rsidR="004B7A67">
        <w:t>The return addresses are stored as the address relative the beginning of the function and will be replaced by the corresponding global address by the linker.</w:t>
      </w:r>
      <w:r>
        <w:t xml:space="preserve"> </w:t>
      </w:r>
      <w:r w:rsidR="004B7A67">
        <w:t>The reason we keep the access an</w:t>
      </w:r>
      <w:r w:rsidR="00FE01E2">
        <w:t>d</w:t>
      </w:r>
      <w:r w:rsidR="004B7A67">
        <w:t xml:space="preserve"> calls in separate maps is </w:t>
      </w:r>
      <w:r w:rsidR="00D72ED6">
        <w:t xml:space="preserve">that an </w:t>
      </w:r>
      <w:r w:rsidR="00FE01E2">
        <w:t xml:space="preserve">access </w:t>
      </w:r>
      <w:r w:rsidR="00D72ED6">
        <w:t>is</w:t>
      </w:r>
      <w:r w:rsidR="00FE01E2">
        <w:t xml:space="preserve"> replaced by </w:t>
      </w:r>
      <w:r w:rsidR="009835FC">
        <w:t xml:space="preserve">an </w:t>
      </w:r>
      <w:r w:rsidR="00FE01E2">
        <w:t xml:space="preserve">absolute </w:t>
      </w:r>
      <w:r w:rsidR="00D72ED6">
        <w:t>global address while a call is replaced by a</w:t>
      </w:r>
      <w:r w:rsidR="000F61FC">
        <w:t>n</w:t>
      </w:r>
      <w:r w:rsidR="00D72ED6">
        <w:t xml:space="preserve"> address relative </w:t>
      </w:r>
      <w:r w:rsidR="000F61FC">
        <w:t xml:space="preserve">to </w:t>
      </w:r>
      <w:r w:rsidR="00D72ED6">
        <w:t>the call.</w:t>
      </w:r>
    </w:p>
    <w:p w14:paraId="1305426C" w14:textId="6EEF2791" w:rsidR="000C4DBF" w:rsidRDefault="000C4DBF" w:rsidP="00571855">
      <w:pPr>
        <w:pStyle w:val="Rubrik3"/>
        <w:numPr>
          <w:ilvl w:val="2"/>
          <w:numId w:val="156"/>
        </w:numPr>
        <w:rPr>
          <w:highlight w:val="white"/>
        </w:rPr>
      </w:pPr>
      <w:r w:rsidRPr="00571855">
        <w:rPr>
          <w:highlight w:val="white"/>
        </w:rPr>
        <w:t>Type Size</w:t>
      </w:r>
    </w:p>
    <w:p w14:paraId="67CDE55A" w14:textId="5CD4F933" w:rsidR="004568A2" w:rsidRPr="004568A2" w:rsidRDefault="004568A2" w:rsidP="004568A2">
      <w:pPr>
        <w:rPr>
          <w:highlight w:val="white"/>
        </w:rPr>
      </w:pPr>
      <w:r>
        <w:rPr>
          <w:highlight w:val="white"/>
        </w:rPr>
        <w:t xml:space="preserve">To begin with, </w:t>
      </w:r>
      <w:r w:rsidR="00436D32">
        <w:rPr>
          <w:highlight w:val="white"/>
        </w:rPr>
        <w:t>we need new type sizes for Windows mode. A character is, as always, one byte</w:t>
      </w:r>
      <w:r w:rsidR="007F65F7">
        <w:rPr>
          <w:highlight w:val="white"/>
        </w:rPr>
        <w:t>. A short is one byte, an integer or a pointer is two bytes, and a long is four bytes. Note that an integer and a pointer have equal sizes in windows mode.</w:t>
      </w:r>
    </w:p>
    <w:p w14:paraId="4BD1E361" w14:textId="77777777" w:rsidR="000C4DBF" w:rsidRDefault="000C4DBF" w:rsidP="000C4DBF">
      <w:pPr>
        <w:pStyle w:val="CodeHeader"/>
      </w:pPr>
      <w:proofErr w:type="spellStart"/>
      <w:r>
        <w:t>TypeSize.cs</w:t>
      </w:r>
      <w:proofErr w:type="spellEnd"/>
    </w:p>
    <w:p w14:paraId="3316A343" w14:textId="7BA50C50" w:rsidR="000C4DBF" w:rsidRDefault="000C4DBF" w:rsidP="000C4DBF">
      <w:pPr>
        <w:pStyle w:val="Code"/>
        <w:rPr>
          <w:highlight w:val="white"/>
        </w:rPr>
      </w:pPr>
      <w:r w:rsidRPr="0063592A">
        <w:rPr>
          <w:highlight w:val="white"/>
        </w:rPr>
        <w:t xml:space="preserve">    static TypeSize() {</w:t>
      </w:r>
    </w:p>
    <w:p w14:paraId="05D64D35" w14:textId="633788CF" w:rsidR="000C4DBF" w:rsidRPr="0063592A" w:rsidRDefault="000C4DBF" w:rsidP="000C4DBF">
      <w:pPr>
        <w:pStyle w:val="Code"/>
        <w:rPr>
          <w:highlight w:val="white"/>
        </w:rPr>
      </w:pPr>
      <w:r>
        <w:rPr>
          <w:highlight w:val="white"/>
        </w:rPr>
        <w:t xml:space="preserve">      // ...</w:t>
      </w:r>
    </w:p>
    <w:p w14:paraId="6597FBC7" w14:textId="77777777" w:rsidR="00DC1E70" w:rsidRPr="0063592A" w:rsidRDefault="00DC1E70" w:rsidP="00DC1E70">
      <w:pPr>
        <w:pStyle w:val="Code"/>
        <w:rPr>
          <w:highlight w:val="white"/>
        </w:rPr>
      </w:pPr>
      <w:r w:rsidRPr="0063592A">
        <w:rPr>
          <w:highlight w:val="white"/>
        </w:rPr>
        <w:t xml:space="preserve">      </w:t>
      </w:r>
    </w:p>
    <w:p w14:paraId="12A2EC12" w14:textId="77777777" w:rsidR="00DC1E70" w:rsidRDefault="00DC1E70" w:rsidP="00DC1E70">
      <w:pPr>
        <w:pStyle w:val="Code"/>
        <w:rPr>
          <w:highlight w:val="white"/>
        </w:rPr>
      </w:pPr>
      <w:r w:rsidRPr="0063592A">
        <w:rPr>
          <w:highlight w:val="white"/>
        </w:rPr>
        <w:t xml:space="preserve">      if (Start.Linux) {</w:t>
      </w:r>
    </w:p>
    <w:p w14:paraId="0F471BCD" w14:textId="77777777" w:rsidR="00DC1E70" w:rsidRDefault="00DC1E70" w:rsidP="00DC1E70">
      <w:pPr>
        <w:pStyle w:val="Code"/>
        <w:rPr>
          <w:highlight w:val="white"/>
        </w:rPr>
      </w:pPr>
      <w:r>
        <w:rPr>
          <w:highlight w:val="white"/>
        </w:rPr>
        <w:t xml:space="preserve">        // ...</w:t>
      </w:r>
    </w:p>
    <w:p w14:paraId="36022FDC" w14:textId="77777777" w:rsidR="00DC1E70" w:rsidRPr="0063592A" w:rsidRDefault="00DC1E70" w:rsidP="00DC1E70">
      <w:pPr>
        <w:pStyle w:val="Code"/>
        <w:rPr>
          <w:highlight w:val="white"/>
        </w:rPr>
      </w:pPr>
      <w:r>
        <w:rPr>
          <w:highlight w:val="white"/>
        </w:rPr>
        <w:t xml:space="preserve">      }</w:t>
      </w:r>
    </w:p>
    <w:p w14:paraId="5CB204D9" w14:textId="77777777" w:rsidR="00DC1E70" w:rsidRDefault="00DC1E70" w:rsidP="000C4DBF">
      <w:pPr>
        <w:pStyle w:val="Code"/>
        <w:rPr>
          <w:highlight w:val="white"/>
        </w:rPr>
      </w:pPr>
    </w:p>
    <w:p w14:paraId="39E1057D" w14:textId="0CF2E118" w:rsidR="000C4DBF" w:rsidRPr="0063592A" w:rsidRDefault="000C4DBF" w:rsidP="000C4DBF">
      <w:pPr>
        <w:pStyle w:val="Code"/>
        <w:rPr>
          <w:highlight w:val="white"/>
        </w:rPr>
      </w:pPr>
      <w:r w:rsidRPr="0063592A">
        <w:rPr>
          <w:highlight w:val="white"/>
        </w:rPr>
        <w:t xml:space="preserve">      if (Start.Windows) {</w:t>
      </w:r>
    </w:p>
    <w:p w14:paraId="089C667A" w14:textId="77777777" w:rsidR="000C4DBF" w:rsidRPr="0063592A" w:rsidRDefault="000C4DBF" w:rsidP="000C4DBF">
      <w:pPr>
        <w:pStyle w:val="Code"/>
        <w:rPr>
          <w:highlight w:val="white"/>
        </w:rPr>
      </w:pPr>
      <w:r w:rsidRPr="0063592A">
        <w:rPr>
          <w:highlight w:val="white"/>
        </w:rPr>
        <w:t xml:space="preserve">        PointerSize = 2;</w:t>
      </w:r>
    </w:p>
    <w:p w14:paraId="73141688" w14:textId="77777777" w:rsidR="000C4DBF" w:rsidRPr="0063592A" w:rsidRDefault="000C4DBF" w:rsidP="000C4DBF">
      <w:pPr>
        <w:pStyle w:val="Code"/>
        <w:rPr>
          <w:highlight w:val="white"/>
        </w:rPr>
      </w:pPr>
      <w:r w:rsidRPr="0063592A">
        <w:rPr>
          <w:highlight w:val="white"/>
        </w:rPr>
        <w:t xml:space="preserve">        SignedIntegerSize = 2;</w:t>
      </w:r>
    </w:p>
    <w:p w14:paraId="64B152CB" w14:textId="77777777" w:rsidR="000C4DBF" w:rsidRPr="0063592A" w:rsidRDefault="000C4DBF" w:rsidP="000C4DBF">
      <w:pPr>
        <w:pStyle w:val="Code"/>
        <w:rPr>
          <w:highlight w:val="white"/>
        </w:rPr>
      </w:pPr>
    </w:p>
    <w:p w14:paraId="01C22B76" w14:textId="77777777" w:rsidR="000C4DBF" w:rsidRPr="0063592A" w:rsidRDefault="000C4DBF" w:rsidP="000C4DBF">
      <w:pPr>
        <w:pStyle w:val="Code"/>
        <w:rPr>
          <w:highlight w:val="white"/>
        </w:rPr>
      </w:pPr>
      <w:r w:rsidRPr="0063592A">
        <w:rPr>
          <w:highlight w:val="white"/>
        </w:rPr>
        <w:t xml:space="preserve">        m_sizeMap.Add(Sort.Void, 0);</w:t>
      </w:r>
    </w:p>
    <w:p w14:paraId="110A0F0F" w14:textId="77777777" w:rsidR="000C4DBF" w:rsidRPr="0063592A" w:rsidRDefault="000C4DBF" w:rsidP="000C4DBF">
      <w:pPr>
        <w:pStyle w:val="Code"/>
        <w:rPr>
          <w:highlight w:val="white"/>
        </w:rPr>
      </w:pPr>
      <w:r w:rsidRPr="0063592A">
        <w:rPr>
          <w:highlight w:val="white"/>
        </w:rPr>
        <w:t xml:space="preserve">        m_sizeMap.Add(Sort.Function, 0);</w:t>
      </w:r>
    </w:p>
    <w:p w14:paraId="49F066FA" w14:textId="77777777" w:rsidR="000C4DBF" w:rsidRPr="0063592A" w:rsidRDefault="000C4DBF" w:rsidP="000C4DBF">
      <w:pPr>
        <w:pStyle w:val="Code"/>
        <w:rPr>
          <w:highlight w:val="white"/>
        </w:rPr>
      </w:pPr>
      <w:r w:rsidRPr="0063592A">
        <w:rPr>
          <w:highlight w:val="white"/>
        </w:rPr>
        <w:t xml:space="preserve">        m_sizeMap.Add(Sort.Logical, 1);</w:t>
      </w:r>
    </w:p>
    <w:p w14:paraId="26AB5BF7" w14:textId="77777777" w:rsidR="000C4DBF" w:rsidRPr="0063592A" w:rsidRDefault="000C4DBF" w:rsidP="000C4DBF">
      <w:pPr>
        <w:pStyle w:val="Code"/>
        <w:rPr>
          <w:highlight w:val="white"/>
        </w:rPr>
      </w:pPr>
      <w:r w:rsidRPr="0063592A">
        <w:rPr>
          <w:highlight w:val="white"/>
        </w:rPr>
        <w:t xml:space="preserve">        m_sizeMap.Add(Sort.Array, 2);</w:t>
      </w:r>
    </w:p>
    <w:p w14:paraId="16F3CFBA" w14:textId="77777777" w:rsidR="000C4DBF" w:rsidRPr="0063592A" w:rsidRDefault="000C4DBF" w:rsidP="000C4DBF">
      <w:pPr>
        <w:pStyle w:val="Code"/>
        <w:rPr>
          <w:highlight w:val="white"/>
        </w:rPr>
      </w:pPr>
      <w:r w:rsidRPr="0063592A">
        <w:rPr>
          <w:highlight w:val="white"/>
        </w:rPr>
        <w:t xml:space="preserve">        m_sizeMap.Add(Sort.Pointer, 2);</w:t>
      </w:r>
    </w:p>
    <w:p w14:paraId="2274C081" w14:textId="77777777" w:rsidR="000C4DBF" w:rsidRPr="0063592A" w:rsidRDefault="000C4DBF" w:rsidP="000C4DBF">
      <w:pPr>
        <w:pStyle w:val="Code"/>
        <w:rPr>
          <w:highlight w:val="white"/>
        </w:rPr>
      </w:pPr>
      <w:r w:rsidRPr="0063592A">
        <w:rPr>
          <w:highlight w:val="white"/>
        </w:rPr>
        <w:t xml:space="preserve">        m_sizeMap.Add(Sort.String, 2);</w:t>
      </w:r>
    </w:p>
    <w:p w14:paraId="7409D599" w14:textId="77777777" w:rsidR="000C4DBF" w:rsidRPr="0063592A" w:rsidRDefault="000C4DBF" w:rsidP="000C4DBF">
      <w:pPr>
        <w:pStyle w:val="Code"/>
        <w:rPr>
          <w:highlight w:val="white"/>
        </w:rPr>
      </w:pPr>
      <w:r w:rsidRPr="0063592A">
        <w:rPr>
          <w:highlight w:val="white"/>
        </w:rPr>
        <w:t xml:space="preserve">        m_sizeMap.Add(Sort.Signed_Char, 1);</w:t>
      </w:r>
    </w:p>
    <w:p w14:paraId="38544C63" w14:textId="77777777" w:rsidR="000C4DBF" w:rsidRPr="0063592A" w:rsidRDefault="000C4DBF" w:rsidP="000C4DBF">
      <w:pPr>
        <w:pStyle w:val="Code"/>
        <w:rPr>
          <w:highlight w:val="white"/>
        </w:rPr>
      </w:pPr>
      <w:r w:rsidRPr="0063592A">
        <w:rPr>
          <w:highlight w:val="white"/>
        </w:rPr>
        <w:t xml:space="preserve">        m_sizeMap.Add(Sort.Unsigned_Char, 1);</w:t>
      </w:r>
    </w:p>
    <w:p w14:paraId="15034AE8" w14:textId="77777777" w:rsidR="000C4DBF" w:rsidRPr="0063592A" w:rsidRDefault="000C4DBF" w:rsidP="000C4DBF">
      <w:pPr>
        <w:pStyle w:val="Code"/>
        <w:rPr>
          <w:highlight w:val="white"/>
        </w:rPr>
      </w:pPr>
      <w:r w:rsidRPr="0063592A">
        <w:rPr>
          <w:highlight w:val="white"/>
        </w:rPr>
        <w:t xml:space="preserve">        m_sizeMap.Add(Sort.Signed_Short_Int, 1);</w:t>
      </w:r>
    </w:p>
    <w:p w14:paraId="3A5D710F" w14:textId="77777777" w:rsidR="000C4DBF" w:rsidRPr="0063592A" w:rsidRDefault="000C4DBF" w:rsidP="000C4DBF">
      <w:pPr>
        <w:pStyle w:val="Code"/>
        <w:rPr>
          <w:highlight w:val="white"/>
        </w:rPr>
      </w:pPr>
      <w:r w:rsidRPr="0063592A">
        <w:rPr>
          <w:highlight w:val="white"/>
        </w:rPr>
        <w:t xml:space="preserve">        m_sizeMap.Add(Sort.Unsigned_Short_Int, 1);</w:t>
      </w:r>
    </w:p>
    <w:p w14:paraId="2DC730EE" w14:textId="77777777" w:rsidR="000C4DBF" w:rsidRPr="0063592A" w:rsidRDefault="000C4DBF" w:rsidP="000C4DBF">
      <w:pPr>
        <w:pStyle w:val="Code"/>
        <w:rPr>
          <w:highlight w:val="white"/>
        </w:rPr>
      </w:pPr>
      <w:r w:rsidRPr="0063592A">
        <w:rPr>
          <w:highlight w:val="white"/>
        </w:rPr>
        <w:t xml:space="preserve">        m_sizeMap.Add(Sort.Signed_Int, 2);</w:t>
      </w:r>
    </w:p>
    <w:p w14:paraId="4DACE431" w14:textId="77777777" w:rsidR="000C4DBF" w:rsidRPr="0063592A" w:rsidRDefault="000C4DBF" w:rsidP="000C4DBF">
      <w:pPr>
        <w:pStyle w:val="Code"/>
        <w:rPr>
          <w:highlight w:val="white"/>
        </w:rPr>
      </w:pPr>
      <w:r w:rsidRPr="0063592A">
        <w:rPr>
          <w:highlight w:val="white"/>
        </w:rPr>
        <w:t xml:space="preserve">        m_sizeMap.Add(Sort.Unsigned_Int, 2);</w:t>
      </w:r>
    </w:p>
    <w:p w14:paraId="7CBAFB72" w14:textId="77777777" w:rsidR="000C4DBF" w:rsidRPr="0063592A" w:rsidRDefault="000C4DBF" w:rsidP="000C4DBF">
      <w:pPr>
        <w:pStyle w:val="Code"/>
        <w:rPr>
          <w:highlight w:val="white"/>
        </w:rPr>
      </w:pPr>
      <w:r w:rsidRPr="0063592A">
        <w:rPr>
          <w:highlight w:val="white"/>
        </w:rPr>
        <w:t xml:space="preserve">        m_sizeMap.Add(Sort.Signed_Long_Int, 4);</w:t>
      </w:r>
    </w:p>
    <w:p w14:paraId="2C4D47D7" w14:textId="77777777" w:rsidR="000C4DBF" w:rsidRPr="0063592A" w:rsidRDefault="000C4DBF" w:rsidP="000C4DBF">
      <w:pPr>
        <w:pStyle w:val="Code"/>
        <w:rPr>
          <w:highlight w:val="white"/>
        </w:rPr>
      </w:pPr>
      <w:r w:rsidRPr="0063592A">
        <w:rPr>
          <w:highlight w:val="white"/>
        </w:rPr>
        <w:t xml:space="preserve">        m_sizeMap.Add(Sort.Unsigned_Long_Int, 4);</w:t>
      </w:r>
    </w:p>
    <w:p w14:paraId="2BC9CDA9" w14:textId="77777777" w:rsidR="000C4DBF" w:rsidRPr="0063592A" w:rsidRDefault="000C4DBF" w:rsidP="000C4DBF">
      <w:pPr>
        <w:pStyle w:val="Code"/>
        <w:rPr>
          <w:highlight w:val="white"/>
        </w:rPr>
      </w:pPr>
      <w:r w:rsidRPr="0063592A">
        <w:rPr>
          <w:highlight w:val="white"/>
        </w:rPr>
        <w:t xml:space="preserve">        m_sizeMap.Add(Sort.Float, 4);</w:t>
      </w:r>
    </w:p>
    <w:p w14:paraId="77E39BF7" w14:textId="77777777" w:rsidR="000C4DBF" w:rsidRPr="0063592A" w:rsidRDefault="000C4DBF" w:rsidP="000C4DBF">
      <w:pPr>
        <w:pStyle w:val="Code"/>
        <w:rPr>
          <w:highlight w:val="white"/>
        </w:rPr>
      </w:pPr>
      <w:r w:rsidRPr="0063592A">
        <w:rPr>
          <w:highlight w:val="white"/>
        </w:rPr>
        <w:t xml:space="preserve">        m_sizeMap.Add(Sort.Double, 8);</w:t>
      </w:r>
    </w:p>
    <w:p w14:paraId="71E34F2F" w14:textId="77777777" w:rsidR="000C4DBF" w:rsidRPr="0063592A" w:rsidRDefault="000C4DBF" w:rsidP="000C4DBF">
      <w:pPr>
        <w:pStyle w:val="Code"/>
        <w:rPr>
          <w:highlight w:val="white"/>
        </w:rPr>
      </w:pPr>
      <w:r w:rsidRPr="0063592A">
        <w:rPr>
          <w:highlight w:val="white"/>
        </w:rPr>
        <w:t xml:space="preserve">        m_sizeMap.Add(Sort.Long_Double, 8);</w:t>
      </w:r>
    </w:p>
    <w:p w14:paraId="3861B30A" w14:textId="77777777" w:rsidR="000C4DBF" w:rsidRPr="0063592A" w:rsidRDefault="000C4DBF" w:rsidP="000C4DBF">
      <w:pPr>
        <w:pStyle w:val="Code"/>
        <w:rPr>
          <w:highlight w:val="white"/>
        </w:rPr>
      </w:pPr>
    </w:p>
    <w:p w14:paraId="171E4EF1" w14:textId="77777777" w:rsidR="000C4DBF" w:rsidRPr="0063592A" w:rsidRDefault="000C4DBF" w:rsidP="000C4DBF">
      <w:pPr>
        <w:pStyle w:val="Code"/>
        <w:rPr>
          <w:highlight w:val="white"/>
        </w:rPr>
      </w:pPr>
      <w:r w:rsidRPr="0063592A">
        <w:rPr>
          <w:highlight w:val="white"/>
        </w:rPr>
        <w:t xml:space="preserve">        m_signedMap.Add(1, Type.SignedCharType);</w:t>
      </w:r>
    </w:p>
    <w:p w14:paraId="00C731E5" w14:textId="77777777" w:rsidR="000C4DBF" w:rsidRPr="0063592A" w:rsidRDefault="000C4DBF" w:rsidP="000C4DBF">
      <w:pPr>
        <w:pStyle w:val="Code"/>
        <w:rPr>
          <w:highlight w:val="white"/>
        </w:rPr>
      </w:pPr>
      <w:r w:rsidRPr="0063592A">
        <w:rPr>
          <w:highlight w:val="white"/>
        </w:rPr>
        <w:t xml:space="preserve">        m_signedMap.Add(2, Type.SignedIntegerType);</w:t>
      </w:r>
    </w:p>
    <w:p w14:paraId="74D1D676" w14:textId="77777777" w:rsidR="000C4DBF" w:rsidRPr="0063592A" w:rsidRDefault="000C4DBF" w:rsidP="000C4DBF">
      <w:pPr>
        <w:pStyle w:val="Code"/>
        <w:rPr>
          <w:highlight w:val="white"/>
        </w:rPr>
      </w:pPr>
      <w:r w:rsidRPr="0063592A">
        <w:rPr>
          <w:highlight w:val="white"/>
        </w:rPr>
        <w:t xml:space="preserve">        m_signedMap.Add(4, Type.SignedLongIntegerType);</w:t>
      </w:r>
    </w:p>
    <w:p w14:paraId="311D5685" w14:textId="77777777" w:rsidR="000C4DBF" w:rsidRPr="0063592A" w:rsidRDefault="000C4DBF" w:rsidP="000C4DBF">
      <w:pPr>
        <w:pStyle w:val="Code"/>
        <w:rPr>
          <w:highlight w:val="white"/>
        </w:rPr>
      </w:pPr>
    </w:p>
    <w:p w14:paraId="4D8CEFAD" w14:textId="77777777" w:rsidR="000C4DBF" w:rsidRPr="0063592A" w:rsidRDefault="000C4DBF" w:rsidP="000C4DBF">
      <w:pPr>
        <w:pStyle w:val="Code"/>
        <w:rPr>
          <w:highlight w:val="white"/>
        </w:rPr>
      </w:pPr>
      <w:r w:rsidRPr="0063592A">
        <w:rPr>
          <w:highlight w:val="white"/>
        </w:rPr>
        <w:t xml:space="preserve">        m_unsignedMap.Add(1, Type.UnsignedCharType);</w:t>
      </w:r>
    </w:p>
    <w:p w14:paraId="32D3A501" w14:textId="77777777" w:rsidR="000C4DBF" w:rsidRPr="0063592A" w:rsidRDefault="000C4DBF" w:rsidP="000C4DBF">
      <w:pPr>
        <w:pStyle w:val="Code"/>
        <w:rPr>
          <w:highlight w:val="white"/>
        </w:rPr>
      </w:pPr>
      <w:r w:rsidRPr="0063592A">
        <w:rPr>
          <w:highlight w:val="white"/>
        </w:rPr>
        <w:t xml:space="preserve">        m_unsignedMap.Add(2, Type.UnsignedIntegerType);</w:t>
      </w:r>
    </w:p>
    <w:p w14:paraId="7C6DD314" w14:textId="77777777" w:rsidR="000C4DBF" w:rsidRPr="0063592A" w:rsidRDefault="000C4DBF" w:rsidP="000C4DBF">
      <w:pPr>
        <w:pStyle w:val="Code"/>
        <w:rPr>
          <w:highlight w:val="white"/>
        </w:rPr>
      </w:pPr>
      <w:r w:rsidRPr="0063592A">
        <w:rPr>
          <w:highlight w:val="white"/>
        </w:rPr>
        <w:t xml:space="preserve">        m_unsignedMap.Add(4, Type.UnsignedLongIntegerType);</w:t>
      </w:r>
    </w:p>
    <w:p w14:paraId="1C479D8E" w14:textId="77777777" w:rsidR="000C4DBF" w:rsidRPr="0063592A" w:rsidRDefault="000C4DBF" w:rsidP="000C4DBF">
      <w:pPr>
        <w:pStyle w:val="Code"/>
        <w:rPr>
          <w:highlight w:val="white"/>
        </w:rPr>
      </w:pPr>
    </w:p>
    <w:p w14:paraId="02740AA9" w14:textId="77777777" w:rsidR="000C4DBF" w:rsidRPr="0063592A" w:rsidRDefault="000C4DBF" w:rsidP="000C4DBF">
      <w:pPr>
        <w:pStyle w:val="Code"/>
        <w:rPr>
          <w:highlight w:val="white"/>
        </w:rPr>
      </w:pPr>
      <w:r w:rsidRPr="0063592A">
        <w:rPr>
          <w:highlight w:val="white"/>
        </w:rPr>
        <w:t xml:space="preserve">        m_minValueMap.Add(Sort.Logical, 0);</w:t>
      </w:r>
    </w:p>
    <w:p w14:paraId="38C9A01B" w14:textId="77777777" w:rsidR="000C4DBF" w:rsidRPr="0063592A" w:rsidRDefault="000C4DBF" w:rsidP="000C4DBF">
      <w:pPr>
        <w:pStyle w:val="Code"/>
        <w:rPr>
          <w:highlight w:val="white"/>
        </w:rPr>
      </w:pPr>
      <w:r w:rsidRPr="0063592A">
        <w:rPr>
          <w:highlight w:val="white"/>
        </w:rPr>
        <w:t xml:space="preserve">        m_minValueMap.Add(Sort.Signed_Char, -128);</w:t>
      </w:r>
    </w:p>
    <w:p w14:paraId="2A0FF3D2" w14:textId="77777777" w:rsidR="000C4DBF" w:rsidRPr="0063592A" w:rsidRDefault="000C4DBF" w:rsidP="000C4DBF">
      <w:pPr>
        <w:pStyle w:val="Code"/>
        <w:rPr>
          <w:highlight w:val="white"/>
        </w:rPr>
      </w:pPr>
      <w:r w:rsidRPr="0063592A">
        <w:rPr>
          <w:highlight w:val="white"/>
        </w:rPr>
        <w:t xml:space="preserve">        m_minValueMap.Add(Sort.Unsigned_Char, 0);</w:t>
      </w:r>
    </w:p>
    <w:p w14:paraId="410978C2" w14:textId="77777777" w:rsidR="000C4DBF" w:rsidRPr="0063592A" w:rsidRDefault="000C4DBF" w:rsidP="000C4DBF">
      <w:pPr>
        <w:pStyle w:val="Code"/>
        <w:rPr>
          <w:highlight w:val="white"/>
        </w:rPr>
      </w:pPr>
      <w:r w:rsidRPr="0063592A">
        <w:rPr>
          <w:highlight w:val="white"/>
        </w:rPr>
        <w:t xml:space="preserve">        m_minValueMap.Add(Sort.Signed_Short_Int, -128);</w:t>
      </w:r>
    </w:p>
    <w:p w14:paraId="236A9088" w14:textId="77777777" w:rsidR="000C4DBF" w:rsidRPr="0063592A" w:rsidRDefault="000C4DBF" w:rsidP="000C4DBF">
      <w:pPr>
        <w:pStyle w:val="Code"/>
        <w:rPr>
          <w:highlight w:val="white"/>
        </w:rPr>
      </w:pPr>
      <w:r w:rsidRPr="0063592A">
        <w:rPr>
          <w:highlight w:val="white"/>
        </w:rPr>
        <w:t xml:space="preserve">        m_minValueMap.Add(Sort.Unsigned_Short_Int, 0);</w:t>
      </w:r>
    </w:p>
    <w:p w14:paraId="4A377404" w14:textId="77777777" w:rsidR="000C4DBF" w:rsidRPr="0063592A" w:rsidRDefault="000C4DBF" w:rsidP="000C4DBF">
      <w:pPr>
        <w:pStyle w:val="Code"/>
        <w:rPr>
          <w:highlight w:val="white"/>
        </w:rPr>
      </w:pPr>
      <w:r w:rsidRPr="0063592A">
        <w:rPr>
          <w:highlight w:val="white"/>
        </w:rPr>
        <w:t xml:space="preserve">        m_minValueMap.Add(Sort.Signed_Int, -32768);</w:t>
      </w:r>
    </w:p>
    <w:p w14:paraId="4C6AA9A6" w14:textId="77777777" w:rsidR="000C4DBF" w:rsidRPr="0063592A" w:rsidRDefault="000C4DBF" w:rsidP="000C4DBF">
      <w:pPr>
        <w:pStyle w:val="Code"/>
        <w:rPr>
          <w:highlight w:val="white"/>
        </w:rPr>
      </w:pPr>
      <w:r w:rsidRPr="0063592A">
        <w:rPr>
          <w:highlight w:val="white"/>
        </w:rPr>
        <w:t xml:space="preserve">        m_minValueMap.Add(Sort.Unsigned_Int, 0);</w:t>
      </w:r>
    </w:p>
    <w:p w14:paraId="32FB2A3C" w14:textId="77777777" w:rsidR="000C4DBF" w:rsidRPr="0063592A" w:rsidRDefault="000C4DBF" w:rsidP="000C4DBF">
      <w:pPr>
        <w:pStyle w:val="Code"/>
        <w:rPr>
          <w:highlight w:val="white"/>
        </w:rPr>
      </w:pPr>
      <w:r w:rsidRPr="0063592A">
        <w:rPr>
          <w:highlight w:val="white"/>
        </w:rPr>
        <w:t xml:space="preserve">        m_minValueMap.Add(Sort.Array, 0);</w:t>
      </w:r>
    </w:p>
    <w:p w14:paraId="68900CF9" w14:textId="77777777" w:rsidR="000C4DBF" w:rsidRPr="0063592A" w:rsidRDefault="000C4DBF" w:rsidP="000C4DBF">
      <w:pPr>
        <w:pStyle w:val="Code"/>
        <w:rPr>
          <w:highlight w:val="white"/>
        </w:rPr>
      </w:pPr>
      <w:r w:rsidRPr="0063592A">
        <w:rPr>
          <w:highlight w:val="white"/>
        </w:rPr>
        <w:t xml:space="preserve">        m_minValueMap.Add(Sort.Pointer, 0);</w:t>
      </w:r>
    </w:p>
    <w:p w14:paraId="794E89BD" w14:textId="77777777" w:rsidR="000C4DBF" w:rsidRPr="0063592A" w:rsidRDefault="000C4DBF" w:rsidP="000C4DBF">
      <w:pPr>
        <w:pStyle w:val="Code"/>
        <w:rPr>
          <w:highlight w:val="white"/>
        </w:rPr>
      </w:pPr>
      <w:r w:rsidRPr="0063592A">
        <w:rPr>
          <w:highlight w:val="white"/>
        </w:rPr>
        <w:t xml:space="preserve">        m_minValueMap.Add(Sort.Signed_Long_Int, -2147483648);</w:t>
      </w:r>
    </w:p>
    <w:p w14:paraId="55071D55" w14:textId="77777777" w:rsidR="000C4DBF" w:rsidRPr="0063592A" w:rsidRDefault="000C4DBF" w:rsidP="000C4DBF">
      <w:pPr>
        <w:pStyle w:val="Code"/>
        <w:rPr>
          <w:highlight w:val="white"/>
        </w:rPr>
      </w:pPr>
      <w:r w:rsidRPr="0063592A">
        <w:rPr>
          <w:highlight w:val="white"/>
        </w:rPr>
        <w:t xml:space="preserve">        m_minValueMap.Add(Sort.Unsigned_Long_Int, 0);</w:t>
      </w:r>
    </w:p>
    <w:p w14:paraId="0CFD2185" w14:textId="77777777" w:rsidR="000C4DBF" w:rsidRPr="0063592A" w:rsidRDefault="000C4DBF" w:rsidP="000C4DBF">
      <w:pPr>
        <w:pStyle w:val="Code"/>
        <w:rPr>
          <w:highlight w:val="white"/>
        </w:rPr>
      </w:pPr>
    </w:p>
    <w:p w14:paraId="65FBA469" w14:textId="77777777" w:rsidR="000C4DBF" w:rsidRPr="0063592A" w:rsidRDefault="000C4DBF" w:rsidP="000C4DBF">
      <w:pPr>
        <w:pStyle w:val="Code"/>
        <w:rPr>
          <w:highlight w:val="white"/>
        </w:rPr>
      </w:pPr>
      <w:r w:rsidRPr="0063592A">
        <w:rPr>
          <w:highlight w:val="white"/>
        </w:rPr>
        <w:t xml:space="preserve">        m_maxValueMap.Add(Sort.Logical, 1);</w:t>
      </w:r>
    </w:p>
    <w:p w14:paraId="01DF39B9" w14:textId="77777777" w:rsidR="000C4DBF" w:rsidRPr="0063592A" w:rsidRDefault="000C4DBF" w:rsidP="000C4DBF">
      <w:pPr>
        <w:pStyle w:val="Code"/>
        <w:rPr>
          <w:highlight w:val="white"/>
        </w:rPr>
      </w:pPr>
      <w:r w:rsidRPr="0063592A">
        <w:rPr>
          <w:highlight w:val="white"/>
        </w:rPr>
        <w:t xml:space="preserve">        m_maxValueMap.Add(Sort.Signed_Char, 127);</w:t>
      </w:r>
    </w:p>
    <w:p w14:paraId="6BB61F0F" w14:textId="77777777" w:rsidR="000C4DBF" w:rsidRPr="0063592A" w:rsidRDefault="000C4DBF" w:rsidP="000C4DBF">
      <w:pPr>
        <w:pStyle w:val="Code"/>
        <w:rPr>
          <w:highlight w:val="white"/>
        </w:rPr>
      </w:pPr>
      <w:r w:rsidRPr="0063592A">
        <w:rPr>
          <w:highlight w:val="white"/>
        </w:rPr>
        <w:t xml:space="preserve">        m_maxValueMap.Add(Sort.Unsigned_Char, 255);</w:t>
      </w:r>
    </w:p>
    <w:p w14:paraId="44D26CC6" w14:textId="77777777" w:rsidR="000C4DBF" w:rsidRPr="0063592A" w:rsidRDefault="000C4DBF" w:rsidP="000C4DBF">
      <w:pPr>
        <w:pStyle w:val="Code"/>
        <w:rPr>
          <w:highlight w:val="white"/>
        </w:rPr>
      </w:pPr>
      <w:r w:rsidRPr="0063592A">
        <w:rPr>
          <w:highlight w:val="white"/>
        </w:rPr>
        <w:t xml:space="preserve">        m_maxValueMap.Add(Sort.Signed_Short_Int, 127);</w:t>
      </w:r>
    </w:p>
    <w:p w14:paraId="57A3CF1B" w14:textId="77777777" w:rsidR="000C4DBF" w:rsidRPr="0063592A" w:rsidRDefault="000C4DBF" w:rsidP="000C4DBF">
      <w:pPr>
        <w:pStyle w:val="Code"/>
        <w:rPr>
          <w:highlight w:val="white"/>
        </w:rPr>
      </w:pPr>
      <w:r w:rsidRPr="0063592A">
        <w:rPr>
          <w:highlight w:val="white"/>
        </w:rPr>
        <w:t xml:space="preserve">        m_maxValueMap.Add(Sort.Unsigned_Short_Int, 255);</w:t>
      </w:r>
    </w:p>
    <w:p w14:paraId="424D1D38" w14:textId="77777777" w:rsidR="000C4DBF" w:rsidRPr="0063592A" w:rsidRDefault="000C4DBF" w:rsidP="000C4DBF">
      <w:pPr>
        <w:pStyle w:val="Code"/>
        <w:rPr>
          <w:highlight w:val="white"/>
        </w:rPr>
      </w:pPr>
      <w:r w:rsidRPr="0063592A">
        <w:rPr>
          <w:highlight w:val="white"/>
        </w:rPr>
        <w:t xml:space="preserve">        m_maxValueMap.Add(Sort.Signed_Int, 32767);</w:t>
      </w:r>
    </w:p>
    <w:p w14:paraId="2366C217" w14:textId="77777777" w:rsidR="000C4DBF" w:rsidRPr="0063592A" w:rsidRDefault="000C4DBF" w:rsidP="000C4DBF">
      <w:pPr>
        <w:pStyle w:val="Code"/>
        <w:rPr>
          <w:highlight w:val="white"/>
        </w:rPr>
      </w:pPr>
      <w:r w:rsidRPr="0063592A">
        <w:rPr>
          <w:highlight w:val="white"/>
        </w:rPr>
        <w:t xml:space="preserve">        m_maxValueMap.Add(Sort.Unsigned_Int, 65535);</w:t>
      </w:r>
    </w:p>
    <w:p w14:paraId="3830B08B" w14:textId="77777777" w:rsidR="000C4DBF" w:rsidRPr="0063592A" w:rsidRDefault="000C4DBF" w:rsidP="000C4DBF">
      <w:pPr>
        <w:pStyle w:val="Code"/>
        <w:rPr>
          <w:highlight w:val="white"/>
        </w:rPr>
      </w:pPr>
      <w:r w:rsidRPr="0063592A">
        <w:rPr>
          <w:highlight w:val="white"/>
        </w:rPr>
        <w:t xml:space="preserve">        m_maxValueMap.Add(Sort.Array, 65535);</w:t>
      </w:r>
    </w:p>
    <w:p w14:paraId="3EF18336" w14:textId="77777777" w:rsidR="000C4DBF" w:rsidRPr="0063592A" w:rsidRDefault="000C4DBF" w:rsidP="000C4DBF">
      <w:pPr>
        <w:pStyle w:val="Code"/>
        <w:rPr>
          <w:highlight w:val="white"/>
        </w:rPr>
      </w:pPr>
      <w:r w:rsidRPr="0063592A">
        <w:rPr>
          <w:highlight w:val="white"/>
        </w:rPr>
        <w:t xml:space="preserve">        m_maxValueMap.Add(Sort.Pointer, 65535);</w:t>
      </w:r>
    </w:p>
    <w:p w14:paraId="524389BB" w14:textId="77777777" w:rsidR="000C4DBF" w:rsidRPr="0063592A" w:rsidRDefault="000C4DBF" w:rsidP="000C4DBF">
      <w:pPr>
        <w:pStyle w:val="Code"/>
        <w:rPr>
          <w:highlight w:val="white"/>
        </w:rPr>
      </w:pPr>
      <w:r w:rsidRPr="0063592A">
        <w:rPr>
          <w:highlight w:val="white"/>
        </w:rPr>
        <w:t xml:space="preserve">        m_maxValueMap.Add(Sort.Signed_Long_Int, 2147483647);</w:t>
      </w:r>
    </w:p>
    <w:p w14:paraId="04079FFB" w14:textId="77777777" w:rsidR="000C4DBF" w:rsidRPr="0063592A" w:rsidRDefault="000C4DBF" w:rsidP="000C4DBF">
      <w:pPr>
        <w:pStyle w:val="Code"/>
        <w:rPr>
          <w:highlight w:val="white"/>
        </w:rPr>
      </w:pPr>
      <w:r w:rsidRPr="0063592A">
        <w:rPr>
          <w:highlight w:val="white"/>
        </w:rPr>
        <w:t xml:space="preserve">        m_maxValueMap.Add(Sort.Unsigned_Long_Int, 4294967295);</w:t>
      </w:r>
    </w:p>
    <w:p w14:paraId="339119E1" w14:textId="77777777" w:rsidR="000C4DBF" w:rsidRPr="0063592A" w:rsidRDefault="000C4DBF" w:rsidP="000C4DBF">
      <w:pPr>
        <w:pStyle w:val="Code"/>
        <w:rPr>
          <w:highlight w:val="white"/>
        </w:rPr>
      </w:pPr>
      <w:r w:rsidRPr="0063592A">
        <w:rPr>
          <w:highlight w:val="white"/>
        </w:rPr>
        <w:t xml:space="preserve">      }</w:t>
      </w:r>
    </w:p>
    <w:p w14:paraId="4752B66C" w14:textId="250303A3" w:rsidR="000C4DBF" w:rsidRDefault="000C4DBF" w:rsidP="000C4DBF">
      <w:pPr>
        <w:pStyle w:val="Code"/>
        <w:rPr>
          <w:color w:val="000000"/>
          <w:highlight w:val="white"/>
          <w:lang w:val="sv-SE"/>
        </w:rPr>
      </w:pPr>
      <w:r>
        <w:rPr>
          <w:color w:val="000000"/>
          <w:highlight w:val="white"/>
          <w:lang w:val="sv-SE"/>
        </w:rPr>
        <w:t xml:space="preserve">    }</w:t>
      </w:r>
    </w:p>
    <w:p w14:paraId="1BF0B038" w14:textId="77777777" w:rsidR="000C4DBF" w:rsidRDefault="000C4DBF" w:rsidP="000C4DBF">
      <w:pPr>
        <w:pStyle w:val="Code"/>
        <w:rPr>
          <w:color w:val="000000"/>
          <w:highlight w:val="white"/>
          <w:lang w:val="sv-SE"/>
        </w:rPr>
      </w:pPr>
    </w:p>
    <w:p w14:paraId="4DC6DAFD" w14:textId="75C04C53" w:rsidR="004568A2" w:rsidRPr="004568A2" w:rsidRDefault="00847141" w:rsidP="004568A2">
      <w:pPr>
        <w:pStyle w:val="Rubrik3"/>
        <w:numPr>
          <w:ilvl w:val="2"/>
          <w:numId w:val="157"/>
        </w:numPr>
        <w:rPr>
          <w:highlight w:val="white"/>
        </w:rPr>
      </w:pPr>
      <w:r>
        <w:rPr>
          <w:highlight w:val="white"/>
        </w:rPr>
        <w:lastRenderedPageBreak/>
        <w:t>Static Value</w:t>
      </w:r>
    </w:p>
    <w:p w14:paraId="1CF984F8" w14:textId="77777777" w:rsidR="00B523C4" w:rsidRDefault="00B523C4" w:rsidP="00B523C4">
      <w:pPr>
        <w:rPr>
          <w:highlight w:val="white"/>
        </w:rPr>
      </w:pPr>
      <w:r>
        <w:rPr>
          <w:highlight w:val="white"/>
        </w:rPr>
        <w:t>When creating a static value in Windows mode, its executable code is stored in a list of bytes. Moreover, we also need an access map to keep track of the accesses of the value. For instance, a pointer may point to another static value.</w:t>
      </w:r>
    </w:p>
    <w:p w14:paraId="60CC0B54" w14:textId="77777777" w:rsidR="004568A2" w:rsidRPr="007F40A7" w:rsidRDefault="004568A2" w:rsidP="004568A2">
      <w:pPr>
        <w:pStyle w:val="CodeHeader"/>
        <w:rPr>
          <w:highlight w:val="white"/>
        </w:rPr>
      </w:pPr>
      <w:proofErr w:type="spellStart"/>
      <w:r>
        <w:rPr>
          <w:highlight w:val="white"/>
        </w:rPr>
        <w:t>ConstantExpression.cs</w:t>
      </w:r>
      <w:proofErr w:type="spellEnd"/>
    </w:p>
    <w:p w14:paraId="0EDB732E" w14:textId="77777777" w:rsidR="004568A2" w:rsidRDefault="004568A2" w:rsidP="004568A2">
      <w:pPr>
        <w:pStyle w:val="Code"/>
        <w:rPr>
          <w:highlight w:val="white"/>
        </w:rPr>
      </w:pPr>
      <w:r w:rsidRPr="00CD295E">
        <w:rPr>
          <w:highlight w:val="white"/>
        </w:rPr>
        <w:t xml:space="preserve">    public static StaticSymbol Value(string uniqueName, Type type,</w:t>
      </w:r>
    </w:p>
    <w:p w14:paraId="13DE6123" w14:textId="77777777" w:rsidR="004568A2" w:rsidRDefault="004568A2" w:rsidP="004568A2">
      <w:pPr>
        <w:pStyle w:val="Code"/>
        <w:rPr>
          <w:highlight w:val="white"/>
        </w:rPr>
      </w:pPr>
      <w:r>
        <w:rPr>
          <w:highlight w:val="white"/>
        </w:rPr>
        <w:t xml:space="preserve">                                    </w:t>
      </w:r>
      <w:r w:rsidRPr="00CD295E">
        <w:rPr>
          <w:highlight w:val="white"/>
        </w:rPr>
        <w:t xml:space="preserve"> object value) {</w:t>
      </w:r>
    </w:p>
    <w:p w14:paraId="554142BF" w14:textId="77777777" w:rsidR="004568A2" w:rsidRDefault="004568A2" w:rsidP="004568A2">
      <w:pPr>
        <w:pStyle w:val="Code"/>
        <w:rPr>
          <w:highlight w:val="white"/>
        </w:rPr>
      </w:pPr>
      <w:r>
        <w:rPr>
          <w:highlight w:val="white"/>
        </w:rPr>
        <w:t xml:space="preserve">      // ...</w:t>
      </w:r>
    </w:p>
    <w:p w14:paraId="43AA7AB8" w14:textId="77777777" w:rsidR="004568A2" w:rsidRPr="00CD295E" w:rsidRDefault="004568A2" w:rsidP="004568A2">
      <w:pPr>
        <w:pStyle w:val="Code"/>
        <w:rPr>
          <w:highlight w:val="white"/>
        </w:rPr>
      </w:pPr>
    </w:p>
    <w:p w14:paraId="7E32BCCE" w14:textId="77777777" w:rsidR="004568A2" w:rsidRDefault="004568A2" w:rsidP="004568A2">
      <w:pPr>
        <w:pStyle w:val="Code"/>
        <w:rPr>
          <w:highlight w:val="white"/>
        </w:rPr>
      </w:pPr>
      <w:r w:rsidRPr="00CD295E">
        <w:rPr>
          <w:highlight w:val="white"/>
        </w:rPr>
        <w:t xml:space="preserve">      if (Start.Linux) {</w:t>
      </w:r>
    </w:p>
    <w:p w14:paraId="7B82347A" w14:textId="77777777" w:rsidR="004568A2" w:rsidRPr="00CD295E" w:rsidRDefault="004568A2" w:rsidP="004568A2">
      <w:pPr>
        <w:pStyle w:val="Code"/>
        <w:rPr>
          <w:highlight w:val="white"/>
        </w:rPr>
      </w:pPr>
      <w:r>
        <w:rPr>
          <w:highlight w:val="white"/>
        </w:rPr>
        <w:t xml:space="preserve">        // ...</w:t>
      </w:r>
    </w:p>
    <w:p w14:paraId="4D242016" w14:textId="77777777" w:rsidR="004568A2" w:rsidRPr="00CD295E" w:rsidRDefault="004568A2" w:rsidP="004568A2">
      <w:pPr>
        <w:pStyle w:val="Code"/>
        <w:rPr>
          <w:highlight w:val="white"/>
        </w:rPr>
      </w:pPr>
      <w:r w:rsidRPr="00CD295E">
        <w:rPr>
          <w:highlight w:val="white"/>
        </w:rPr>
        <w:t xml:space="preserve">      }</w:t>
      </w:r>
    </w:p>
    <w:p w14:paraId="5B8BCB0C" w14:textId="77777777" w:rsidR="00B523C4" w:rsidRDefault="00B523C4" w:rsidP="004568A2">
      <w:pPr>
        <w:pStyle w:val="Code"/>
        <w:rPr>
          <w:highlight w:val="white"/>
        </w:rPr>
      </w:pPr>
    </w:p>
    <w:p w14:paraId="706EA61A" w14:textId="349F3A49" w:rsidR="004568A2" w:rsidRPr="00CD295E" w:rsidRDefault="004568A2" w:rsidP="004568A2">
      <w:pPr>
        <w:pStyle w:val="Code"/>
        <w:rPr>
          <w:highlight w:val="white"/>
        </w:rPr>
      </w:pPr>
      <w:r w:rsidRPr="00CD295E">
        <w:rPr>
          <w:highlight w:val="white"/>
        </w:rPr>
        <w:t xml:space="preserve">      if (Start.Windows) {</w:t>
      </w:r>
    </w:p>
    <w:p w14:paraId="5FE73272" w14:textId="77777777" w:rsidR="004568A2" w:rsidRPr="00CD295E" w:rsidRDefault="004568A2" w:rsidP="004568A2">
      <w:pPr>
        <w:pStyle w:val="Code"/>
        <w:rPr>
          <w:highlight w:val="white"/>
        </w:rPr>
      </w:pPr>
      <w:r w:rsidRPr="00CD295E">
        <w:rPr>
          <w:highlight w:val="white"/>
        </w:rPr>
        <w:t xml:space="preserve">        List&lt;byte&gt; byteList = new List&lt;byte&gt;();</w:t>
      </w:r>
    </w:p>
    <w:p w14:paraId="43873B1F" w14:textId="77777777" w:rsidR="004568A2" w:rsidRPr="00CD295E" w:rsidRDefault="004568A2" w:rsidP="004568A2">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35F3E9D5" w14:textId="77777777" w:rsidR="004568A2" w:rsidRDefault="004568A2" w:rsidP="004568A2">
      <w:pPr>
        <w:pStyle w:val="Code"/>
        <w:rPr>
          <w:highlight w:val="white"/>
        </w:rPr>
      </w:pPr>
      <w:r w:rsidRPr="00CD295E">
        <w:rPr>
          <w:highlight w:val="white"/>
        </w:rPr>
        <w:t xml:space="preserve">        AssemblyCodeGenerator.</w:t>
      </w:r>
    </w:p>
    <w:p w14:paraId="695E547D" w14:textId="77777777" w:rsidR="004568A2" w:rsidRDefault="004568A2" w:rsidP="004568A2">
      <w:pPr>
        <w:pStyle w:val="Code"/>
        <w:rPr>
          <w:highlight w:val="white"/>
        </w:rPr>
      </w:pPr>
      <w:r>
        <w:rPr>
          <w:highlight w:val="white"/>
        </w:rPr>
        <w:t xml:space="preserve">          </w:t>
      </w:r>
      <w:r w:rsidRPr="00CD295E">
        <w:rPr>
          <w:highlight w:val="white"/>
        </w:rPr>
        <w:t>GenerateTargetWindows(assemblyCodeList, byteList,</w:t>
      </w:r>
    </w:p>
    <w:p w14:paraId="62DC1D85" w14:textId="77777777" w:rsidR="004568A2" w:rsidRPr="00CD295E" w:rsidRDefault="004568A2" w:rsidP="004568A2">
      <w:pPr>
        <w:pStyle w:val="Code"/>
        <w:rPr>
          <w:highlight w:val="white"/>
        </w:rPr>
      </w:pPr>
      <w:r>
        <w:rPr>
          <w:highlight w:val="white"/>
        </w:rPr>
        <w:t xml:space="preserve">                               </w:t>
      </w:r>
      <w:r w:rsidRPr="00CD295E">
        <w:rPr>
          <w:highlight w:val="white"/>
        </w:rPr>
        <w:t xml:space="preserve"> accessMap, null, null);</w:t>
      </w:r>
    </w:p>
    <w:p w14:paraId="3165568D" w14:textId="77777777" w:rsidR="004568A2" w:rsidRPr="00CD295E" w:rsidRDefault="004568A2" w:rsidP="004568A2">
      <w:pPr>
        <w:pStyle w:val="Code"/>
        <w:rPr>
          <w:highlight w:val="white"/>
        </w:rPr>
      </w:pPr>
      <w:r w:rsidRPr="00CD295E">
        <w:rPr>
          <w:highlight w:val="white"/>
        </w:rPr>
        <w:t xml:space="preserve">        return (new StaticSymbolWindows(uniqueName, byteList, accessMap));</w:t>
      </w:r>
    </w:p>
    <w:p w14:paraId="17B633E5" w14:textId="77777777" w:rsidR="004568A2" w:rsidRPr="00CD295E" w:rsidRDefault="004568A2" w:rsidP="004568A2">
      <w:pPr>
        <w:pStyle w:val="Code"/>
        <w:rPr>
          <w:highlight w:val="white"/>
        </w:rPr>
      </w:pPr>
      <w:r w:rsidRPr="00CD295E">
        <w:rPr>
          <w:highlight w:val="white"/>
        </w:rPr>
        <w:t xml:space="preserve">      }</w:t>
      </w:r>
    </w:p>
    <w:p w14:paraId="43F19568" w14:textId="77777777" w:rsidR="004568A2" w:rsidRPr="00CD295E" w:rsidRDefault="004568A2" w:rsidP="004568A2">
      <w:pPr>
        <w:pStyle w:val="Code"/>
        <w:rPr>
          <w:highlight w:val="white"/>
        </w:rPr>
      </w:pPr>
      <w:r w:rsidRPr="00CD295E">
        <w:rPr>
          <w:highlight w:val="white"/>
        </w:rPr>
        <w:t xml:space="preserve">      </w:t>
      </w:r>
    </w:p>
    <w:p w14:paraId="25FD9FFC" w14:textId="77777777" w:rsidR="004568A2" w:rsidRPr="00CD295E" w:rsidRDefault="004568A2" w:rsidP="004568A2">
      <w:pPr>
        <w:pStyle w:val="Code"/>
        <w:rPr>
          <w:highlight w:val="white"/>
        </w:rPr>
      </w:pPr>
      <w:r>
        <w:rPr>
          <w:highlight w:val="white"/>
        </w:rPr>
        <w:t xml:space="preserve">      // ...</w:t>
      </w:r>
    </w:p>
    <w:p w14:paraId="0DEF3AED" w14:textId="77777777" w:rsidR="004568A2" w:rsidRPr="003F44A5" w:rsidRDefault="004568A2" w:rsidP="004568A2">
      <w:pPr>
        <w:pStyle w:val="Code"/>
        <w:rPr>
          <w:highlight w:val="white"/>
        </w:rPr>
      </w:pPr>
      <w:r w:rsidRPr="00CD295E">
        <w:rPr>
          <w:highlight w:val="white"/>
        </w:rPr>
        <w:t xml:space="preserve"> </w:t>
      </w:r>
      <w:r w:rsidRPr="003F44A5">
        <w:rPr>
          <w:highlight w:val="white"/>
        </w:rPr>
        <w:t xml:space="preserve">   }</w:t>
      </w:r>
    </w:p>
    <w:p w14:paraId="2DB4484D" w14:textId="77777777" w:rsidR="004568A2" w:rsidRPr="003F44A5" w:rsidRDefault="004568A2" w:rsidP="004568A2">
      <w:pPr>
        <w:pStyle w:val="Code"/>
        <w:rPr>
          <w:highlight w:val="white"/>
        </w:rPr>
      </w:pPr>
      <w:r w:rsidRPr="003F44A5">
        <w:rPr>
          <w:highlight w:val="white"/>
        </w:rPr>
        <w:t xml:space="preserve">  }</w:t>
      </w:r>
    </w:p>
    <w:p w14:paraId="78468045" w14:textId="77777777" w:rsidR="004568A2" w:rsidRDefault="004568A2" w:rsidP="004568A2">
      <w:pPr>
        <w:pStyle w:val="Code"/>
        <w:rPr>
          <w:highlight w:val="white"/>
        </w:rPr>
      </w:pPr>
      <w:r w:rsidRPr="00571855">
        <w:rPr>
          <w:highlight w:val="white"/>
        </w:rPr>
        <w:t>}</w:t>
      </w:r>
    </w:p>
    <w:p w14:paraId="02A22232" w14:textId="5B883279" w:rsidR="00AB1196" w:rsidRDefault="00AB1196" w:rsidP="00A44596">
      <w:pPr>
        <w:pStyle w:val="Rubrik3"/>
        <w:rPr>
          <w:highlight w:val="white"/>
        </w:rPr>
      </w:pPr>
      <w:r>
        <w:rPr>
          <w:highlight w:val="white"/>
        </w:rPr>
        <w:t>Function End</w:t>
      </w:r>
    </w:p>
    <w:p w14:paraId="439B0D61" w14:textId="138A50CC" w:rsidR="00022F16" w:rsidRDefault="007F65F7" w:rsidP="007F65F7">
      <w:pPr>
        <w:rPr>
          <w:highlight w:val="white"/>
        </w:rPr>
      </w:pPr>
      <w:r>
        <w:rPr>
          <w:highlight w:val="white"/>
        </w:rPr>
        <w:t xml:space="preserve">When creating a function in Windows mode, we need the byte list and access map </w:t>
      </w:r>
      <w:r w:rsidR="00022F16">
        <w:rPr>
          <w:highlight w:val="white"/>
        </w:rPr>
        <w:t>as in the static value case above.</w:t>
      </w:r>
      <w:r w:rsidR="001C591A">
        <w:rPr>
          <w:highlight w:val="white"/>
        </w:rPr>
        <w:t xml:space="preserve"> However, we also need a call map and a return set to keep track of the </w:t>
      </w:r>
      <w:r w:rsidR="002738B4">
        <w:rPr>
          <w:highlight w:val="white"/>
        </w:rPr>
        <w:t>function calls and the return addresses of those calls.</w:t>
      </w:r>
    </w:p>
    <w:p w14:paraId="427EBFE7" w14:textId="70C14C82" w:rsidR="00B03395" w:rsidRDefault="00B03395" w:rsidP="00B03395">
      <w:pPr>
        <w:pStyle w:val="CodeHeader"/>
        <w:rPr>
          <w:highlight w:val="white"/>
        </w:rPr>
      </w:pPr>
      <w:proofErr w:type="spellStart"/>
      <w:r>
        <w:rPr>
          <w:highlight w:val="white"/>
        </w:rPr>
        <w:t>MiddleCodeGenerator.cs</w:t>
      </w:r>
      <w:proofErr w:type="spellEnd"/>
    </w:p>
    <w:p w14:paraId="20452BEA" w14:textId="06DC3638" w:rsidR="00AB1196" w:rsidRDefault="00AB1196" w:rsidP="00AB1196">
      <w:pPr>
        <w:pStyle w:val="Code"/>
        <w:rPr>
          <w:highlight w:val="white"/>
        </w:rPr>
      </w:pPr>
      <w:r w:rsidRPr="00E52658">
        <w:rPr>
          <w:highlight w:val="white"/>
        </w:rPr>
        <w:t xml:space="preserve">    public static void FunctionEnd(Statement statement) {</w:t>
      </w:r>
    </w:p>
    <w:p w14:paraId="71AF732F" w14:textId="77777777" w:rsidR="00AB1196" w:rsidRDefault="00AB1196" w:rsidP="00AB1196">
      <w:pPr>
        <w:pStyle w:val="Code"/>
        <w:rPr>
          <w:highlight w:val="white"/>
        </w:rPr>
      </w:pPr>
    </w:p>
    <w:p w14:paraId="4918C15C" w14:textId="1D8425EB" w:rsidR="00AB1196" w:rsidRPr="00E52658" w:rsidRDefault="00AB1196" w:rsidP="00AB1196">
      <w:pPr>
        <w:pStyle w:val="Code"/>
        <w:rPr>
          <w:highlight w:val="white"/>
        </w:rPr>
      </w:pPr>
      <w:r>
        <w:rPr>
          <w:highlight w:val="white"/>
        </w:rPr>
        <w:t xml:space="preserve">      // ...</w:t>
      </w:r>
    </w:p>
    <w:p w14:paraId="01E7B83C" w14:textId="77777777" w:rsidR="00AB1196" w:rsidRDefault="00AB1196" w:rsidP="00AB1196">
      <w:pPr>
        <w:pStyle w:val="Code"/>
        <w:rPr>
          <w:highlight w:val="white"/>
        </w:rPr>
      </w:pPr>
    </w:p>
    <w:p w14:paraId="78668806" w14:textId="31939603" w:rsidR="00AB1196" w:rsidRDefault="00AB1196" w:rsidP="00AB1196">
      <w:pPr>
        <w:pStyle w:val="Code"/>
        <w:rPr>
          <w:highlight w:val="white"/>
        </w:rPr>
      </w:pPr>
      <w:r w:rsidRPr="00E52658">
        <w:rPr>
          <w:highlight w:val="white"/>
        </w:rPr>
        <w:t xml:space="preserve">      if (Start.Linux) {</w:t>
      </w:r>
    </w:p>
    <w:p w14:paraId="05EEBE1F" w14:textId="5F81A86D" w:rsidR="00AB1196" w:rsidRPr="00E52658" w:rsidRDefault="00AB1196" w:rsidP="00AB1196">
      <w:pPr>
        <w:pStyle w:val="Code"/>
        <w:rPr>
          <w:highlight w:val="white"/>
        </w:rPr>
      </w:pPr>
      <w:r>
        <w:rPr>
          <w:highlight w:val="white"/>
        </w:rPr>
        <w:t xml:space="preserve">        // ...</w:t>
      </w:r>
    </w:p>
    <w:p w14:paraId="4D57F316" w14:textId="77777777" w:rsidR="00AB1196" w:rsidRDefault="00AB1196" w:rsidP="00AB1196">
      <w:pPr>
        <w:pStyle w:val="Code"/>
        <w:rPr>
          <w:highlight w:val="white"/>
        </w:rPr>
      </w:pPr>
      <w:r w:rsidRPr="00E52658">
        <w:rPr>
          <w:highlight w:val="white"/>
        </w:rPr>
        <w:t xml:space="preserve">      }</w:t>
      </w:r>
    </w:p>
    <w:p w14:paraId="42156929" w14:textId="77777777" w:rsidR="00AB1196" w:rsidRPr="00CC565D" w:rsidRDefault="00AB1196" w:rsidP="00AB1196">
      <w:pPr>
        <w:pStyle w:val="Code"/>
        <w:rPr>
          <w:highlight w:val="white"/>
        </w:rPr>
      </w:pPr>
    </w:p>
    <w:p w14:paraId="4A701F63" w14:textId="77777777" w:rsidR="00AB1196" w:rsidRPr="00AB1196" w:rsidRDefault="00AB1196" w:rsidP="00AB1196">
      <w:pPr>
        <w:pStyle w:val="Code"/>
        <w:rPr>
          <w:highlight w:val="white"/>
        </w:rPr>
      </w:pPr>
      <w:r w:rsidRPr="00AB1196">
        <w:rPr>
          <w:highlight w:val="white"/>
        </w:rPr>
        <w:t xml:space="preserve">      if (Start.Windows) {</w:t>
      </w:r>
    </w:p>
    <w:p w14:paraId="67111FDC" w14:textId="77777777" w:rsidR="00AB1196" w:rsidRPr="00AB1196" w:rsidRDefault="00AB1196" w:rsidP="00AB1196">
      <w:pPr>
        <w:pStyle w:val="Code"/>
        <w:rPr>
          <w:highlight w:val="white"/>
        </w:rPr>
      </w:pPr>
      <w:r w:rsidRPr="00AB1196">
        <w:rPr>
          <w:highlight w:val="white"/>
        </w:rPr>
        <w:t xml:space="preserve">        List&lt;byte&gt; byteList = new List&lt;byte&gt;();</w:t>
      </w:r>
    </w:p>
    <w:p w14:paraId="17003176" w14:textId="77777777" w:rsidR="00AB1196" w:rsidRPr="00AB1196" w:rsidRDefault="00AB1196" w:rsidP="00AB1196">
      <w:pPr>
        <w:pStyle w:val="Code"/>
        <w:rPr>
          <w:highlight w:val="white"/>
        </w:rPr>
      </w:pPr>
      <w:r w:rsidRPr="00AB1196">
        <w:rPr>
          <w:highlight w:val="white"/>
        </w:rPr>
        <w:t xml:space="preserve">        IDictionary&lt;int,string&gt; accessMap = new Dictionary&lt;int,string&gt;();</w:t>
      </w:r>
    </w:p>
    <w:p w14:paraId="7D763CFA" w14:textId="77777777" w:rsidR="00AB1196" w:rsidRPr="00AB1196" w:rsidRDefault="00AB1196" w:rsidP="00AB1196">
      <w:pPr>
        <w:pStyle w:val="Code"/>
        <w:rPr>
          <w:highlight w:val="white"/>
        </w:rPr>
      </w:pPr>
      <w:r w:rsidRPr="00AB1196">
        <w:rPr>
          <w:highlight w:val="white"/>
        </w:rPr>
        <w:t xml:space="preserve">        IDictionary&lt;int,string&gt; callMap = new Dictionary&lt;int,string&gt;();</w:t>
      </w:r>
    </w:p>
    <w:p w14:paraId="3C0E3D1B" w14:textId="77777777" w:rsidR="00AB1196" w:rsidRPr="00AB1196" w:rsidRDefault="00AB1196" w:rsidP="00AB1196">
      <w:pPr>
        <w:pStyle w:val="Code"/>
        <w:rPr>
          <w:highlight w:val="white"/>
        </w:rPr>
      </w:pPr>
      <w:r w:rsidRPr="00AB1196">
        <w:rPr>
          <w:highlight w:val="white"/>
        </w:rPr>
        <w:t xml:space="preserve">        ISet&lt;int&gt; returnSet = new HashSet&lt;int&gt;();</w:t>
      </w:r>
    </w:p>
    <w:p w14:paraId="548F43C1" w14:textId="77777777" w:rsidR="00AB1196" w:rsidRDefault="00AB1196" w:rsidP="00AB1196">
      <w:pPr>
        <w:pStyle w:val="Code"/>
        <w:rPr>
          <w:highlight w:val="white"/>
        </w:rPr>
      </w:pPr>
      <w:r w:rsidRPr="00AB1196">
        <w:rPr>
          <w:highlight w:val="white"/>
        </w:rPr>
        <w:t xml:space="preserve">        AssemblyCodeGenerator.GenerateTargetWindows</w:t>
      </w:r>
    </w:p>
    <w:p w14:paraId="094AF912" w14:textId="73A71E03" w:rsidR="00AB1196" w:rsidRPr="00AB1196" w:rsidRDefault="00AB1196" w:rsidP="00AB1196">
      <w:pPr>
        <w:pStyle w:val="Code"/>
        <w:rPr>
          <w:highlight w:val="white"/>
        </w:rPr>
      </w:pPr>
      <w:r>
        <w:rPr>
          <w:highlight w:val="white"/>
        </w:rPr>
        <w:t xml:space="preserve">          </w:t>
      </w:r>
      <w:r w:rsidRPr="00AB1196">
        <w:rPr>
          <w:highlight w:val="white"/>
        </w:rPr>
        <w:t>(assemblyCodeList, byteList, accessMap, callMap, returnSet);</w:t>
      </w:r>
    </w:p>
    <w:p w14:paraId="61A97706" w14:textId="77777777" w:rsidR="00AB1196" w:rsidRDefault="00AB1196" w:rsidP="00AB1196">
      <w:pPr>
        <w:pStyle w:val="Code"/>
        <w:rPr>
          <w:highlight w:val="white"/>
        </w:rPr>
      </w:pPr>
      <w:r w:rsidRPr="00AB1196">
        <w:rPr>
          <w:highlight w:val="white"/>
        </w:rPr>
        <w:t xml:space="preserve">        StaticSymbol staticSymbol =</w:t>
      </w:r>
    </w:p>
    <w:p w14:paraId="1C41ED3A" w14:textId="22EBF729" w:rsidR="00AB1196" w:rsidRPr="00AB1196" w:rsidRDefault="00AB1196" w:rsidP="00AB1196">
      <w:pPr>
        <w:pStyle w:val="Code"/>
        <w:rPr>
          <w:highlight w:val="white"/>
        </w:rPr>
      </w:pPr>
      <w:r>
        <w:rPr>
          <w:highlight w:val="white"/>
        </w:rPr>
        <w:t xml:space="preserve">         </w:t>
      </w:r>
      <w:r w:rsidRPr="00AB1196">
        <w:rPr>
          <w:highlight w:val="white"/>
        </w:rPr>
        <w:t xml:space="preserve"> new StaticSymbolWindows(SymbolTable.CurrentFunction.UniqueName,</w:t>
      </w:r>
    </w:p>
    <w:p w14:paraId="28367AB3" w14:textId="38B16EDB" w:rsidR="00AB1196" w:rsidRPr="00AB1196" w:rsidRDefault="00AB1196" w:rsidP="00AB1196">
      <w:pPr>
        <w:pStyle w:val="Code"/>
        <w:rPr>
          <w:highlight w:val="white"/>
        </w:rPr>
      </w:pPr>
      <w:r w:rsidRPr="00AB1196">
        <w:rPr>
          <w:highlight w:val="white"/>
        </w:rPr>
        <w:t xml:space="preserve">                                  byteList, accessMap, callMap, returnSet);</w:t>
      </w:r>
    </w:p>
    <w:p w14:paraId="4D0DFA72" w14:textId="77777777" w:rsidR="00AB1196" w:rsidRPr="00AB1196" w:rsidRDefault="00AB1196" w:rsidP="00AB1196">
      <w:pPr>
        <w:pStyle w:val="Code"/>
        <w:rPr>
          <w:highlight w:val="white"/>
        </w:rPr>
      </w:pPr>
      <w:r w:rsidRPr="00AB1196">
        <w:rPr>
          <w:highlight w:val="white"/>
        </w:rPr>
        <w:t xml:space="preserve">        SymbolTable.StaticSet.Add(staticSymbol);</w:t>
      </w:r>
    </w:p>
    <w:p w14:paraId="6B9269D3" w14:textId="77777777" w:rsidR="00AB1196" w:rsidRPr="00AB1196" w:rsidRDefault="00AB1196" w:rsidP="00AB1196">
      <w:pPr>
        <w:pStyle w:val="Code"/>
        <w:rPr>
          <w:highlight w:val="white"/>
        </w:rPr>
      </w:pPr>
      <w:r w:rsidRPr="00AB1196">
        <w:rPr>
          <w:highlight w:val="white"/>
        </w:rPr>
        <w:t xml:space="preserve">      }</w:t>
      </w:r>
    </w:p>
    <w:p w14:paraId="2E1FBD28" w14:textId="50873E27" w:rsidR="00AB1196" w:rsidRDefault="00AB1196" w:rsidP="00AB1196">
      <w:pPr>
        <w:pStyle w:val="Code"/>
        <w:rPr>
          <w:highlight w:val="white"/>
        </w:rPr>
      </w:pPr>
    </w:p>
    <w:p w14:paraId="6F6851B4" w14:textId="492FE4EB" w:rsidR="00C10718" w:rsidRPr="00AB1196" w:rsidRDefault="00C10718" w:rsidP="00AB1196">
      <w:pPr>
        <w:pStyle w:val="Code"/>
        <w:rPr>
          <w:highlight w:val="white"/>
        </w:rPr>
      </w:pPr>
      <w:r>
        <w:rPr>
          <w:highlight w:val="white"/>
        </w:rPr>
        <w:t xml:space="preserve">      // ...</w:t>
      </w:r>
    </w:p>
    <w:p w14:paraId="06A32E9F" w14:textId="7D7EDC73" w:rsidR="00AB1196" w:rsidRPr="00AB1196" w:rsidRDefault="00AB1196" w:rsidP="00AB1196">
      <w:pPr>
        <w:pStyle w:val="Code"/>
        <w:rPr>
          <w:highlight w:val="white"/>
        </w:rPr>
      </w:pPr>
      <w:r w:rsidRPr="00E52658">
        <w:rPr>
          <w:highlight w:val="white"/>
        </w:rPr>
        <w:t xml:space="preserve">    }</w:t>
      </w:r>
    </w:p>
    <w:p w14:paraId="2185FD9C" w14:textId="0002E35D" w:rsidR="005D66F3" w:rsidRDefault="005D66F3" w:rsidP="00A44596">
      <w:pPr>
        <w:pStyle w:val="Rubrik3"/>
        <w:rPr>
          <w:highlight w:val="white"/>
        </w:rPr>
      </w:pPr>
      <w:r>
        <w:rPr>
          <w:highlight w:val="white"/>
        </w:rPr>
        <w:t>Target Code Generation</w:t>
      </w:r>
    </w:p>
    <w:p w14:paraId="5428169E" w14:textId="77777777" w:rsidR="005D66F3" w:rsidRPr="001950E8" w:rsidRDefault="005D66F3" w:rsidP="005D66F3">
      <w:pPr>
        <w:pStyle w:val="Code"/>
        <w:rPr>
          <w:highlight w:val="white"/>
        </w:rPr>
      </w:pPr>
      <w:r w:rsidRPr="001950E8">
        <w:rPr>
          <w:highlight w:val="white"/>
        </w:rPr>
        <w:t xml:space="preserve">    public static void GenerateTargetWindows</w:t>
      </w:r>
    </w:p>
    <w:p w14:paraId="20F88863" w14:textId="77777777" w:rsidR="005D66F3" w:rsidRPr="001950E8" w:rsidRDefault="005D66F3" w:rsidP="005D66F3">
      <w:pPr>
        <w:pStyle w:val="Code"/>
        <w:rPr>
          <w:highlight w:val="white"/>
        </w:rPr>
      </w:pPr>
      <w:r w:rsidRPr="001950E8">
        <w:rPr>
          <w:highlight w:val="white"/>
        </w:rPr>
        <w:t xml:space="preserve">      (List&lt;AssemblyCode&gt; assemblyCodeList, List&lt;byte&gt; byteList,</w:t>
      </w:r>
    </w:p>
    <w:p w14:paraId="79950166" w14:textId="77777777" w:rsidR="005D66F3" w:rsidRPr="001950E8" w:rsidRDefault="005D66F3" w:rsidP="005D66F3">
      <w:pPr>
        <w:pStyle w:val="Code"/>
        <w:rPr>
          <w:highlight w:val="white"/>
        </w:rPr>
      </w:pPr>
      <w:r w:rsidRPr="001950E8">
        <w:rPr>
          <w:highlight w:val="white"/>
        </w:rPr>
        <w:t xml:space="preserve">       IDictionary&lt;int,string&gt; accessMap, IDictionary&lt;int,string&gt; callMap,</w:t>
      </w:r>
    </w:p>
    <w:p w14:paraId="6463922D" w14:textId="77777777" w:rsidR="005D66F3" w:rsidRPr="001950E8" w:rsidRDefault="005D66F3" w:rsidP="005D66F3">
      <w:pPr>
        <w:pStyle w:val="Code"/>
        <w:rPr>
          <w:highlight w:val="white"/>
        </w:rPr>
      </w:pPr>
      <w:r w:rsidRPr="001950E8">
        <w:rPr>
          <w:highlight w:val="white"/>
        </w:rPr>
        <w:t xml:space="preserve">       ISet&lt;int&gt; returnSet) {</w:t>
      </w:r>
    </w:p>
    <w:p w14:paraId="5AEBA662" w14:textId="77777777" w:rsidR="005D66F3" w:rsidRPr="001950E8" w:rsidRDefault="005D66F3" w:rsidP="005D66F3">
      <w:pPr>
        <w:pStyle w:val="Code"/>
        <w:rPr>
          <w:highlight w:val="white"/>
        </w:rPr>
      </w:pPr>
      <w:r w:rsidRPr="001950E8">
        <w:rPr>
          <w:highlight w:val="white"/>
        </w:rPr>
        <w:t xml:space="preserve">      AssemblyCodeGenerator objectCodeGenerator =</w:t>
      </w:r>
    </w:p>
    <w:p w14:paraId="1D5AD5DF" w14:textId="77777777" w:rsidR="005D66F3" w:rsidRPr="001950E8" w:rsidRDefault="005D66F3" w:rsidP="005D66F3">
      <w:pPr>
        <w:pStyle w:val="Code"/>
        <w:rPr>
          <w:highlight w:val="white"/>
        </w:rPr>
      </w:pPr>
      <w:r w:rsidRPr="001950E8">
        <w:rPr>
          <w:highlight w:val="white"/>
        </w:rPr>
        <w:t xml:space="preserve">        new AssemblyCodeGenerator(assemblyCodeList);</w:t>
      </w:r>
    </w:p>
    <w:p w14:paraId="40CB7E70"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WindowsJumpInfo</w:t>
      </w:r>
      <w:r w:rsidRPr="001950E8">
        <w:rPr>
          <w:highlight w:val="white"/>
        </w:rPr>
        <w:t>();</w:t>
      </w:r>
    </w:p>
    <w:p w14:paraId="59BE71E4"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WindowsByteList</w:t>
      </w:r>
    </w:p>
    <w:p w14:paraId="7A24248C" w14:textId="77777777" w:rsidR="005D66F3" w:rsidRPr="001950E8" w:rsidRDefault="005D66F3" w:rsidP="005D66F3">
      <w:pPr>
        <w:pStyle w:val="Code"/>
        <w:rPr>
          <w:highlight w:val="white"/>
        </w:rPr>
      </w:pPr>
      <w:r w:rsidRPr="001950E8">
        <w:rPr>
          <w:highlight w:val="white"/>
        </w:rPr>
        <w:t xml:space="preserve">                          (byteList, accessMap, callMap, returnSet);</w:t>
      </w:r>
    </w:p>
    <w:p w14:paraId="582D1268" w14:textId="7016E7BB" w:rsidR="005D66F3" w:rsidRPr="005D66F3" w:rsidRDefault="005D66F3" w:rsidP="005D66F3">
      <w:pPr>
        <w:pStyle w:val="Code"/>
        <w:rPr>
          <w:highlight w:val="white"/>
        </w:rPr>
      </w:pPr>
      <w:r w:rsidRPr="001950E8">
        <w:rPr>
          <w:highlight w:val="white"/>
        </w:rPr>
        <w:t xml:space="preserve">    }</w:t>
      </w:r>
    </w:p>
    <w:p w14:paraId="73E9C98E" w14:textId="667E9779" w:rsidR="00A44596" w:rsidRDefault="00A44596" w:rsidP="00A44596">
      <w:pPr>
        <w:pStyle w:val="Rubrik3"/>
        <w:rPr>
          <w:highlight w:val="white"/>
        </w:rPr>
      </w:pPr>
      <w:r>
        <w:rPr>
          <w:highlight w:val="white"/>
        </w:rPr>
        <w:t>Exit</w:t>
      </w:r>
    </w:p>
    <w:p w14:paraId="7BCD1BC3" w14:textId="48BC2D04" w:rsidR="00266FC0" w:rsidRDefault="00266FC0" w:rsidP="00A44596">
      <w:pPr>
        <w:rPr>
          <w:highlight w:val="white"/>
        </w:rPr>
      </w:pPr>
      <w:r>
        <w:rPr>
          <w:highlight w:val="white"/>
        </w:rPr>
        <w:t xml:space="preserve">To exit the </w:t>
      </w:r>
      <w:r w:rsidR="008A6754">
        <w:rPr>
          <w:highlight w:val="white"/>
        </w:rPr>
        <w:t xml:space="preserve">execution and return control to the surrounding operating system in Windows mode, </w:t>
      </w:r>
      <w:r w:rsidR="00F4396D">
        <w:rPr>
          <w:highlight w:val="white"/>
        </w:rPr>
        <w:t xml:space="preserve">we perform an interrupt 33 system call, with the value 76 in the </w:t>
      </w:r>
      <w:r w:rsidR="00F4396D" w:rsidRPr="00F4396D">
        <w:rPr>
          <w:rStyle w:val="KeyWord0"/>
          <w:highlight w:val="white"/>
        </w:rPr>
        <w:t>ah</w:t>
      </w:r>
      <w:r w:rsidR="00F4396D">
        <w:rPr>
          <w:highlight w:val="white"/>
        </w:rPr>
        <w:t xml:space="preserve"> register. We store the return value in the </w:t>
      </w:r>
      <w:r w:rsidR="00F4396D" w:rsidRPr="00F4396D">
        <w:rPr>
          <w:rStyle w:val="KeyWord0"/>
          <w:highlight w:val="white"/>
        </w:rPr>
        <w:t>al</w:t>
      </w:r>
      <w:r w:rsidR="00F4396D">
        <w:rPr>
          <w:highlight w:val="white"/>
        </w:rPr>
        <w:t xml:space="preserve"> register. If there is no return value, we store zero in </w:t>
      </w:r>
      <w:r w:rsidR="00F4396D" w:rsidRPr="00F4396D">
        <w:rPr>
          <w:rStyle w:val="KeyWord0"/>
          <w:highlight w:val="white"/>
        </w:rPr>
        <w:t>al</w:t>
      </w:r>
      <w:r w:rsidR="00F4396D">
        <w:rPr>
          <w:highlight w:val="white"/>
        </w:rPr>
        <w:t>.</w:t>
      </w:r>
    </w:p>
    <w:p w14:paraId="42524533" w14:textId="6CBD718F" w:rsidR="00FD152A" w:rsidRPr="007B4210" w:rsidRDefault="00FD152A" w:rsidP="00FD152A">
      <w:pPr>
        <w:pStyle w:val="CodeHeader"/>
        <w:rPr>
          <w:highlight w:val="white"/>
        </w:rPr>
      </w:pPr>
      <w:proofErr w:type="spellStart"/>
      <w:r>
        <w:rPr>
          <w:highlight w:val="white"/>
        </w:rPr>
        <w:t>AssemblyCodeGenerator.cs</w:t>
      </w:r>
      <w:proofErr w:type="spellEnd"/>
    </w:p>
    <w:p w14:paraId="1FE335B8" w14:textId="77777777" w:rsidR="00A44596" w:rsidRPr="007B4210" w:rsidRDefault="00A44596" w:rsidP="00A44596">
      <w:pPr>
        <w:pStyle w:val="Code"/>
        <w:rPr>
          <w:highlight w:val="white"/>
        </w:rPr>
      </w:pPr>
      <w:r w:rsidRPr="007B4210">
        <w:rPr>
          <w:highlight w:val="white"/>
        </w:rPr>
        <w:t xml:space="preserve">    public void Exit(MiddleCode middleCode) {</w:t>
      </w:r>
    </w:p>
    <w:p w14:paraId="6A90939B" w14:textId="77777777" w:rsidR="00A44596" w:rsidRDefault="00A44596" w:rsidP="00A44596">
      <w:pPr>
        <w:pStyle w:val="Code"/>
        <w:rPr>
          <w:highlight w:val="white"/>
        </w:rPr>
      </w:pPr>
      <w:r w:rsidRPr="007B4210">
        <w:rPr>
          <w:highlight w:val="white"/>
        </w:rPr>
        <w:t xml:space="preserve">      Symbol exitSymbol = (Symbol) middleCode[0];</w:t>
      </w:r>
    </w:p>
    <w:p w14:paraId="477B9140" w14:textId="77777777" w:rsidR="00A44596" w:rsidRDefault="00A44596" w:rsidP="00A44596">
      <w:pPr>
        <w:pStyle w:val="Code"/>
        <w:rPr>
          <w:highlight w:val="white"/>
        </w:rPr>
      </w:pPr>
    </w:p>
    <w:p w14:paraId="6A802C53" w14:textId="77777777" w:rsidR="00A44596" w:rsidRDefault="00A44596" w:rsidP="00A44596">
      <w:pPr>
        <w:pStyle w:val="Code"/>
        <w:rPr>
          <w:highlight w:val="white"/>
        </w:rPr>
      </w:pPr>
      <w:r w:rsidRPr="006A0C3D">
        <w:rPr>
          <w:highlight w:val="white"/>
        </w:rPr>
        <w:t xml:space="preserve">      if (Start.Linux) {</w:t>
      </w:r>
    </w:p>
    <w:p w14:paraId="52315174" w14:textId="77777777" w:rsidR="00A44596" w:rsidRPr="006A0C3D" w:rsidRDefault="00A44596" w:rsidP="00A44596">
      <w:pPr>
        <w:pStyle w:val="Code"/>
        <w:rPr>
          <w:highlight w:val="white"/>
        </w:rPr>
      </w:pPr>
      <w:r>
        <w:rPr>
          <w:highlight w:val="white"/>
        </w:rPr>
        <w:t xml:space="preserve">        // ...</w:t>
      </w:r>
    </w:p>
    <w:p w14:paraId="490EBF28" w14:textId="77777777" w:rsidR="00A44596" w:rsidRPr="006A0C3D" w:rsidRDefault="00A44596" w:rsidP="00A44596">
      <w:pPr>
        <w:pStyle w:val="Code"/>
        <w:rPr>
          <w:highlight w:val="white"/>
        </w:rPr>
      </w:pPr>
      <w:r w:rsidRPr="006A0C3D">
        <w:rPr>
          <w:highlight w:val="white"/>
        </w:rPr>
        <w:t xml:space="preserve">      }</w:t>
      </w:r>
    </w:p>
    <w:p w14:paraId="55C85093" w14:textId="77777777" w:rsidR="00A44596" w:rsidRDefault="00A44596" w:rsidP="00A44596">
      <w:pPr>
        <w:pStyle w:val="Code"/>
        <w:rPr>
          <w:highlight w:val="white"/>
        </w:rPr>
      </w:pPr>
    </w:p>
    <w:p w14:paraId="00C7F897" w14:textId="77777777" w:rsidR="00A44596" w:rsidRPr="007B4210" w:rsidRDefault="00A44596" w:rsidP="00A44596">
      <w:pPr>
        <w:pStyle w:val="Code"/>
        <w:rPr>
          <w:highlight w:val="white"/>
        </w:rPr>
      </w:pPr>
      <w:r w:rsidRPr="007B4210">
        <w:rPr>
          <w:highlight w:val="white"/>
        </w:rPr>
        <w:t xml:space="preserve">      if (Start.Windows) {        </w:t>
      </w:r>
    </w:p>
    <w:p w14:paraId="12985C86" w14:textId="77777777" w:rsidR="00A44596" w:rsidRPr="007B4210" w:rsidRDefault="00A44596" w:rsidP="00A44596">
      <w:pPr>
        <w:pStyle w:val="Code"/>
        <w:rPr>
          <w:highlight w:val="white"/>
        </w:rPr>
      </w:pPr>
      <w:r w:rsidRPr="007B4210">
        <w:rPr>
          <w:highlight w:val="white"/>
        </w:rPr>
        <w:t xml:space="preserve">        if (exitSymbol </w:t>
      </w:r>
      <w:r>
        <w:rPr>
          <w:highlight w:val="white"/>
        </w:rPr>
        <w:t>!</w:t>
      </w:r>
      <w:r w:rsidRPr="007B4210">
        <w:rPr>
          <w:highlight w:val="white"/>
        </w:rPr>
        <w:t>= null) {</w:t>
      </w:r>
    </w:p>
    <w:p w14:paraId="7A2245D6" w14:textId="77777777" w:rsidR="00A44596" w:rsidRPr="007B4210" w:rsidRDefault="00A44596" w:rsidP="00A44596">
      <w:pPr>
        <w:pStyle w:val="Code"/>
        <w:rPr>
          <w:highlight w:val="white"/>
        </w:rPr>
      </w:pPr>
      <w:r w:rsidRPr="007B4210">
        <w:rPr>
          <w:highlight w:val="white"/>
        </w:rPr>
        <w:t xml:space="preserve">          LoadValueToRegister(exitSymbol, Register.al);</w:t>
      </w:r>
    </w:p>
    <w:p w14:paraId="0FDE2130" w14:textId="77777777" w:rsidR="00A44596" w:rsidRPr="007B4210" w:rsidRDefault="00A44596" w:rsidP="00A44596">
      <w:pPr>
        <w:pStyle w:val="Code"/>
        <w:rPr>
          <w:highlight w:val="white"/>
        </w:rPr>
      </w:pPr>
      <w:r w:rsidRPr="007B4210">
        <w:rPr>
          <w:highlight w:val="white"/>
        </w:rPr>
        <w:t xml:space="preserve">        }</w:t>
      </w:r>
    </w:p>
    <w:p w14:paraId="57ABE2A9" w14:textId="77777777" w:rsidR="00A44596" w:rsidRPr="007B4210" w:rsidRDefault="00A44596" w:rsidP="00A44596">
      <w:pPr>
        <w:pStyle w:val="Code"/>
        <w:rPr>
          <w:highlight w:val="white"/>
        </w:rPr>
      </w:pPr>
      <w:r w:rsidRPr="007B4210">
        <w:rPr>
          <w:highlight w:val="white"/>
        </w:rPr>
        <w:t xml:space="preserve">        else {</w:t>
      </w:r>
    </w:p>
    <w:p w14:paraId="78235E62" w14:textId="77777777" w:rsidR="00A44596" w:rsidRPr="007B4210" w:rsidRDefault="00A44596" w:rsidP="00A44596">
      <w:pPr>
        <w:pStyle w:val="Code"/>
        <w:rPr>
          <w:highlight w:val="white"/>
        </w:rPr>
      </w:pPr>
      <w:r w:rsidRPr="007B4210">
        <w:rPr>
          <w:highlight w:val="white"/>
        </w:rPr>
        <w:t xml:space="preserve">          AddAssemblyCode(AssemblyOperator.mov, Register.al,</w:t>
      </w:r>
    </w:p>
    <w:p w14:paraId="7FE8D281" w14:textId="77777777" w:rsidR="00A44596" w:rsidRPr="007B4210" w:rsidRDefault="00A44596" w:rsidP="00A44596">
      <w:pPr>
        <w:pStyle w:val="Code"/>
        <w:rPr>
          <w:highlight w:val="white"/>
        </w:rPr>
      </w:pPr>
      <w:r w:rsidRPr="007B4210">
        <w:rPr>
          <w:highlight w:val="white"/>
        </w:rPr>
        <w:t xml:space="preserve">                          </w:t>
      </w:r>
      <w:r>
        <w:rPr>
          <w:highlight w:val="white"/>
        </w:rPr>
        <w:t>BigInteger.Zero</w:t>
      </w:r>
      <w:r w:rsidRPr="007B4210">
        <w:rPr>
          <w:highlight w:val="white"/>
        </w:rPr>
        <w:t>);</w:t>
      </w:r>
    </w:p>
    <w:p w14:paraId="21E09746" w14:textId="77777777" w:rsidR="00A44596" w:rsidRPr="007B4210" w:rsidRDefault="00A44596" w:rsidP="00A44596">
      <w:pPr>
        <w:pStyle w:val="Code"/>
        <w:rPr>
          <w:highlight w:val="white"/>
        </w:rPr>
      </w:pPr>
      <w:r w:rsidRPr="007B4210">
        <w:rPr>
          <w:highlight w:val="white"/>
        </w:rPr>
        <w:t xml:space="preserve">        }</w:t>
      </w:r>
    </w:p>
    <w:p w14:paraId="1DCAD74B" w14:textId="77777777" w:rsidR="00597838" w:rsidRDefault="00597838" w:rsidP="00A44596">
      <w:pPr>
        <w:pStyle w:val="Code"/>
        <w:rPr>
          <w:highlight w:val="white"/>
        </w:rPr>
      </w:pPr>
    </w:p>
    <w:p w14:paraId="7AB7D976" w14:textId="4C135C5A" w:rsidR="00A44596" w:rsidRPr="007B4210" w:rsidRDefault="00A44596" w:rsidP="00A44596">
      <w:pPr>
        <w:pStyle w:val="Code"/>
        <w:rPr>
          <w:highlight w:val="white"/>
        </w:rPr>
      </w:pPr>
      <w:r w:rsidRPr="007B4210">
        <w:rPr>
          <w:highlight w:val="white"/>
        </w:rPr>
        <w:t xml:space="preserve">        AddAssemblyCode(AssemblyOperator.mov, Register.ah,</w:t>
      </w:r>
    </w:p>
    <w:p w14:paraId="7A1E73BB" w14:textId="77777777" w:rsidR="00A44596" w:rsidRPr="007B4210" w:rsidRDefault="00A44596" w:rsidP="00A44596">
      <w:pPr>
        <w:pStyle w:val="Code"/>
        <w:rPr>
          <w:highlight w:val="white"/>
        </w:rPr>
      </w:pPr>
      <w:r w:rsidRPr="007B4210">
        <w:rPr>
          <w:highlight w:val="white"/>
        </w:rPr>
        <w:t xml:space="preserve">                        </w:t>
      </w:r>
      <w:r>
        <w:rPr>
          <w:highlight w:val="white"/>
        </w:rPr>
        <w:t>(BigInteger) 76</w:t>
      </w:r>
      <w:r w:rsidRPr="007B4210">
        <w:rPr>
          <w:highlight w:val="white"/>
        </w:rPr>
        <w:t>);</w:t>
      </w:r>
      <w:r>
        <w:rPr>
          <w:highlight w:val="white"/>
        </w:rPr>
        <w:t xml:space="preserve"> // 0x4C</w:t>
      </w:r>
    </w:p>
    <w:p w14:paraId="7D4AD47A" w14:textId="77777777" w:rsidR="00A44596" w:rsidRPr="007B4210" w:rsidRDefault="00A44596" w:rsidP="00A44596">
      <w:pPr>
        <w:pStyle w:val="Code"/>
        <w:rPr>
          <w:highlight w:val="white"/>
        </w:rPr>
      </w:pPr>
      <w:r w:rsidRPr="007B4210">
        <w:rPr>
          <w:highlight w:val="white"/>
        </w:rPr>
        <w:t xml:space="preserve">        AddAssemblyCode(AssemblyOperator.interrupt, (BigInteger) 33);</w:t>
      </w:r>
      <w:r>
        <w:rPr>
          <w:highlight w:val="white"/>
        </w:rPr>
        <w:t xml:space="preserve"> // 0x21</w:t>
      </w:r>
    </w:p>
    <w:p w14:paraId="3AC63CCA" w14:textId="77777777" w:rsidR="00A44596" w:rsidRPr="007B4210" w:rsidRDefault="00A44596" w:rsidP="00A44596">
      <w:pPr>
        <w:pStyle w:val="Code"/>
        <w:rPr>
          <w:highlight w:val="white"/>
        </w:rPr>
      </w:pPr>
      <w:r w:rsidRPr="007B4210">
        <w:rPr>
          <w:highlight w:val="white"/>
        </w:rPr>
        <w:t xml:space="preserve">      }</w:t>
      </w:r>
    </w:p>
    <w:p w14:paraId="6216DD95" w14:textId="77777777" w:rsidR="00A44596" w:rsidRDefault="00A44596" w:rsidP="00A44596">
      <w:pPr>
        <w:pStyle w:val="Code"/>
        <w:rPr>
          <w:highlight w:val="white"/>
        </w:rPr>
      </w:pPr>
      <w:r w:rsidRPr="007B4210">
        <w:rPr>
          <w:highlight w:val="white"/>
        </w:rPr>
        <w:t xml:space="preserve">    }</w:t>
      </w:r>
    </w:p>
    <w:p w14:paraId="4E97CA59" w14:textId="77777777" w:rsidR="003D2653" w:rsidRDefault="003D2653" w:rsidP="003D2653">
      <w:pPr>
        <w:pStyle w:val="Rubrik3"/>
        <w:rPr>
          <w:highlight w:val="white"/>
        </w:rPr>
      </w:pPr>
      <w:r>
        <w:rPr>
          <w:highlight w:val="white"/>
        </w:rPr>
        <w:t>Initialization Code</w:t>
      </w:r>
    </w:p>
    <w:p w14:paraId="303A93D2" w14:textId="49AFB31F" w:rsidR="003D2653" w:rsidRDefault="003D2653" w:rsidP="003D2653">
      <w:pPr>
        <w:rPr>
          <w:highlight w:val="white"/>
        </w:rPr>
      </w:pPr>
      <w:r>
        <w:rPr>
          <w:highlight w:val="white"/>
        </w:rPr>
        <w:t>The initialization of data blocks differs between the Linux and Windows environment.</w:t>
      </w:r>
    </w:p>
    <w:p w14:paraId="2909FD7D" w14:textId="77777777" w:rsidR="000103FB" w:rsidRPr="007B4210" w:rsidRDefault="000103FB" w:rsidP="000103FB">
      <w:pPr>
        <w:pStyle w:val="CodeHeader"/>
        <w:rPr>
          <w:highlight w:val="white"/>
        </w:rPr>
      </w:pPr>
      <w:proofErr w:type="spellStart"/>
      <w:r>
        <w:rPr>
          <w:highlight w:val="white"/>
        </w:rPr>
        <w:t>AssemblyCodeGenerator.cs</w:t>
      </w:r>
      <w:proofErr w:type="spellEnd"/>
    </w:p>
    <w:p w14:paraId="64EACDC7" w14:textId="77777777" w:rsidR="008E3DC4" w:rsidRPr="00BA61C9" w:rsidRDefault="008E3DC4" w:rsidP="008E3DC4">
      <w:pPr>
        <w:pStyle w:val="Code"/>
        <w:rPr>
          <w:highlight w:val="white"/>
        </w:rPr>
      </w:pPr>
      <w:r w:rsidRPr="00BA61C9">
        <w:rPr>
          <w:highlight w:val="white"/>
        </w:rPr>
        <w:t xml:space="preserve">    public static void InitializerializationCodeList() {</w:t>
      </w:r>
    </w:p>
    <w:p w14:paraId="1EE52FD9" w14:textId="77777777" w:rsidR="008E3DC4" w:rsidRPr="00BA61C9" w:rsidRDefault="008E3DC4" w:rsidP="008E3DC4">
      <w:pPr>
        <w:pStyle w:val="Code"/>
        <w:rPr>
          <w:highlight w:val="white"/>
        </w:rPr>
      </w:pPr>
      <w:r w:rsidRPr="00BA61C9">
        <w:rPr>
          <w:highlight w:val="white"/>
        </w:rPr>
        <w:t xml:space="preserve">      List&lt;AssemblyCode&gt; assemblyCodeList = new List&lt;AssemblyCode&gt;();</w:t>
      </w:r>
    </w:p>
    <w:p w14:paraId="59696887" w14:textId="77777777" w:rsidR="008E3DC4" w:rsidRPr="00BA61C9" w:rsidRDefault="008E3DC4" w:rsidP="008E3DC4">
      <w:pPr>
        <w:pStyle w:val="Code"/>
        <w:rPr>
          <w:highlight w:val="white"/>
        </w:rPr>
      </w:pPr>
      <w:r w:rsidRPr="00BA61C9">
        <w:rPr>
          <w:highlight w:val="white"/>
        </w:rPr>
        <w:t xml:space="preserve">      AddAssemblyCode(assemblyCodeList, AssemblyOperator.comment,</w:t>
      </w:r>
    </w:p>
    <w:p w14:paraId="3BDBF4EF" w14:textId="77777777" w:rsidR="008E3DC4" w:rsidRPr="00BA61C9" w:rsidRDefault="008E3DC4" w:rsidP="008E3DC4">
      <w:pPr>
        <w:pStyle w:val="Code"/>
        <w:rPr>
          <w:highlight w:val="white"/>
        </w:rPr>
      </w:pPr>
      <w:r w:rsidRPr="00BA61C9">
        <w:rPr>
          <w:highlight w:val="white"/>
        </w:rPr>
        <w:t xml:space="preserve">                      "Initializerialize Stack Pointer");</w:t>
      </w:r>
    </w:p>
    <w:p w14:paraId="00505244" w14:textId="77777777" w:rsidR="008E3DC4" w:rsidRPr="00BA61C9" w:rsidRDefault="008E3DC4" w:rsidP="008E3DC4">
      <w:pPr>
        <w:pStyle w:val="Code"/>
        <w:rPr>
          <w:highlight w:val="white"/>
        </w:rPr>
      </w:pPr>
    </w:p>
    <w:p w14:paraId="24709B39"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0EFFAD1B" w14:textId="77777777" w:rsidR="008E3DC4" w:rsidRPr="00BA61C9" w:rsidRDefault="008E3DC4" w:rsidP="008E3DC4">
      <w:pPr>
        <w:pStyle w:val="Code"/>
        <w:rPr>
          <w:highlight w:val="white"/>
        </w:rPr>
      </w:pPr>
      <w:r w:rsidRPr="00BA61C9">
        <w:rPr>
          <w:highlight w:val="white"/>
        </w:rPr>
        <w:t xml:space="preserve">                      AssemblyCode.FrameRegister, Linker.StackTopName);</w:t>
      </w:r>
    </w:p>
    <w:p w14:paraId="01A0AD0B" w14:textId="77777777" w:rsidR="008E3DC4" w:rsidRPr="00BA61C9" w:rsidRDefault="008E3DC4" w:rsidP="008E3DC4">
      <w:pPr>
        <w:pStyle w:val="Code"/>
        <w:rPr>
          <w:highlight w:val="white"/>
        </w:rPr>
      </w:pPr>
    </w:p>
    <w:p w14:paraId="0C1B365F" w14:textId="06FE6B8B" w:rsidR="008E3DC4" w:rsidRDefault="008E3DC4" w:rsidP="008E3DC4">
      <w:pPr>
        <w:pStyle w:val="Code"/>
        <w:rPr>
          <w:highlight w:val="white"/>
        </w:rPr>
      </w:pPr>
      <w:r w:rsidRPr="00BA61C9">
        <w:rPr>
          <w:highlight w:val="white"/>
        </w:rPr>
        <w:t xml:space="preserve">      if (Start.Linux) {</w:t>
      </w:r>
    </w:p>
    <w:p w14:paraId="6970750E" w14:textId="59BE724B" w:rsidR="008E3DC4" w:rsidRPr="00BA61C9" w:rsidRDefault="008E3DC4" w:rsidP="008E3DC4">
      <w:pPr>
        <w:pStyle w:val="Code"/>
        <w:rPr>
          <w:highlight w:val="white"/>
        </w:rPr>
      </w:pPr>
      <w:r>
        <w:rPr>
          <w:highlight w:val="white"/>
        </w:rPr>
        <w:t xml:space="preserve">        // ...</w:t>
      </w:r>
    </w:p>
    <w:p w14:paraId="5706FC90" w14:textId="77777777" w:rsidR="008E3DC4" w:rsidRPr="00BA61C9" w:rsidRDefault="008E3DC4" w:rsidP="008E3DC4">
      <w:pPr>
        <w:pStyle w:val="Code"/>
        <w:rPr>
          <w:highlight w:val="white"/>
        </w:rPr>
      </w:pPr>
      <w:r w:rsidRPr="00BA61C9">
        <w:rPr>
          <w:highlight w:val="white"/>
        </w:rPr>
        <w:t xml:space="preserve">      }</w:t>
      </w:r>
    </w:p>
    <w:p w14:paraId="4213F6DB" w14:textId="77777777" w:rsidR="008E3DC4" w:rsidRPr="00BA61C9" w:rsidRDefault="008E3DC4" w:rsidP="008E3DC4">
      <w:pPr>
        <w:pStyle w:val="Code"/>
        <w:rPr>
          <w:highlight w:val="white"/>
        </w:rPr>
      </w:pPr>
    </w:p>
    <w:p w14:paraId="12F20189" w14:textId="77777777" w:rsidR="008E3DC4" w:rsidRPr="00BA61C9" w:rsidRDefault="008E3DC4" w:rsidP="008E3DC4">
      <w:pPr>
        <w:pStyle w:val="Code"/>
        <w:rPr>
          <w:highlight w:val="white"/>
        </w:rPr>
      </w:pPr>
      <w:r w:rsidRPr="00BA61C9">
        <w:rPr>
          <w:highlight w:val="white"/>
        </w:rPr>
        <w:t xml:space="preserve">      if (Start.Windows) {</w:t>
      </w:r>
    </w:p>
    <w:p w14:paraId="69318D4E" w14:textId="77777777" w:rsidR="008E3DC4" w:rsidRPr="00BA61C9" w:rsidRDefault="008E3DC4" w:rsidP="008E3DC4">
      <w:pPr>
        <w:pStyle w:val="Code"/>
        <w:rPr>
          <w:highlight w:val="white"/>
        </w:rPr>
      </w:pPr>
      <w:r w:rsidRPr="00BA61C9">
        <w:rPr>
          <w:highlight w:val="white"/>
        </w:rPr>
        <w:t xml:space="preserve">        AddAssemblyCode(assemblyCodeList, AssemblyOperator.mov_word,</w:t>
      </w:r>
    </w:p>
    <w:p w14:paraId="2D06CD71" w14:textId="77777777" w:rsidR="008E3DC4" w:rsidRPr="00BA61C9" w:rsidRDefault="008E3DC4" w:rsidP="008E3DC4">
      <w:pPr>
        <w:pStyle w:val="Code"/>
        <w:rPr>
          <w:highlight w:val="white"/>
        </w:rPr>
      </w:pPr>
      <w:r w:rsidRPr="00BA61C9">
        <w:rPr>
          <w:highlight w:val="white"/>
        </w:rPr>
        <w:t xml:space="preserve">                        null, 65534, (BigInteger)65534);</w:t>
      </w:r>
    </w:p>
    <w:p w14:paraId="7904354C" w14:textId="77777777" w:rsidR="008E3DC4" w:rsidRPr="00BA61C9" w:rsidRDefault="008E3DC4" w:rsidP="008E3DC4">
      <w:pPr>
        <w:pStyle w:val="Code"/>
        <w:rPr>
          <w:highlight w:val="white"/>
        </w:rPr>
      </w:pPr>
      <w:r w:rsidRPr="00BA61C9">
        <w:rPr>
          <w:highlight w:val="white"/>
        </w:rPr>
        <w:t xml:space="preserve">        AddAssemblyCode(assemblyCodeList, AssemblyOperator.fstcw,</w:t>
      </w:r>
    </w:p>
    <w:p w14:paraId="317DAF3A" w14:textId="77777777" w:rsidR="008E3DC4" w:rsidRPr="00BA61C9" w:rsidRDefault="008E3DC4" w:rsidP="008E3DC4">
      <w:pPr>
        <w:pStyle w:val="Code"/>
        <w:rPr>
          <w:highlight w:val="white"/>
        </w:rPr>
      </w:pPr>
      <w:r w:rsidRPr="00BA61C9">
        <w:rPr>
          <w:highlight w:val="white"/>
        </w:rPr>
        <w:t xml:space="preserve">                        AssemblyCode.FrameRegister, 0);</w:t>
      </w:r>
    </w:p>
    <w:p w14:paraId="3DB81F69" w14:textId="77777777" w:rsidR="008E3DC4" w:rsidRPr="00BA61C9" w:rsidRDefault="008E3DC4" w:rsidP="008E3DC4">
      <w:pPr>
        <w:pStyle w:val="Code"/>
        <w:rPr>
          <w:highlight w:val="white"/>
        </w:rPr>
      </w:pPr>
      <w:r w:rsidRPr="00BA61C9">
        <w:rPr>
          <w:highlight w:val="white"/>
        </w:rPr>
        <w:t xml:space="preserve">        AddAssemblyCode(assemblyCodeList, AssemblyOperator.or_word,</w:t>
      </w:r>
    </w:p>
    <w:p w14:paraId="5B99C2BA" w14:textId="77777777" w:rsidR="008E3DC4" w:rsidRPr="00BA61C9" w:rsidRDefault="008E3DC4" w:rsidP="008E3DC4">
      <w:pPr>
        <w:pStyle w:val="Code"/>
        <w:rPr>
          <w:highlight w:val="white"/>
        </w:rPr>
      </w:pPr>
      <w:r w:rsidRPr="00BA61C9">
        <w:rPr>
          <w:highlight w:val="white"/>
        </w:rPr>
        <w:t xml:space="preserve">                        AssemblyCode.FrameRegister, 0, (BigInteger) 0x0C00);</w:t>
      </w:r>
    </w:p>
    <w:p w14:paraId="34D053A1" w14:textId="77777777" w:rsidR="008E3DC4" w:rsidRPr="00BA61C9" w:rsidRDefault="008E3DC4" w:rsidP="008E3DC4">
      <w:pPr>
        <w:pStyle w:val="Code"/>
        <w:rPr>
          <w:highlight w:val="white"/>
        </w:rPr>
      </w:pPr>
      <w:r w:rsidRPr="00BA61C9">
        <w:rPr>
          <w:highlight w:val="white"/>
        </w:rPr>
        <w:t xml:space="preserve">        AddAssemblyCode(assemblyCodeList, AssemblyOperator.fldcw,</w:t>
      </w:r>
    </w:p>
    <w:p w14:paraId="37251D35" w14:textId="77777777" w:rsidR="008E3DC4" w:rsidRPr="00BA61C9" w:rsidRDefault="008E3DC4" w:rsidP="008E3DC4">
      <w:pPr>
        <w:pStyle w:val="Code"/>
        <w:rPr>
          <w:highlight w:val="white"/>
        </w:rPr>
      </w:pPr>
      <w:r w:rsidRPr="00BA61C9">
        <w:rPr>
          <w:highlight w:val="white"/>
        </w:rPr>
        <w:t xml:space="preserve">                        AssemblyCode.FrameRegister, 0);</w:t>
      </w:r>
    </w:p>
    <w:p w14:paraId="25DE4C4D"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5C21FBD7" w14:textId="77777777" w:rsidR="008E3DC4" w:rsidRDefault="008E3DC4" w:rsidP="008E3DC4">
      <w:pPr>
        <w:pStyle w:val="Code"/>
        <w:rPr>
          <w:highlight w:val="white"/>
        </w:rPr>
      </w:pPr>
      <w:r w:rsidRPr="00BA61C9">
        <w:rPr>
          <w:highlight w:val="white"/>
        </w:rPr>
        <w:t xml:space="preserve">                        Linker.StackTopName, 0, BigInteger.Zero,</w:t>
      </w:r>
    </w:p>
    <w:p w14:paraId="1EC74717" w14:textId="77777777" w:rsidR="008E3DC4" w:rsidRPr="00BA61C9" w:rsidRDefault="008E3DC4" w:rsidP="008E3DC4">
      <w:pPr>
        <w:pStyle w:val="Code"/>
        <w:rPr>
          <w:highlight w:val="white"/>
        </w:rPr>
      </w:pPr>
      <w:r>
        <w:rPr>
          <w:highlight w:val="white"/>
        </w:rPr>
        <w:t xml:space="preserve">                       </w:t>
      </w:r>
      <w:r w:rsidRPr="00BA61C9">
        <w:rPr>
          <w:highlight w:val="white"/>
        </w:rPr>
        <w:t xml:space="preserve"> TypeSize.PointerSize);</w:t>
      </w:r>
    </w:p>
    <w:p w14:paraId="5DFF0AFB" w14:textId="77777777" w:rsidR="008E3DC4" w:rsidRPr="00BA61C9" w:rsidRDefault="008E3DC4" w:rsidP="008E3DC4">
      <w:pPr>
        <w:pStyle w:val="Code"/>
        <w:rPr>
          <w:highlight w:val="white"/>
        </w:rPr>
      </w:pPr>
    </w:p>
    <w:p w14:paraId="1C551FEB" w14:textId="77777777" w:rsidR="008E3DC4" w:rsidRPr="00BA61C9" w:rsidRDefault="008E3DC4" w:rsidP="008E3DC4">
      <w:pPr>
        <w:pStyle w:val="Code"/>
        <w:rPr>
          <w:highlight w:val="white"/>
        </w:rPr>
      </w:pPr>
      <w:r w:rsidRPr="00BA61C9">
        <w:rPr>
          <w:highlight w:val="white"/>
        </w:rPr>
        <w:t xml:space="preserve">        List&lt;byte&gt; byteList = new List&lt;byte&gt;();</w:t>
      </w:r>
    </w:p>
    <w:p w14:paraId="08B640F5" w14:textId="77777777" w:rsidR="008E3DC4" w:rsidRPr="00BA61C9" w:rsidRDefault="008E3DC4" w:rsidP="008E3DC4">
      <w:pPr>
        <w:pStyle w:val="Code"/>
        <w:rPr>
          <w:highlight w:val="white"/>
        </w:rPr>
      </w:pPr>
      <w:r w:rsidRPr="00BA61C9">
        <w:rPr>
          <w:highlight w:val="white"/>
        </w:rPr>
        <w:t xml:space="preserve">        IDictionary&lt;int, string&gt; accessMap = new Dictionary&lt;int, string&gt;();</w:t>
      </w:r>
    </w:p>
    <w:p w14:paraId="52E6AE86" w14:textId="77777777" w:rsidR="008E3DC4" w:rsidRPr="00BA61C9" w:rsidRDefault="008E3DC4" w:rsidP="008E3DC4">
      <w:pPr>
        <w:pStyle w:val="Code"/>
        <w:rPr>
          <w:highlight w:val="white"/>
        </w:rPr>
      </w:pPr>
      <w:r w:rsidRPr="00BA61C9">
        <w:rPr>
          <w:highlight w:val="white"/>
        </w:rPr>
        <w:t xml:space="preserve">        IDictionary&lt;int, string&gt; callMap = new Dictionary&lt;int, string&gt;();</w:t>
      </w:r>
    </w:p>
    <w:p w14:paraId="76C23B5E" w14:textId="77777777" w:rsidR="008E3DC4" w:rsidRPr="00BA61C9" w:rsidRDefault="008E3DC4" w:rsidP="008E3DC4">
      <w:pPr>
        <w:pStyle w:val="Code"/>
        <w:rPr>
          <w:highlight w:val="white"/>
        </w:rPr>
      </w:pPr>
      <w:r w:rsidRPr="00BA61C9">
        <w:rPr>
          <w:highlight w:val="white"/>
        </w:rPr>
        <w:t xml:space="preserve">        ISet&lt;int&gt; returnSet = new HashSet&lt;int&gt;();</w:t>
      </w:r>
    </w:p>
    <w:p w14:paraId="146C8C8C" w14:textId="77777777" w:rsidR="008E3DC4" w:rsidRPr="00BA61C9" w:rsidRDefault="008E3DC4" w:rsidP="008E3DC4">
      <w:pPr>
        <w:pStyle w:val="Code"/>
        <w:rPr>
          <w:highlight w:val="white"/>
        </w:rPr>
      </w:pPr>
      <w:r w:rsidRPr="00BA61C9">
        <w:rPr>
          <w:highlight w:val="white"/>
        </w:rPr>
        <w:t xml:space="preserve">        AssemblyCodeGenerator.GenerateTargetWindows(assemblyCodeList,</w:t>
      </w:r>
    </w:p>
    <w:p w14:paraId="23589307" w14:textId="77777777" w:rsidR="008E3DC4" w:rsidRPr="00BA61C9" w:rsidRDefault="008E3DC4" w:rsidP="008E3DC4">
      <w:pPr>
        <w:pStyle w:val="Code"/>
        <w:rPr>
          <w:highlight w:val="white"/>
        </w:rPr>
      </w:pPr>
      <w:r w:rsidRPr="00BA61C9">
        <w:rPr>
          <w:highlight w:val="white"/>
        </w:rPr>
        <w:t xml:space="preserve">                              byteList, accessMap, callMap, returnSet);</w:t>
      </w:r>
    </w:p>
    <w:p w14:paraId="180D47EA" w14:textId="77777777" w:rsidR="008E3DC4" w:rsidRPr="00BA61C9" w:rsidRDefault="008E3DC4" w:rsidP="008E3DC4">
      <w:pPr>
        <w:pStyle w:val="Code"/>
        <w:rPr>
          <w:highlight w:val="white"/>
        </w:rPr>
      </w:pPr>
      <w:r w:rsidRPr="00BA61C9">
        <w:rPr>
          <w:highlight w:val="white"/>
        </w:rPr>
        <w:t xml:space="preserve">        StaticSymbol staticSymbol =</w:t>
      </w:r>
    </w:p>
    <w:p w14:paraId="508CA3B7" w14:textId="77777777" w:rsidR="008E3DC4" w:rsidRPr="00BA61C9" w:rsidRDefault="008E3DC4" w:rsidP="008E3DC4">
      <w:pPr>
        <w:pStyle w:val="Code"/>
        <w:rPr>
          <w:highlight w:val="white"/>
        </w:rPr>
      </w:pPr>
      <w:r w:rsidRPr="00BA61C9">
        <w:rPr>
          <w:highlight w:val="white"/>
        </w:rPr>
        <w:t xml:space="preserve">          new StaticSymbolWindows(AssemblyCodeGenerator.InitializerName,</w:t>
      </w:r>
    </w:p>
    <w:p w14:paraId="3E7176CD" w14:textId="77777777" w:rsidR="008E3DC4" w:rsidRPr="00BA61C9" w:rsidRDefault="008E3DC4" w:rsidP="008E3DC4">
      <w:pPr>
        <w:pStyle w:val="Code"/>
        <w:rPr>
          <w:highlight w:val="white"/>
        </w:rPr>
      </w:pPr>
      <w:r w:rsidRPr="00BA61C9">
        <w:rPr>
          <w:highlight w:val="white"/>
        </w:rPr>
        <w:t xml:space="preserve">                                  byteList, accessMap, callMap, returnSet);</w:t>
      </w:r>
    </w:p>
    <w:p w14:paraId="21E76FB7" w14:textId="77777777" w:rsidR="008E3DC4" w:rsidRPr="00BA61C9" w:rsidRDefault="008E3DC4" w:rsidP="008E3DC4">
      <w:pPr>
        <w:pStyle w:val="Code"/>
        <w:rPr>
          <w:highlight w:val="white"/>
        </w:rPr>
      </w:pPr>
      <w:r w:rsidRPr="00BA61C9">
        <w:rPr>
          <w:highlight w:val="white"/>
        </w:rPr>
        <w:t xml:space="preserve">        SymbolTable.StaticSet.Add(staticSymbol);</w:t>
      </w:r>
    </w:p>
    <w:p w14:paraId="46B57FC5" w14:textId="77777777" w:rsidR="008E3DC4" w:rsidRPr="00BA61C9" w:rsidRDefault="008E3DC4" w:rsidP="008E3DC4">
      <w:pPr>
        <w:pStyle w:val="Code"/>
        <w:rPr>
          <w:highlight w:val="white"/>
        </w:rPr>
      </w:pPr>
      <w:r w:rsidRPr="00BA61C9">
        <w:rPr>
          <w:highlight w:val="white"/>
        </w:rPr>
        <w:t xml:space="preserve">      }</w:t>
      </w:r>
    </w:p>
    <w:p w14:paraId="3BF37C90" w14:textId="77777777" w:rsidR="008E3DC4" w:rsidRPr="00BA61C9" w:rsidRDefault="008E3DC4" w:rsidP="008E3DC4">
      <w:pPr>
        <w:pStyle w:val="Code"/>
        <w:rPr>
          <w:highlight w:val="white"/>
        </w:rPr>
      </w:pPr>
      <w:r w:rsidRPr="00BA61C9">
        <w:rPr>
          <w:highlight w:val="white"/>
        </w:rPr>
        <w:t xml:space="preserve">    }</w:t>
      </w:r>
    </w:p>
    <w:p w14:paraId="44D2B088" w14:textId="77777777" w:rsidR="00825462" w:rsidRDefault="00825462" w:rsidP="00825462">
      <w:pPr>
        <w:pStyle w:val="Rubrik3"/>
        <w:rPr>
          <w:highlight w:val="white"/>
        </w:rPr>
      </w:pPr>
      <w:r>
        <w:rPr>
          <w:highlight w:val="white"/>
        </w:rPr>
        <w:t>Command Line Arguments</w:t>
      </w:r>
    </w:p>
    <w:p w14:paraId="61CB3429" w14:textId="77777777" w:rsidR="00825462" w:rsidRPr="00172946" w:rsidRDefault="00825462" w:rsidP="00825462">
      <w:pPr>
        <w:rPr>
          <w:highlight w:val="white"/>
        </w:rPr>
      </w:pPr>
      <w:r>
        <w:rPr>
          <w:highlight w:val="white"/>
        </w:rPr>
        <w:t>The code for obtaining the command line arguments differs between the Linux and Windows environment.</w:t>
      </w:r>
    </w:p>
    <w:p w14:paraId="7F4E70E9" w14:textId="77777777" w:rsidR="000103FB" w:rsidRPr="007B4210" w:rsidRDefault="000103FB" w:rsidP="000103FB">
      <w:pPr>
        <w:pStyle w:val="CodeHeader"/>
        <w:rPr>
          <w:highlight w:val="white"/>
        </w:rPr>
      </w:pPr>
      <w:proofErr w:type="spellStart"/>
      <w:r>
        <w:rPr>
          <w:highlight w:val="white"/>
        </w:rPr>
        <w:t>AssemblyCodeGenerator.cs</w:t>
      </w:r>
      <w:proofErr w:type="spellEnd"/>
    </w:p>
    <w:p w14:paraId="4B9CF22B" w14:textId="77777777" w:rsidR="00825462" w:rsidRPr="00CC34B1" w:rsidRDefault="00825462" w:rsidP="00825462">
      <w:pPr>
        <w:pStyle w:val="Code"/>
        <w:rPr>
          <w:highlight w:val="white"/>
        </w:rPr>
      </w:pPr>
      <w:r w:rsidRPr="00CC34B1">
        <w:rPr>
          <w:highlight w:val="white"/>
        </w:rPr>
        <w:t xml:space="preserve">    public static void ArgumentCodeList() {</w:t>
      </w:r>
    </w:p>
    <w:p w14:paraId="5F033D53" w14:textId="77777777" w:rsidR="00825462" w:rsidRPr="00CC34B1" w:rsidRDefault="00825462" w:rsidP="00825462">
      <w:pPr>
        <w:pStyle w:val="Code"/>
        <w:rPr>
          <w:highlight w:val="white"/>
        </w:rPr>
      </w:pPr>
      <w:r w:rsidRPr="00CC34B1">
        <w:rPr>
          <w:highlight w:val="white"/>
        </w:rPr>
        <w:t xml:space="preserve">      List&lt;AssemblyCode&gt; assemblyCodeList = new List&lt;AssemblyCode&gt;();</w:t>
      </w:r>
    </w:p>
    <w:p w14:paraId="1F853D35" w14:textId="77777777" w:rsidR="00825462" w:rsidRDefault="00825462" w:rsidP="00825462">
      <w:pPr>
        <w:pStyle w:val="Code"/>
        <w:rPr>
          <w:highlight w:val="white"/>
        </w:rPr>
      </w:pPr>
    </w:p>
    <w:p w14:paraId="5E5AEE32" w14:textId="77777777" w:rsidR="00DA7B37" w:rsidRDefault="00DA7B37" w:rsidP="00DA7B37">
      <w:pPr>
        <w:pStyle w:val="Code"/>
        <w:rPr>
          <w:highlight w:val="white"/>
        </w:rPr>
      </w:pPr>
      <w:r w:rsidRPr="006A0C3D">
        <w:rPr>
          <w:highlight w:val="white"/>
        </w:rPr>
        <w:t xml:space="preserve">      if (Start.Linux) {</w:t>
      </w:r>
    </w:p>
    <w:p w14:paraId="6170E7B4" w14:textId="77777777" w:rsidR="00DA7B37" w:rsidRPr="006A0C3D" w:rsidRDefault="00DA7B37" w:rsidP="00DA7B37">
      <w:pPr>
        <w:pStyle w:val="Code"/>
        <w:rPr>
          <w:highlight w:val="white"/>
        </w:rPr>
      </w:pPr>
      <w:r>
        <w:rPr>
          <w:highlight w:val="white"/>
        </w:rPr>
        <w:t xml:space="preserve">        // ...</w:t>
      </w:r>
    </w:p>
    <w:p w14:paraId="4375C1AD" w14:textId="77777777" w:rsidR="00DA7B37" w:rsidRPr="006A0C3D" w:rsidRDefault="00DA7B37" w:rsidP="00DA7B37">
      <w:pPr>
        <w:pStyle w:val="Code"/>
        <w:rPr>
          <w:highlight w:val="white"/>
        </w:rPr>
      </w:pPr>
      <w:r w:rsidRPr="006A0C3D">
        <w:rPr>
          <w:highlight w:val="white"/>
        </w:rPr>
        <w:t xml:space="preserve">      }</w:t>
      </w:r>
    </w:p>
    <w:p w14:paraId="25583192" w14:textId="77777777" w:rsidR="00825462" w:rsidRDefault="00825462" w:rsidP="00825462">
      <w:pPr>
        <w:pStyle w:val="Code"/>
        <w:rPr>
          <w:highlight w:val="white"/>
        </w:rPr>
      </w:pPr>
    </w:p>
    <w:p w14:paraId="6EC20A92" w14:textId="5589DFB6" w:rsidR="00825462" w:rsidRPr="00CC34B1" w:rsidRDefault="00825462" w:rsidP="00825462">
      <w:pPr>
        <w:pStyle w:val="Code"/>
        <w:rPr>
          <w:highlight w:val="white"/>
        </w:rPr>
      </w:pPr>
      <w:r>
        <w:rPr>
          <w:highlight w:val="white"/>
        </w:rPr>
        <w:t xml:space="preserve">      </w:t>
      </w:r>
      <w:r w:rsidRPr="00CC34B1">
        <w:rPr>
          <w:highlight w:val="white"/>
        </w:rPr>
        <w:t>if (Start.Windows) {</w:t>
      </w:r>
    </w:p>
    <w:p w14:paraId="251C6FE9"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EFE14A3" w14:textId="77777777" w:rsidR="00825462" w:rsidRPr="00CC34B1" w:rsidRDefault="00825462" w:rsidP="00825462">
      <w:pPr>
        <w:pStyle w:val="Code"/>
        <w:rPr>
          <w:highlight w:val="white"/>
        </w:rPr>
      </w:pPr>
      <w:r w:rsidRPr="00CC34B1">
        <w:rPr>
          <w:highlight w:val="white"/>
        </w:rPr>
        <w:t xml:space="preserve">                        Register.si, Register.bp);</w:t>
      </w:r>
    </w:p>
    <w:p w14:paraId="046A86A3"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05BBD164" w14:textId="77777777" w:rsidR="00825462" w:rsidRPr="00CC34B1" w:rsidRDefault="00825462" w:rsidP="00825462">
      <w:pPr>
        <w:pStyle w:val="Code"/>
        <w:rPr>
          <w:highlight w:val="white"/>
        </w:rPr>
      </w:pPr>
      <w:r w:rsidRPr="00CC34B1">
        <w:rPr>
          <w:highlight w:val="white"/>
        </w:rPr>
        <w:t xml:space="preserve">                        Register.bp, 0, AssemblyCodeGenerator.PathName);</w:t>
      </w:r>
    </w:p>
    <w:p w14:paraId="115CA952"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2AD866E9" w14:textId="77777777" w:rsidR="00825462" w:rsidRPr="00CC34B1" w:rsidRDefault="00825462" w:rsidP="00825462">
      <w:pPr>
        <w:pStyle w:val="Code"/>
        <w:rPr>
          <w:highlight w:val="white"/>
        </w:rPr>
      </w:pPr>
      <w:r w:rsidRPr="00CC34B1">
        <w:rPr>
          <w:highlight w:val="white"/>
        </w:rPr>
        <w:t xml:space="preserve">                        Register.bp, (BigInteger) 2);</w:t>
      </w:r>
    </w:p>
    <w:p w14:paraId="4AF0D45B"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140F8D7D" w14:textId="77777777" w:rsidR="00825462" w:rsidRPr="00CC34B1" w:rsidRDefault="00825462" w:rsidP="00825462">
      <w:pPr>
        <w:pStyle w:val="Code"/>
        <w:rPr>
          <w:highlight w:val="white"/>
        </w:rPr>
      </w:pPr>
      <w:r w:rsidRPr="00CC34B1">
        <w:rPr>
          <w:highlight w:val="white"/>
        </w:rPr>
        <w:t xml:space="preserve">                        Register.ax, BigInteger.One);</w:t>
      </w:r>
    </w:p>
    <w:p w14:paraId="33B3B380"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0FFA0D18" w14:textId="77777777" w:rsidR="00825462" w:rsidRPr="00CC34B1" w:rsidRDefault="00825462" w:rsidP="00825462">
      <w:pPr>
        <w:pStyle w:val="Code"/>
        <w:rPr>
          <w:highlight w:val="white"/>
        </w:rPr>
      </w:pPr>
      <w:r w:rsidRPr="00CC34B1">
        <w:rPr>
          <w:highlight w:val="white"/>
        </w:rPr>
        <w:t xml:space="preserve">                        Register.bx, (BigInteger) 129);</w:t>
      </w:r>
    </w:p>
    <w:p w14:paraId="06D51229" w14:textId="77777777" w:rsidR="00825462" w:rsidRPr="00CC34B1" w:rsidRDefault="00825462" w:rsidP="00825462">
      <w:pPr>
        <w:pStyle w:val="Code"/>
        <w:rPr>
          <w:highlight w:val="white"/>
        </w:rPr>
      </w:pPr>
    </w:p>
    <w:p w14:paraId="37266A77"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7CF1A37" w14:textId="77777777" w:rsidR="00825462" w:rsidRPr="00CC34B1" w:rsidRDefault="00825462" w:rsidP="00825462">
      <w:pPr>
        <w:pStyle w:val="Code"/>
        <w:rPr>
          <w:highlight w:val="white"/>
        </w:rPr>
      </w:pPr>
      <w:r w:rsidRPr="00CC34B1">
        <w:rPr>
          <w:highlight w:val="white"/>
        </w:rPr>
        <w:t xml:space="preserve">                        Register.bx, 0, (BigInteger) 32);</w:t>
      </w:r>
    </w:p>
    <w:p w14:paraId="3F2D98A8" w14:textId="77777777" w:rsidR="00825462" w:rsidRPr="00CC34B1" w:rsidRDefault="00825462" w:rsidP="00825462">
      <w:pPr>
        <w:pStyle w:val="Code"/>
        <w:rPr>
          <w:highlight w:val="white"/>
        </w:rPr>
      </w:pPr>
      <w:r w:rsidRPr="00CC34B1">
        <w:rPr>
          <w:highlight w:val="white"/>
        </w:rPr>
        <w:lastRenderedPageBreak/>
        <w:t xml:space="preserve">        AddAssemblyCode(assemblyCodeList, AssemblyOperator.je,</w:t>
      </w:r>
    </w:p>
    <w:p w14:paraId="5346355B" w14:textId="77777777" w:rsidR="00825462" w:rsidRPr="00CC34B1" w:rsidRDefault="00825462" w:rsidP="00825462">
      <w:pPr>
        <w:pStyle w:val="Code"/>
        <w:rPr>
          <w:highlight w:val="white"/>
        </w:rPr>
      </w:pPr>
      <w:r w:rsidRPr="00CC34B1">
        <w:rPr>
          <w:highlight w:val="white"/>
        </w:rPr>
        <w:t xml:space="preserve">                        null, assemblyCodeList.Count + 5);</w:t>
      </w:r>
    </w:p>
    <w:p w14:paraId="4779B31C"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22D904DA" w14:textId="77777777" w:rsidR="00825462" w:rsidRPr="00CC34B1" w:rsidRDefault="00825462" w:rsidP="00825462">
      <w:pPr>
        <w:pStyle w:val="Code"/>
        <w:rPr>
          <w:highlight w:val="white"/>
        </w:rPr>
      </w:pPr>
      <w:r w:rsidRPr="00CC34B1">
        <w:rPr>
          <w:highlight w:val="white"/>
        </w:rPr>
        <w:t xml:space="preserve">                        Register.bx, 0, (BigInteger) 13);</w:t>
      </w:r>
    </w:p>
    <w:p w14:paraId="7A9BE433"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98E83E5" w14:textId="77777777" w:rsidR="00825462" w:rsidRPr="00CC34B1" w:rsidRDefault="00825462" w:rsidP="00825462">
      <w:pPr>
        <w:pStyle w:val="Code"/>
        <w:rPr>
          <w:highlight w:val="white"/>
        </w:rPr>
      </w:pPr>
      <w:r w:rsidRPr="00CC34B1">
        <w:rPr>
          <w:highlight w:val="white"/>
        </w:rPr>
        <w:t xml:space="preserve">                        null, assemblyCodeList.Count + 13);</w:t>
      </w:r>
    </w:p>
    <w:p w14:paraId="7B66BC55"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2F540869"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45D35D9D" w14:textId="77777777" w:rsidR="00825462" w:rsidRPr="00CC34B1" w:rsidRDefault="00825462" w:rsidP="00825462">
      <w:pPr>
        <w:pStyle w:val="Code"/>
        <w:rPr>
          <w:highlight w:val="white"/>
        </w:rPr>
      </w:pPr>
      <w:r w:rsidRPr="00CC34B1">
        <w:rPr>
          <w:highlight w:val="white"/>
        </w:rPr>
        <w:t xml:space="preserve">                        null, assemblyCodeList.Count - 5);</w:t>
      </w:r>
    </w:p>
    <w:p w14:paraId="58BB3616" w14:textId="77777777" w:rsidR="00825462" w:rsidRPr="00CC34B1" w:rsidRDefault="00825462" w:rsidP="00825462">
      <w:pPr>
        <w:pStyle w:val="Code"/>
        <w:rPr>
          <w:highlight w:val="white"/>
        </w:rPr>
      </w:pPr>
    </w:p>
    <w:p w14:paraId="2116D2F8" w14:textId="77777777" w:rsidR="00825462" w:rsidRPr="00CC34B1" w:rsidRDefault="00825462" w:rsidP="00825462">
      <w:pPr>
        <w:pStyle w:val="Code"/>
        <w:rPr>
          <w:highlight w:val="white"/>
        </w:rPr>
      </w:pPr>
      <w:r w:rsidRPr="00CC34B1">
        <w:rPr>
          <w:highlight w:val="white"/>
        </w:rPr>
        <w:t xml:space="preserve">        AddAssemblyCode(assemblyCodeList, AssemblyOperator.cmp,</w:t>
      </w:r>
    </w:p>
    <w:p w14:paraId="03A839EE" w14:textId="77777777" w:rsidR="00825462" w:rsidRPr="00CC34B1" w:rsidRDefault="00825462" w:rsidP="00825462">
      <w:pPr>
        <w:pStyle w:val="Code"/>
        <w:rPr>
          <w:highlight w:val="white"/>
        </w:rPr>
      </w:pPr>
      <w:r w:rsidRPr="00CC34B1">
        <w:rPr>
          <w:highlight w:val="white"/>
        </w:rPr>
        <w:t xml:space="preserve">                        Register.ax, BigInteger.One);</w:t>
      </w:r>
    </w:p>
    <w:p w14:paraId="67C31E06"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363BFB8" w14:textId="77777777" w:rsidR="00825462" w:rsidRPr="00CC34B1" w:rsidRDefault="00825462" w:rsidP="00825462">
      <w:pPr>
        <w:pStyle w:val="Code"/>
        <w:rPr>
          <w:highlight w:val="white"/>
        </w:rPr>
      </w:pPr>
      <w:r w:rsidRPr="00CC34B1">
        <w:rPr>
          <w:highlight w:val="white"/>
        </w:rPr>
        <w:t xml:space="preserve">                        null, assemblyCodeList.Count + 2);</w:t>
      </w:r>
    </w:p>
    <w:p w14:paraId="64BED321"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07B6784D" w14:textId="77777777" w:rsidR="00825462" w:rsidRPr="00CC34B1" w:rsidRDefault="00825462" w:rsidP="00825462">
      <w:pPr>
        <w:pStyle w:val="Code"/>
        <w:rPr>
          <w:highlight w:val="white"/>
        </w:rPr>
      </w:pPr>
      <w:r w:rsidRPr="00CC34B1">
        <w:rPr>
          <w:highlight w:val="white"/>
        </w:rPr>
        <w:t xml:space="preserve">                        Register.bx, 0, BigInteger.Zero);</w:t>
      </w:r>
    </w:p>
    <w:p w14:paraId="7E31D73E" w14:textId="77777777" w:rsidR="00825462" w:rsidRPr="00CC34B1" w:rsidRDefault="00825462" w:rsidP="00825462">
      <w:pPr>
        <w:pStyle w:val="Code"/>
        <w:rPr>
          <w:highlight w:val="white"/>
        </w:rPr>
      </w:pPr>
    </w:p>
    <w:p w14:paraId="591B6B58"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0BF1F8B2"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CDE8374" w14:textId="77777777" w:rsidR="00825462" w:rsidRPr="00CC34B1" w:rsidRDefault="00825462" w:rsidP="00825462">
      <w:pPr>
        <w:pStyle w:val="Code"/>
        <w:rPr>
          <w:highlight w:val="white"/>
        </w:rPr>
      </w:pPr>
      <w:r w:rsidRPr="00CC34B1">
        <w:rPr>
          <w:highlight w:val="white"/>
        </w:rPr>
        <w:t xml:space="preserve">                        Register.bx, 0, (BigInteger) 32);</w:t>
      </w:r>
    </w:p>
    <w:p w14:paraId="5F65DB3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6197EAA1" w14:textId="77777777" w:rsidR="00825462" w:rsidRPr="00CC34B1" w:rsidRDefault="00825462" w:rsidP="00825462">
      <w:pPr>
        <w:pStyle w:val="Code"/>
        <w:rPr>
          <w:highlight w:val="white"/>
        </w:rPr>
      </w:pPr>
      <w:r w:rsidRPr="00CC34B1">
        <w:rPr>
          <w:highlight w:val="white"/>
        </w:rPr>
        <w:t xml:space="preserve">                        null, assemblyCodeList.Count - 2);</w:t>
      </w:r>
    </w:p>
    <w:p w14:paraId="1C1102EC" w14:textId="77777777" w:rsidR="00825462" w:rsidRPr="00CC34B1" w:rsidRDefault="00825462" w:rsidP="00825462">
      <w:pPr>
        <w:pStyle w:val="Code"/>
        <w:rPr>
          <w:highlight w:val="white"/>
        </w:rPr>
      </w:pPr>
      <w:r w:rsidRPr="00CC34B1">
        <w:rPr>
          <w:highlight w:val="white"/>
        </w:rPr>
        <w:t xml:space="preserve">    </w:t>
      </w:r>
    </w:p>
    <w:p w14:paraId="53A9E8CE"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38551535" w14:textId="77777777" w:rsidR="00825462" w:rsidRPr="00CC34B1" w:rsidRDefault="00825462" w:rsidP="00825462">
      <w:pPr>
        <w:pStyle w:val="Code"/>
        <w:rPr>
          <w:highlight w:val="white"/>
        </w:rPr>
      </w:pPr>
      <w:r w:rsidRPr="00CC34B1">
        <w:rPr>
          <w:highlight w:val="white"/>
        </w:rPr>
        <w:t xml:space="preserve">                        Register.bp, 0, Register.bx);</w:t>
      </w:r>
    </w:p>
    <w:p w14:paraId="331B5B16"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3B8223C0" w14:textId="77777777" w:rsidR="00825462" w:rsidRPr="00CC34B1" w:rsidRDefault="00825462" w:rsidP="00825462">
      <w:pPr>
        <w:pStyle w:val="Code"/>
        <w:rPr>
          <w:highlight w:val="white"/>
        </w:rPr>
      </w:pPr>
      <w:r w:rsidRPr="00CC34B1">
        <w:rPr>
          <w:highlight w:val="white"/>
        </w:rPr>
        <w:t xml:space="preserve">                        Register.bp, (BigInteger) 2);</w:t>
      </w:r>
    </w:p>
    <w:p w14:paraId="0AA23E8A" w14:textId="77777777" w:rsidR="00825462" w:rsidRPr="00CC34B1" w:rsidRDefault="00825462" w:rsidP="00825462">
      <w:pPr>
        <w:pStyle w:val="Code"/>
        <w:rPr>
          <w:highlight w:val="white"/>
        </w:rPr>
      </w:pPr>
      <w:r w:rsidRPr="00CC34B1">
        <w:rPr>
          <w:highlight w:val="white"/>
        </w:rPr>
        <w:t xml:space="preserve">        AddAssemblyCode(assemblyCodeList, AssemblyOperator.inc, Register.ax);</w:t>
      </w:r>
    </w:p>
    <w:p w14:paraId="0D45FA0B"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50963D87" w14:textId="77777777" w:rsidR="00825462" w:rsidRPr="00CC34B1" w:rsidRDefault="00825462" w:rsidP="00825462">
      <w:pPr>
        <w:pStyle w:val="Code"/>
        <w:rPr>
          <w:highlight w:val="white"/>
        </w:rPr>
      </w:pPr>
      <w:r w:rsidRPr="00CC34B1">
        <w:rPr>
          <w:highlight w:val="white"/>
        </w:rPr>
        <w:t xml:space="preserve">                        null, assemblyCodeList.Count - 15);</w:t>
      </w:r>
    </w:p>
    <w:p w14:paraId="2EC35376" w14:textId="77777777" w:rsidR="00825462" w:rsidRPr="00CC34B1" w:rsidRDefault="00825462" w:rsidP="00825462">
      <w:pPr>
        <w:pStyle w:val="Code"/>
        <w:rPr>
          <w:highlight w:val="white"/>
        </w:rPr>
      </w:pPr>
    </w:p>
    <w:p w14:paraId="1665B388"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56A51DD4" w14:textId="77777777" w:rsidR="00825462" w:rsidRPr="00CC34B1" w:rsidRDefault="00825462" w:rsidP="00825462">
      <w:pPr>
        <w:pStyle w:val="Code"/>
        <w:rPr>
          <w:highlight w:val="white"/>
        </w:rPr>
      </w:pPr>
      <w:r w:rsidRPr="00CC34B1">
        <w:rPr>
          <w:highlight w:val="white"/>
        </w:rPr>
        <w:t xml:space="preserve">                        Register.bx, 0, BigInteger.Zero);</w:t>
      </w:r>
    </w:p>
    <w:p w14:paraId="17763B6A"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2DD20C7A" w14:textId="77777777" w:rsidR="00825462" w:rsidRPr="00CC34B1" w:rsidRDefault="00825462" w:rsidP="00825462">
      <w:pPr>
        <w:pStyle w:val="Code"/>
        <w:rPr>
          <w:highlight w:val="white"/>
        </w:rPr>
      </w:pPr>
      <w:r w:rsidRPr="00CC34B1">
        <w:rPr>
          <w:highlight w:val="white"/>
        </w:rPr>
        <w:t xml:space="preserve">                        Register.bp, 0, BigInteger.Zero);</w:t>
      </w:r>
    </w:p>
    <w:p w14:paraId="6E357C49"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14EDDFCD" w14:textId="77777777" w:rsidR="00825462" w:rsidRPr="00CC34B1" w:rsidRDefault="00825462" w:rsidP="00825462">
      <w:pPr>
        <w:pStyle w:val="Code"/>
        <w:rPr>
          <w:highlight w:val="white"/>
        </w:rPr>
      </w:pPr>
      <w:r w:rsidRPr="00CC34B1">
        <w:rPr>
          <w:highlight w:val="white"/>
        </w:rPr>
        <w:t xml:space="preserve">                        Register.bp, (BigInteger) 2);</w:t>
      </w:r>
    </w:p>
    <w:p w14:paraId="04AF88E1"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5D22C533" w14:textId="77777777" w:rsidR="00825462" w:rsidRPr="00CC34B1" w:rsidRDefault="00825462" w:rsidP="00825462">
      <w:pPr>
        <w:pStyle w:val="Code"/>
        <w:rPr>
          <w:highlight w:val="white"/>
        </w:rPr>
      </w:pPr>
      <w:r w:rsidRPr="00CC34B1">
        <w:rPr>
          <w:highlight w:val="white"/>
        </w:rPr>
        <w:t xml:space="preserve">                        Register.bp, 6, Register.ax);</w:t>
      </w:r>
    </w:p>
    <w:p w14:paraId="19F42ED7"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7B5A481" w14:textId="77777777" w:rsidR="00825462" w:rsidRPr="00CC34B1" w:rsidRDefault="00825462" w:rsidP="00825462">
      <w:pPr>
        <w:pStyle w:val="Code"/>
        <w:rPr>
          <w:highlight w:val="white"/>
        </w:rPr>
      </w:pPr>
      <w:r w:rsidRPr="00CC34B1">
        <w:rPr>
          <w:highlight w:val="white"/>
        </w:rPr>
        <w:t xml:space="preserve">                        Register.bp, 8, Register.si);</w:t>
      </w:r>
    </w:p>
    <w:p w14:paraId="1E74BDC2" w14:textId="77777777" w:rsidR="00825462" w:rsidRPr="00CC34B1" w:rsidRDefault="00825462" w:rsidP="00825462">
      <w:pPr>
        <w:pStyle w:val="Code"/>
        <w:rPr>
          <w:highlight w:val="white"/>
        </w:rPr>
      </w:pPr>
    </w:p>
    <w:p w14:paraId="7FA08D98" w14:textId="77777777" w:rsidR="00825462" w:rsidRPr="00CC34B1" w:rsidRDefault="00825462" w:rsidP="00825462">
      <w:pPr>
        <w:pStyle w:val="Code"/>
        <w:rPr>
          <w:highlight w:val="white"/>
        </w:rPr>
      </w:pPr>
      <w:r w:rsidRPr="00CC34B1">
        <w:rPr>
          <w:highlight w:val="white"/>
        </w:rPr>
        <w:t xml:space="preserve">        List&lt;byte&gt; byteList = new List&lt;byte&gt;();</w:t>
      </w:r>
    </w:p>
    <w:p w14:paraId="4D65036B" w14:textId="77777777" w:rsidR="00825462" w:rsidRPr="00CC34B1" w:rsidRDefault="00825462" w:rsidP="00825462">
      <w:pPr>
        <w:pStyle w:val="Code"/>
        <w:rPr>
          <w:highlight w:val="white"/>
        </w:rPr>
      </w:pPr>
      <w:r w:rsidRPr="00CC34B1">
        <w:rPr>
          <w:highlight w:val="white"/>
        </w:rPr>
        <w:t xml:space="preserve">        IDictionary&lt;int, string&gt; accessMap = new Dictionary&lt;int, string&gt;();</w:t>
      </w:r>
    </w:p>
    <w:p w14:paraId="3740FBCF" w14:textId="77777777" w:rsidR="00825462" w:rsidRPr="00CC34B1" w:rsidRDefault="00825462" w:rsidP="00825462">
      <w:pPr>
        <w:pStyle w:val="Code"/>
        <w:rPr>
          <w:highlight w:val="white"/>
        </w:rPr>
      </w:pPr>
      <w:r w:rsidRPr="00CC34B1">
        <w:rPr>
          <w:highlight w:val="white"/>
        </w:rPr>
        <w:t xml:space="preserve">        IDictionary&lt;int, string&gt; callMap = new Dictionary&lt;int, string&gt;();</w:t>
      </w:r>
    </w:p>
    <w:p w14:paraId="5309092B" w14:textId="77777777" w:rsidR="00825462" w:rsidRPr="00CC34B1" w:rsidRDefault="00825462" w:rsidP="00825462">
      <w:pPr>
        <w:pStyle w:val="Code"/>
        <w:rPr>
          <w:highlight w:val="white"/>
        </w:rPr>
      </w:pPr>
      <w:r w:rsidRPr="00CC34B1">
        <w:rPr>
          <w:highlight w:val="white"/>
        </w:rPr>
        <w:t xml:space="preserve">        ISet&lt;int&gt; returnSet = new HashSet&lt;int&gt;();</w:t>
      </w:r>
    </w:p>
    <w:p w14:paraId="1CB18FB7" w14:textId="77777777" w:rsidR="00825462" w:rsidRPr="00CC34B1" w:rsidRDefault="00825462" w:rsidP="00825462">
      <w:pPr>
        <w:pStyle w:val="Code"/>
        <w:rPr>
          <w:highlight w:val="white"/>
        </w:rPr>
      </w:pPr>
      <w:r w:rsidRPr="00CC34B1">
        <w:rPr>
          <w:highlight w:val="white"/>
        </w:rPr>
        <w:t xml:space="preserve">        AssemblyCodeGenerator.</w:t>
      </w:r>
    </w:p>
    <w:p w14:paraId="62E311D5" w14:textId="77777777" w:rsidR="00825462" w:rsidRPr="00CC34B1" w:rsidRDefault="00825462" w:rsidP="00825462">
      <w:pPr>
        <w:pStyle w:val="Code"/>
        <w:rPr>
          <w:highlight w:val="white"/>
        </w:rPr>
      </w:pPr>
      <w:r w:rsidRPr="00CC34B1">
        <w:rPr>
          <w:highlight w:val="white"/>
        </w:rPr>
        <w:t xml:space="preserve">          GenerateTargetWindows(assemblyCodeList, byteList,</w:t>
      </w:r>
    </w:p>
    <w:p w14:paraId="3C2FF49E" w14:textId="77777777" w:rsidR="00825462" w:rsidRPr="00CC34B1" w:rsidRDefault="00825462" w:rsidP="00825462">
      <w:pPr>
        <w:pStyle w:val="Code"/>
        <w:rPr>
          <w:highlight w:val="white"/>
        </w:rPr>
      </w:pPr>
      <w:r w:rsidRPr="00CC34B1">
        <w:rPr>
          <w:highlight w:val="white"/>
        </w:rPr>
        <w:t xml:space="preserve">                                accessMap, callMap, returnSet);</w:t>
      </w:r>
    </w:p>
    <w:p w14:paraId="16C81BE1" w14:textId="77777777" w:rsidR="00825462" w:rsidRPr="00CC34B1" w:rsidRDefault="00825462" w:rsidP="00825462">
      <w:pPr>
        <w:pStyle w:val="Code"/>
        <w:rPr>
          <w:highlight w:val="white"/>
        </w:rPr>
      </w:pPr>
      <w:r w:rsidRPr="00CC34B1">
        <w:rPr>
          <w:highlight w:val="white"/>
        </w:rPr>
        <w:t xml:space="preserve">        StaticSymbol staticSymbol =</w:t>
      </w:r>
    </w:p>
    <w:p w14:paraId="15E24F59" w14:textId="77777777" w:rsidR="00825462" w:rsidRPr="00CC34B1" w:rsidRDefault="00825462" w:rsidP="00825462">
      <w:pPr>
        <w:pStyle w:val="Code"/>
        <w:rPr>
          <w:highlight w:val="white"/>
        </w:rPr>
      </w:pPr>
      <w:r w:rsidRPr="00CC34B1">
        <w:rPr>
          <w:highlight w:val="white"/>
        </w:rPr>
        <w:t xml:space="preserve">          new StaticSymbolWindows(AssemblyCodeGenerator.ArgsName, byteList,</w:t>
      </w:r>
    </w:p>
    <w:p w14:paraId="260ABD2F" w14:textId="77777777" w:rsidR="00825462" w:rsidRPr="00CC34B1" w:rsidRDefault="00825462" w:rsidP="00825462">
      <w:pPr>
        <w:pStyle w:val="Code"/>
        <w:rPr>
          <w:highlight w:val="white"/>
        </w:rPr>
      </w:pPr>
      <w:r w:rsidRPr="00CC34B1">
        <w:rPr>
          <w:highlight w:val="white"/>
        </w:rPr>
        <w:t xml:space="preserve">                                  accessMap, callMap, returnSet);</w:t>
      </w:r>
    </w:p>
    <w:p w14:paraId="0508823A" w14:textId="77777777" w:rsidR="00825462" w:rsidRPr="00CC34B1" w:rsidRDefault="00825462" w:rsidP="00825462">
      <w:pPr>
        <w:pStyle w:val="Code"/>
        <w:rPr>
          <w:highlight w:val="white"/>
        </w:rPr>
      </w:pPr>
      <w:r w:rsidRPr="00CC34B1">
        <w:rPr>
          <w:highlight w:val="white"/>
        </w:rPr>
        <w:t xml:space="preserve">        SymbolTable.StaticSet.Add(staticSymbol);</w:t>
      </w:r>
    </w:p>
    <w:p w14:paraId="3278AFDB" w14:textId="77777777" w:rsidR="00825462" w:rsidRPr="00CC34B1" w:rsidRDefault="00825462" w:rsidP="00825462">
      <w:pPr>
        <w:pStyle w:val="Code"/>
        <w:rPr>
          <w:highlight w:val="white"/>
        </w:rPr>
      </w:pPr>
      <w:r w:rsidRPr="00CC34B1">
        <w:rPr>
          <w:highlight w:val="white"/>
        </w:rPr>
        <w:t xml:space="preserve">      }</w:t>
      </w:r>
    </w:p>
    <w:p w14:paraId="77BC834B" w14:textId="5D81B585" w:rsidR="00825462" w:rsidRDefault="00825462" w:rsidP="00825462">
      <w:pPr>
        <w:pStyle w:val="Code"/>
        <w:rPr>
          <w:highlight w:val="white"/>
        </w:rPr>
      </w:pPr>
      <w:r w:rsidRPr="00CC34B1">
        <w:rPr>
          <w:highlight w:val="white"/>
        </w:rPr>
        <w:t xml:space="preserve">    }</w:t>
      </w:r>
    </w:p>
    <w:p w14:paraId="2BB5A61D" w14:textId="77777777" w:rsidR="00614EB1" w:rsidRPr="00614EB1" w:rsidRDefault="00614EB1" w:rsidP="00614EB1">
      <w:pPr>
        <w:pStyle w:val="Rubrik3"/>
        <w:numPr>
          <w:ilvl w:val="2"/>
          <w:numId w:val="158"/>
        </w:numPr>
        <w:rPr>
          <w:highlight w:val="white"/>
        </w:rPr>
      </w:pPr>
      <w:bookmarkStart w:id="517" w:name="_Toc49764428"/>
      <w:r w:rsidRPr="00614EB1">
        <w:rPr>
          <w:highlight w:val="white"/>
        </w:rPr>
        <w:lastRenderedPageBreak/>
        <w:t>Windows Jump Info</w:t>
      </w:r>
      <w:bookmarkEnd w:id="517"/>
    </w:p>
    <w:p w14:paraId="72B28385" w14:textId="77777777" w:rsidR="00614EB1" w:rsidRPr="008610D2" w:rsidRDefault="00614EB1" w:rsidP="00614EB1">
      <w:pPr>
        <w:rPr>
          <w:highlight w:val="white"/>
        </w:rPr>
      </w:pPr>
      <w:r>
        <w:rPr>
          <w:highlight w:val="white"/>
        </w:rPr>
        <w:t xml:space="preserve">The </w:t>
      </w:r>
      <w:r>
        <w:rPr>
          <w:rStyle w:val="KeyWord0"/>
          <w:highlight w:val="white"/>
        </w:rPr>
        <w:t>WindowsJumpInfo</w:t>
      </w:r>
      <w:r>
        <w:rPr>
          <w:highlight w:val="white"/>
        </w:rPr>
        <w:t xml:space="preserve"> method changes the jump addresses from middle code line numbers to assembly code line numbers, and then to relative byte size addresses. To begin with we need the </w:t>
      </w:r>
      <w:r w:rsidRPr="00575D74">
        <w:rPr>
          <w:rStyle w:val="KeyWord0"/>
          <w:highlight w:val="white"/>
        </w:rPr>
        <w:t>middleToAssemblyMap</w:t>
      </w:r>
      <w:r>
        <w:rPr>
          <w:highlight w:val="white"/>
        </w:rPr>
        <w:t xml:space="preserve"> map to keep track of the assembly code addresses.</w:t>
      </w:r>
    </w:p>
    <w:p w14:paraId="18034316" w14:textId="77777777" w:rsidR="009A15FB" w:rsidRPr="001A2BBA" w:rsidRDefault="009A15FB" w:rsidP="009A15FB">
      <w:pPr>
        <w:pStyle w:val="CodeHeader"/>
        <w:rPr>
          <w:highlight w:val="white"/>
        </w:rPr>
      </w:pPr>
      <w:proofErr w:type="spellStart"/>
      <w:r>
        <w:rPr>
          <w:highlight w:val="white"/>
        </w:rPr>
        <w:t>AssemblyCodeGenerator.cs</w:t>
      </w:r>
      <w:proofErr w:type="spellEnd"/>
    </w:p>
    <w:p w14:paraId="456C6F1D" w14:textId="77777777" w:rsidR="00614EB1" w:rsidRPr="00B4734E" w:rsidRDefault="00614EB1" w:rsidP="00614EB1">
      <w:pPr>
        <w:pStyle w:val="Code"/>
        <w:rPr>
          <w:highlight w:val="white"/>
        </w:rPr>
      </w:pPr>
      <w:r w:rsidRPr="00B4734E">
        <w:rPr>
          <w:highlight w:val="white"/>
        </w:rPr>
        <w:t xml:space="preserve">    private void </w:t>
      </w:r>
      <w:r>
        <w:rPr>
          <w:highlight w:val="white"/>
        </w:rPr>
        <w:t>WindowsJumpInfo</w:t>
      </w:r>
      <w:r w:rsidRPr="00B4734E">
        <w:rPr>
          <w:highlight w:val="white"/>
        </w:rPr>
        <w:t>() {</w:t>
      </w:r>
    </w:p>
    <w:p w14:paraId="6BEF97A8" w14:textId="77777777" w:rsidR="00614EB1" w:rsidRPr="00B4734E" w:rsidRDefault="00614EB1" w:rsidP="00614EB1">
      <w:pPr>
        <w:pStyle w:val="Code"/>
        <w:rPr>
          <w:highlight w:val="white"/>
        </w:rPr>
      </w:pPr>
      <w:r w:rsidRPr="00B4734E">
        <w:rPr>
          <w:highlight w:val="white"/>
        </w:rPr>
        <w:t xml:space="preserve">      IDictionary&lt;int,int&gt; middleToAssemblyMap = new Dictionary&lt;int,int&gt;();</w:t>
      </w:r>
    </w:p>
    <w:p w14:paraId="6199E5FD" w14:textId="77777777" w:rsidR="00614EB1" w:rsidRPr="00B4734E" w:rsidRDefault="00614EB1" w:rsidP="00614EB1">
      <w:pPr>
        <w:rPr>
          <w:highlight w:val="white"/>
        </w:rPr>
      </w:pPr>
      <w:r>
        <w:rPr>
          <w:highlight w:val="white"/>
        </w:rPr>
        <w:t xml:space="preserve">We iterate through the assembly code list and add the middle code line number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B4734E" w:rsidRDefault="00614EB1" w:rsidP="00614EB1">
      <w:pPr>
        <w:pStyle w:val="Code"/>
        <w:rPr>
          <w:highlight w:val="white"/>
        </w:rPr>
      </w:pPr>
      <w:r w:rsidRPr="00B4734E">
        <w:rPr>
          <w:highlight w:val="white"/>
        </w:rPr>
        <w:t xml:space="preserve">      for (int assemblyIndex = 0;</w:t>
      </w:r>
    </w:p>
    <w:p w14:paraId="24F007B2" w14:textId="77777777" w:rsidR="00614EB1" w:rsidRPr="00B4734E" w:rsidRDefault="00614EB1" w:rsidP="00614EB1">
      <w:pPr>
        <w:pStyle w:val="Code"/>
        <w:rPr>
          <w:highlight w:val="white"/>
        </w:rPr>
      </w:pPr>
      <w:r w:rsidRPr="00B4734E">
        <w:rPr>
          <w:highlight w:val="white"/>
        </w:rPr>
        <w:t xml:space="preserve">           assemblyIndex &lt; m_assemblyCodeList.Count; ++assemblyIndex) {</w:t>
      </w:r>
    </w:p>
    <w:p w14:paraId="2763EBE4" w14:textId="77777777" w:rsidR="00614EB1" w:rsidRPr="00B4734E" w:rsidRDefault="00614EB1" w:rsidP="00614EB1">
      <w:pPr>
        <w:pStyle w:val="Code"/>
        <w:rPr>
          <w:highlight w:val="white"/>
        </w:rPr>
      </w:pPr>
      <w:r w:rsidRPr="00B4734E">
        <w:rPr>
          <w:highlight w:val="white"/>
        </w:rPr>
        <w:t xml:space="preserve">        AssemblyCode assemblyCode = m_assemblyCodeList[assemblyIndex];</w:t>
      </w:r>
    </w:p>
    <w:p w14:paraId="3F5D5475" w14:textId="77777777" w:rsidR="00614EB1" w:rsidRPr="00B4734E" w:rsidRDefault="00614EB1" w:rsidP="00614EB1">
      <w:pPr>
        <w:pStyle w:val="Code"/>
        <w:rPr>
          <w:highlight w:val="white"/>
        </w:rPr>
      </w:pPr>
    </w:p>
    <w:p w14:paraId="7A7DE30B" w14:textId="77777777" w:rsidR="00614EB1" w:rsidRPr="00B4734E" w:rsidRDefault="00614EB1" w:rsidP="00614EB1">
      <w:pPr>
        <w:pStyle w:val="Code"/>
        <w:rPr>
          <w:highlight w:val="white"/>
        </w:rPr>
      </w:pPr>
      <w:r w:rsidRPr="00B4734E">
        <w:rPr>
          <w:highlight w:val="white"/>
        </w:rPr>
        <w:t xml:space="preserve">        if (assemblyCode.Operator == AssemblyOperator.new_middle_code) {</w:t>
      </w:r>
    </w:p>
    <w:p w14:paraId="4A7C1555" w14:textId="77777777" w:rsidR="00614EB1" w:rsidRPr="00B4734E" w:rsidRDefault="00614EB1" w:rsidP="00614EB1">
      <w:pPr>
        <w:pStyle w:val="Code"/>
        <w:rPr>
          <w:highlight w:val="white"/>
        </w:rPr>
      </w:pPr>
      <w:r w:rsidRPr="00B4734E">
        <w:rPr>
          <w:highlight w:val="white"/>
        </w:rPr>
        <w:t xml:space="preserve">          int middleIndex = (int) assemblyCode[0];</w:t>
      </w:r>
    </w:p>
    <w:p w14:paraId="154B2CEE" w14:textId="77777777" w:rsidR="00614EB1" w:rsidRPr="00B4734E" w:rsidRDefault="00614EB1" w:rsidP="00614EB1">
      <w:pPr>
        <w:pStyle w:val="Code"/>
        <w:rPr>
          <w:highlight w:val="white"/>
        </w:rPr>
      </w:pPr>
      <w:r w:rsidRPr="00B4734E">
        <w:rPr>
          <w:highlight w:val="white"/>
        </w:rPr>
        <w:t xml:space="preserve">          middleToAssemblyMap.Add(middleIndex, assemblyIndex);</w:t>
      </w:r>
    </w:p>
    <w:p w14:paraId="00077225" w14:textId="77777777" w:rsidR="00614EB1" w:rsidRPr="00B4734E" w:rsidRDefault="00614EB1" w:rsidP="00614EB1">
      <w:pPr>
        <w:pStyle w:val="Code"/>
        <w:rPr>
          <w:highlight w:val="white"/>
        </w:rPr>
      </w:pPr>
      <w:r w:rsidRPr="00B4734E">
        <w:rPr>
          <w:highlight w:val="white"/>
        </w:rPr>
        <w:t xml:space="preserve">          assemblyCode.Operator = AssemblyOperator.empty;</w:t>
      </w:r>
    </w:p>
    <w:p w14:paraId="38B29416" w14:textId="77777777" w:rsidR="00614EB1" w:rsidRPr="00B4734E" w:rsidRDefault="00614EB1" w:rsidP="00614EB1">
      <w:pPr>
        <w:pStyle w:val="Code"/>
        <w:rPr>
          <w:highlight w:val="white"/>
        </w:rPr>
      </w:pPr>
      <w:r w:rsidRPr="00B4734E">
        <w:rPr>
          <w:highlight w:val="white"/>
        </w:rPr>
        <w:t xml:space="preserve">        }</w:t>
      </w:r>
    </w:p>
    <w:p w14:paraId="35E7F4FF" w14:textId="77777777" w:rsidR="00614EB1" w:rsidRPr="00B4734E" w:rsidRDefault="00614EB1" w:rsidP="00614EB1">
      <w:pPr>
        <w:pStyle w:val="Code"/>
        <w:rPr>
          <w:highlight w:val="white"/>
        </w:rPr>
      </w:pPr>
      <w:r w:rsidRPr="00B4734E">
        <w:rPr>
          <w:highlight w:val="white"/>
        </w:rPr>
        <w:t xml:space="preserve">      }</w:t>
      </w:r>
    </w:p>
    <w:p w14:paraId="1EAEBC6C" w14:textId="77777777" w:rsidR="00614EB1" w:rsidRPr="00B4734E" w:rsidRDefault="00614EB1" w:rsidP="00614EB1">
      <w:pPr>
        <w:rPr>
          <w:highlight w:val="white"/>
        </w:rPr>
      </w:pPr>
      <w:r>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B4734E" w:rsidRDefault="00614EB1" w:rsidP="00614EB1">
      <w:pPr>
        <w:pStyle w:val="Code"/>
        <w:rPr>
          <w:highlight w:val="white"/>
        </w:rPr>
      </w:pPr>
      <w:r w:rsidRPr="00B4734E">
        <w:rPr>
          <w:highlight w:val="white"/>
        </w:rPr>
        <w:t xml:space="preserve">      for (int line = 0; line &lt; m_assemblyCodeList.Count; ++line) {</w:t>
      </w:r>
    </w:p>
    <w:p w14:paraId="1A6C2B13" w14:textId="77777777" w:rsidR="00614EB1" w:rsidRPr="00B4734E" w:rsidRDefault="00614EB1" w:rsidP="00614EB1">
      <w:pPr>
        <w:pStyle w:val="Code"/>
        <w:rPr>
          <w:highlight w:val="white"/>
        </w:rPr>
      </w:pPr>
      <w:r w:rsidRPr="00B4734E">
        <w:rPr>
          <w:highlight w:val="white"/>
        </w:rPr>
        <w:t xml:space="preserve">        AssemblyCode assemblyCode = m_assemblyCodeList[line];</w:t>
      </w:r>
    </w:p>
    <w:p w14:paraId="42BD477A" w14:textId="77777777" w:rsidR="00614EB1" w:rsidRPr="00B4734E" w:rsidRDefault="00614EB1" w:rsidP="00614EB1">
      <w:pPr>
        <w:pStyle w:val="Code"/>
        <w:rPr>
          <w:highlight w:val="white"/>
        </w:rPr>
      </w:pPr>
    </w:p>
    <w:p w14:paraId="726BE969" w14:textId="77777777" w:rsidR="00614EB1" w:rsidRPr="00B4734E" w:rsidRDefault="00614EB1" w:rsidP="00614EB1">
      <w:pPr>
        <w:pStyle w:val="Code"/>
        <w:rPr>
          <w:highlight w:val="white"/>
        </w:rPr>
      </w:pPr>
      <w:r w:rsidRPr="00B4734E">
        <w:rPr>
          <w:highlight w:val="white"/>
        </w:rPr>
        <w:t xml:space="preserve">        if (assemblyCode.IsRelationNotRegister() ||</w:t>
      </w:r>
    </w:p>
    <w:p w14:paraId="30E65609" w14:textId="77777777" w:rsidR="00614EB1" w:rsidRPr="00B4734E" w:rsidRDefault="00614EB1" w:rsidP="00614EB1">
      <w:pPr>
        <w:pStyle w:val="Code"/>
        <w:rPr>
          <w:highlight w:val="white"/>
        </w:rPr>
      </w:pPr>
      <w:r w:rsidRPr="00B4734E">
        <w:rPr>
          <w:highlight w:val="white"/>
        </w:rPr>
        <w:t xml:space="preserve">            assemblyCode.IsJumpNotRegister()) {</w:t>
      </w:r>
    </w:p>
    <w:p w14:paraId="0F7F5889" w14:textId="77777777" w:rsidR="00614EB1" w:rsidRPr="00B4734E" w:rsidRDefault="00614EB1" w:rsidP="00614EB1">
      <w:pPr>
        <w:pStyle w:val="Code"/>
        <w:rPr>
          <w:highlight w:val="white"/>
        </w:rPr>
      </w:pPr>
      <w:r w:rsidRPr="00B4734E">
        <w:rPr>
          <w:highlight w:val="white"/>
        </w:rPr>
        <w:t xml:space="preserve">          if (!(assemblyCode[1] is int)) {</w:t>
      </w:r>
    </w:p>
    <w:p w14:paraId="23743B44" w14:textId="77777777" w:rsidR="00614EB1" w:rsidRPr="00B4734E" w:rsidRDefault="00614EB1" w:rsidP="00614EB1">
      <w:pPr>
        <w:pStyle w:val="Code"/>
        <w:rPr>
          <w:highlight w:val="white"/>
        </w:rPr>
      </w:pPr>
      <w:r w:rsidRPr="00B4734E">
        <w:rPr>
          <w:highlight w:val="white"/>
        </w:rPr>
        <w:t xml:space="preserve">            int middleTarget = (int) assemblyCode[2];</w:t>
      </w:r>
    </w:p>
    <w:p w14:paraId="3D125BB9" w14:textId="77777777" w:rsidR="00614EB1" w:rsidRPr="00B4734E" w:rsidRDefault="00614EB1" w:rsidP="00614EB1">
      <w:pPr>
        <w:pStyle w:val="Code"/>
        <w:rPr>
          <w:highlight w:val="white"/>
        </w:rPr>
      </w:pPr>
      <w:r w:rsidRPr="00B4734E">
        <w:rPr>
          <w:highlight w:val="white"/>
        </w:rPr>
        <w:t xml:space="preserve">            assemblyCode[1] = middleToAssemblyMap[middleTarget];</w:t>
      </w:r>
    </w:p>
    <w:p w14:paraId="04558EA5" w14:textId="77777777" w:rsidR="00614EB1" w:rsidRPr="00B4734E" w:rsidRDefault="00614EB1" w:rsidP="00614EB1">
      <w:pPr>
        <w:pStyle w:val="Code"/>
        <w:rPr>
          <w:highlight w:val="white"/>
        </w:rPr>
      </w:pPr>
      <w:r w:rsidRPr="00B4734E">
        <w:rPr>
          <w:highlight w:val="white"/>
        </w:rPr>
        <w:t xml:space="preserve">          }</w:t>
      </w:r>
    </w:p>
    <w:p w14:paraId="614DF986" w14:textId="77777777" w:rsidR="00614EB1" w:rsidRPr="00B4734E" w:rsidRDefault="00614EB1" w:rsidP="00614EB1">
      <w:pPr>
        <w:pStyle w:val="Code"/>
        <w:rPr>
          <w:highlight w:val="white"/>
        </w:rPr>
      </w:pPr>
      <w:r w:rsidRPr="00B4734E">
        <w:rPr>
          <w:highlight w:val="white"/>
        </w:rPr>
        <w:t xml:space="preserve">        }</w:t>
      </w:r>
    </w:p>
    <w:p w14:paraId="076A829E" w14:textId="77777777" w:rsidR="00614EB1" w:rsidRPr="00B4734E" w:rsidRDefault="00614EB1" w:rsidP="00614EB1">
      <w:pPr>
        <w:pStyle w:val="Code"/>
        <w:rPr>
          <w:highlight w:val="white"/>
        </w:rPr>
      </w:pPr>
      <w:r w:rsidRPr="00B4734E">
        <w:rPr>
          <w:highlight w:val="white"/>
        </w:rPr>
        <w:t xml:space="preserve">      }</w:t>
      </w:r>
    </w:p>
    <w:p w14:paraId="1C21A152" w14:textId="77777777" w:rsidR="00614EB1" w:rsidRDefault="00614EB1" w:rsidP="00614EB1">
      <w:pPr>
        <w:rPr>
          <w:highlight w:val="white"/>
        </w:rPr>
      </w:pPr>
      <w:r>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77777777" w:rsidR="00614EB1" w:rsidRPr="00B4734E" w:rsidRDefault="00614EB1" w:rsidP="00614EB1">
      <w:pPr>
        <w:rPr>
          <w:highlight w:val="white"/>
        </w:rPr>
      </w:pPr>
      <w:r>
        <w:rPr>
          <w:highlight w:val="white"/>
        </w:rPr>
        <w:t xml:space="preserve">First, we need the </w:t>
      </w:r>
      <w:r w:rsidRPr="006B0E0A">
        <w:rPr>
          <w:rStyle w:val="KeyWord0"/>
          <w:highlight w:val="white"/>
        </w:rPr>
        <w:t>assemblyToByteMap</w:t>
      </w:r>
      <w:r>
        <w:rPr>
          <w:highlight w:val="white"/>
        </w:rPr>
        <w:t xml:space="preserve"> map to keep track of the address of each assembly code instruction, counted in bytes from the beginning of the code. Then we iterate through the assembly code list and add the byte addresses each instruction. At the moment, all jump instruction are equally large (in bytes), but that may change later on.</w:t>
      </w:r>
    </w:p>
    <w:p w14:paraId="34561959" w14:textId="77777777" w:rsidR="00614EB1" w:rsidRPr="00B4734E" w:rsidRDefault="00614EB1" w:rsidP="00614EB1">
      <w:pPr>
        <w:pStyle w:val="Code"/>
        <w:rPr>
          <w:highlight w:val="white"/>
        </w:rPr>
      </w:pPr>
      <w:r w:rsidRPr="00B4734E">
        <w:rPr>
          <w:highlight w:val="white"/>
        </w:rPr>
        <w:t xml:space="preserve">      IDictionary&lt;int,int&gt; assemblyToByteMap = new Dictionary&lt;int,int&gt;();</w:t>
      </w:r>
    </w:p>
    <w:p w14:paraId="66173369" w14:textId="77777777" w:rsidR="00614EB1" w:rsidRPr="00B4734E" w:rsidRDefault="00614EB1" w:rsidP="00614EB1">
      <w:pPr>
        <w:pStyle w:val="Code"/>
        <w:rPr>
          <w:highlight w:val="white"/>
        </w:rPr>
      </w:pPr>
    </w:p>
    <w:p w14:paraId="231C394F" w14:textId="77777777" w:rsidR="00614EB1" w:rsidRPr="00B4734E" w:rsidRDefault="00614EB1" w:rsidP="00614EB1">
      <w:pPr>
        <w:pStyle w:val="Code"/>
        <w:rPr>
          <w:highlight w:val="white"/>
        </w:rPr>
      </w:pPr>
      <w:r w:rsidRPr="00B4734E">
        <w:rPr>
          <w:highlight w:val="white"/>
        </w:rPr>
        <w:t xml:space="preserve">      { int byteSize = 0, line = 0;</w:t>
      </w:r>
    </w:p>
    <w:p w14:paraId="0CCF5056" w14:textId="77777777" w:rsidR="00614EB1" w:rsidRPr="00B4734E" w:rsidRDefault="00614EB1" w:rsidP="00614EB1">
      <w:pPr>
        <w:pStyle w:val="Code"/>
        <w:rPr>
          <w:highlight w:val="white"/>
        </w:rPr>
      </w:pPr>
      <w:r w:rsidRPr="00B4734E">
        <w:rPr>
          <w:highlight w:val="white"/>
        </w:rPr>
        <w:t xml:space="preserve">        foreach (AssemblyCode assemblyCode in m_assemblyCodeList) {</w:t>
      </w:r>
    </w:p>
    <w:p w14:paraId="0849B568" w14:textId="77777777" w:rsidR="00614EB1" w:rsidRPr="00B4734E" w:rsidRDefault="00614EB1" w:rsidP="00614EB1">
      <w:pPr>
        <w:pStyle w:val="Code"/>
        <w:rPr>
          <w:highlight w:val="white"/>
        </w:rPr>
      </w:pPr>
      <w:r w:rsidRPr="00B4734E">
        <w:rPr>
          <w:highlight w:val="white"/>
        </w:rPr>
        <w:lastRenderedPageBreak/>
        <w:t xml:space="preserve">          assemblyToByteMap.Add(line++, byteSize);</w:t>
      </w:r>
    </w:p>
    <w:p w14:paraId="0EC1192C" w14:textId="77777777" w:rsidR="00614EB1" w:rsidRPr="00B4734E" w:rsidRDefault="00614EB1" w:rsidP="00614EB1">
      <w:pPr>
        <w:pStyle w:val="Code"/>
        <w:rPr>
          <w:highlight w:val="white"/>
        </w:rPr>
      </w:pPr>
      <w:r w:rsidRPr="00B4734E">
        <w:rPr>
          <w:highlight w:val="white"/>
        </w:rPr>
        <w:t xml:space="preserve">  </w:t>
      </w:r>
    </w:p>
    <w:p w14:paraId="20EF5DEA" w14:textId="77777777" w:rsidR="00614EB1" w:rsidRPr="00B4734E" w:rsidRDefault="00614EB1" w:rsidP="00614EB1">
      <w:pPr>
        <w:pStyle w:val="Code"/>
        <w:rPr>
          <w:highlight w:val="white"/>
        </w:rPr>
      </w:pPr>
      <w:r w:rsidRPr="00B4734E">
        <w:rPr>
          <w:highlight w:val="white"/>
        </w:rPr>
        <w:t xml:space="preserve">          if (!(assemblyCode.IsRelationNotRegister() ||</w:t>
      </w:r>
    </w:p>
    <w:p w14:paraId="19F2A4F0" w14:textId="77777777" w:rsidR="00614EB1" w:rsidRPr="00B4734E" w:rsidRDefault="00614EB1" w:rsidP="00614EB1">
      <w:pPr>
        <w:pStyle w:val="Code"/>
        <w:rPr>
          <w:highlight w:val="white"/>
        </w:rPr>
      </w:pPr>
      <w:r w:rsidRPr="00B4734E">
        <w:rPr>
          <w:highlight w:val="white"/>
        </w:rPr>
        <w:t xml:space="preserve">                assemblyCode.IsJumpNotRegister())) {</w:t>
      </w:r>
    </w:p>
    <w:p w14:paraId="0CAE573E" w14:textId="77777777" w:rsidR="00614EB1" w:rsidRPr="00B4734E" w:rsidRDefault="00614EB1" w:rsidP="00614EB1">
      <w:pPr>
        <w:pStyle w:val="Code"/>
        <w:rPr>
          <w:highlight w:val="white"/>
        </w:rPr>
      </w:pPr>
      <w:r w:rsidRPr="00B4734E">
        <w:rPr>
          <w:highlight w:val="white"/>
        </w:rPr>
        <w:t xml:space="preserve">            byteSize += assemblyCode.ByteList().Count;</w:t>
      </w:r>
    </w:p>
    <w:p w14:paraId="1755A703" w14:textId="77777777" w:rsidR="00614EB1" w:rsidRPr="00B4734E" w:rsidRDefault="00614EB1" w:rsidP="00614EB1">
      <w:pPr>
        <w:pStyle w:val="Code"/>
        <w:rPr>
          <w:highlight w:val="white"/>
        </w:rPr>
      </w:pPr>
      <w:r w:rsidRPr="00B4734E">
        <w:rPr>
          <w:highlight w:val="white"/>
        </w:rPr>
        <w:t xml:space="preserve">          }</w:t>
      </w:r>
    </w:p>
    <w:p w14:paraId="4BF4EE7D" w14:textId="77777777" w:rsidR="00614EB1" w:rsidRPr="00B4734E" w:rsidRDefault="00614EB1" w:rsidP="00614EB1">
      <w:pPr>
        <w:pStyle w:val="Code"/>
        <w:rPr>
          <w:highlight w:val="white"/>
        </w:rPr>
      </w:pPr>
      <w:r w:rsidRPr="00B4734E">
        <w:rPr>
          <w:highlight w:val="white"/>
        </w:rPr>
        <w:t xml:space="preserve">        }</w:t>
      </w:r>
    </w:p>
    <w:p w14:paraId="0E6E076E" w14:textId="77777777" w:rsidR="00614EB1" w:rsidRPr="00B4734E" w:rsidRDefault="00614EB1" w:rsidP="00614EB1">
      <w:pPr>
        <w:pStyle w:val="Code"/>
        <w:rPr>
          <w:highlight w:val="white"/>
        </w:rPr>
      </w:pPr>
      <w:r w:rsidRPr="00B4734E">
        <w:rPr>
          <w:highlight w:val="white"/>
        </w:rPr>
        <w:t xml:space="preserve">        assemblyToByteMap.Add(m_assemblyCodeList.Count, byteSize);</w:t>
      </w:r>
    </w:p>
    <w:p w14:paraId="2E1FCE85" w14:textId="77777777" w:rsidR="00614EB1" w:rsidRPr="00B4734E" w:rsidRDefault="00614EB1" w:rsidP="00614EB1">
      <w:pPr>
        <w:pStyle w:val="Code"/>
        <w:rPr>
          <w:highlight w:val="white"/>
        </w:rPr>
      </w:pPr>
      <w:r w:rsidRPr="00B4734E">
        <w:rPr>
          <w:highlight w:val="white"/>
        </w:rPr>
        <w:t xml:space="preserve">      }</w:t>
      </w:r>
    </w:p>
    <w:p w14:paraId="154289B4" w14:textId="77777777" w:rsidR="00614EB1" w:rsidRPr="00B4734E" w:rsidRDefault="00614EB1" w:rsidP="00614EB1">
      <w:pPr>
        <w:rPr>
          <w:highlight w:val="white"/>
        </w:rPr>
      </w:pPr>
      <w:r>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B4734E" w:rsidRDefault="00614EB1" w:rsidP="00614EB1">
      <w:pPr>
        <w:pStyle w:val="Code"/>
        <w:rPr>
          <w:highlight w:val="white"/>
        </w:rPr>
      </w:pPr>
      <w:r w:rsidRPr="00B4734E">
        <w:rPr>
          <w:highlight w:val="white"/>
        </w:rPr>
        <w:t xml:space="preserve">      while (true) {</w:t>
      </w:r>
    </w:p>
    <w:p w14:paraId="64A75621" w14:textId="77777777" w:rsidR="00614EB1" w:rsidRPr="00B4734E" w:rsidRDefault="00614EB1" w:rsidP="00614EB1">
      <w:pPr>
        <w:pStyle w:val="Code"/>
        <w:rPr>
          <w:highlight w:val="white"/>
        </w:rPr>
      </w:pPr>
      <w:r w:rsidRPr="00B4734E">
        <w:rPr>
          <w:highlight w:val="white"/>
        </w:rPr>
        <w:t xml:space="preserve">        for (int line = 0; line &lt; (m_assemblyCodeList.Count - 1); ++line) {</w:t>
      </w:r>
    </w:p>
    <w:p w14:paraId="02A00B08" w14:textId="77777777" w:rsidR="00614EB1" w:rsidRPr="00B4734E" w:rsidRDefault="00614EB1" w:rsidP="00614EB1">
      <w:pPr>
        <w:pStyle w:val="Code"/>
        <w:rPr>
          <w:highlight w:val="white"/>
        </w:rPr>
      </w:pPr>
      <w:r w:rsidRPr="00B4734E">
        <w:rPr>
          <w:highlight w:val="white"/>
        </w:rPr>
        <w:t xml:space="preserve">          AssemblyCode thisCode = m_assemblyCodeList[line],</w:t>
      </w:r>
    </w:p>
    <w:p w14:paraId="50D3D99E" w14:textId="77777777" w:rsidR="00614EB1" w:rsidRPr="00B4734E" w:rsidRDefault="00614EB1" w:rsidP="00614EB1">
      <w:pPr>
        <w:pStyle w:val="Code"/>
        <w:rPr>
          <w:highlight w:val="white"/>
        </w:rPr>
      </w:pPr>
      <w:r w:rsidRPr="00B4734E">
        <w:rPr>
          <w:highlight w:val="white"/>
        </w:rPr>
        <w:t xml:space="preserve">                       nextCode = m_assemblyCodeList[line + 1];</w:t>
      </w:r>
    </w:p>
    <w:p w14:paraId="6A506694" w14:textId="77777777" w:rsidR="00614EB1" w:rsidRPr="00B4734E" w:rsidRDefault="00614EB1" w:rsidP="00614EB1">
      <w:pPr>
        <w:pStyle w:val="Code"/>
        <w:rPr>
          <w:highlight w:val="white"/>
        </w:rPr>
      </w:pPr>
    </w:p>
    <w:p w14:paraId="297C26FD" w14:textId="77777777" w:rsidR="00614EB1" w:rsidRPr="00B4734E" w:rsidRDefault="00614EB1" w:rsidP="00614EB1">
      <w:pPr>
        <w:pStyle w:val="Code"/>
        <w:rPr>
          <w:highlight w:val="white"/>
        </w:rPr>
      </w:pPr>
      <w:r w:rsidRPr="00B4734E">
        <w:rPr>
          <w:highlight w:val="white"/>
        </w:rPr>
        <w:t xml:space="preserve">          if (thisCode.IsRelationNotRegister() ||</w:t>
      </w:r>
    </w:p>
    <w:p w14:paraId="1AF08EFB" w14:textId="77777777" w:rsidR="00614EB1" w:rsidRPr="00B4734E" w:rsidRDefault="00614EB1" w:rsidP="00614EB1">
      <w:pPr>
        <w:pStyle w:val="Code"/>
        <w:rPr>
          <w:highlight w:val="white"/>
        </w:rPr>
      </w:pPr>
      <w:r w:rsidRPr="00B4734E">
        <w:rPr>
          <w:highlight w:val="white"/>
        </w:rPr>
        <w:t xml:space="preserve">              thisCode.IsJumpNotRegister()) {</w:t>
      </w:r>
    </w:p>
    <w:p w14:paraId="19A9E936" w14:textId="77777777" w:rsidR="00614EB1" w:rsidRPr="00B4734E" w:rsidRDefault="00614EB1" w:rsidP="00614EB1">
      <w:pPr>
        <w:pStyle w:val="Code"/>
        <w:rPr>
          <w:highlight w:val="white"/>
        </w:rPr>
      </w:pPr>
      <w:r w:rsidRPr="00B4734E">
        <w:rPr>
          <w:highlight w:val="white"/>
        </w:rPr>
        <w:t xml:space="preserve">            int assemblyTarget = (int) thisCode[1];</w:t>
      </w:r>
    </w:p>
    <w:p w14:paraId="26646EAC" w14:textId="77777777" w:rsidR="00614EB1" w:rsidRPr="00B4734E" w:rsidRDefault="00614EB1" w:rsidP="00614EB1">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variable 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 and </w:t>
      </w:r>
      <w:r w:rsidRPr="00C73C17">
        <w:rPr>
          <w:rStyle w:val="KeyWord0"/>
          <w:highlight w:val="white"/>
        </w:rPr>
        <w:t>byteDistance</w:t>
      </w:r>
      <w:r>
        <w:rPr>
          <w:highlight w:val="white"/>
        </w:rPr>
        <w:t xml:space="preserve"> is difference between </w:t>
      </w:r>
      <w:r w:rsidRPr="00A23741">
        <w:rPr>
          <w:rStyle w:val="KeyWord0"/>
          <w:highlight w:val="white"/>
        </w:rPr>
        <w:t>byteTarget</w:t>
      </w:r>
      <w:r>
        <w:rPr>
          <w:highlight w:val="white"/>
        </w:rPr>
        <w:t xml:space="preserve"> and </w:t>
      </w:r>
      <w:r w:rsidRPr="00A23741">
        <w:rPr>
          <w:rStyle w:val="KeyWord0"/>
          <w:highlight w:val="white"/>
        </w:rPr>
        <w:t>byteSource</w:t>
      </w:r>
      <w:r>
        <w:rPr>
          <w:highlight w:val="white"/>
        </w:rPr>
        <w:t>, which becomes the final target address.</w:t>
      </w:r>
    </w:p>
    <w:p w14:paraId="75F67CD8" w14:textId="77777777" w:rsidR="00614EB1" w:rsidRPr="00B4734E" w:rsidRDefault="00614EB1" w:rsidP="00614EB1">
      <w:pPr>
        <w:pStyle w:val="Code"/>
        <w:rPr>
          <w:highlight w:val="white"/>
        </w:rPr>
      </w:pPr>
      <w:r w:rsidRPr="00B4734E">
        <w:rPr>
          <w:highlight w:val="white"/>
        </w:rPr>
        <w:t xml:space="preserve">            int byteSource = assemblyToByteMap[line + 1],</w:t>
      </w:r>
    </w:p>
    <w:p w14:paraId="0C206BCC" w14:textId="77777777" w:rsidR="00614EB1" w:rsidRPr="00B4734E" w:rsidRDefault="00614EB1" w:rsidP="00614EB1">
      <w:pPr>
        <w:pStyle w:val="Code"/>
        <w:rPr>
          <w:highlight w:val="white"/>
        </w:rPr>
      </w:pPr>
      <w:r w:rsidRPr="00B4734E">
        <w:rPr>
          <w:highlight w:val="white"/>
        </w:rPr>
        <w:t xml:space="preserve">                byteTarget = assemblyToByteMap[assemblyTarget];</w:t>
      </w:r>
    </w:p>
    <w:p w14:paraId="52D4385E" w14:textId="77777777" w:rsidR="00614EB1" w:rsidRPr="00B4734E" w:rsidRDefault="00614EB1" w:rsidP="00614EB1">
      <w:pPr>
        <w:pStyle w:val="Code"/>
        <w:rPr>
          <w:highlight w:val="white"/>
        </w:rPr>
      </w:pPr>
      <w:r w:rsidRPr="00B4734E">
        <w:rPr>
          <w:highlight w:val="white"/>
        </w:rPr>
        <w:t xml:space="preserve">            int byteDistance = byteTarget - byteSource;</w:t>
      </w:r>
    </w:p>
    <w:p w14:paraId="32833E06" w14:textId="77777777" w:rsidR="00614EB1" w:rsidRPr="00B4734E" w:rsidRDefault="00614EB1" w:rsidP="00614EB1">
      <w:pPr>
        <w:pStyle w:val="Code"/>
        <w:rPr>
          <w:highlight w:val="white"/>
        </w:rPr>
      </w:pPr>
      <w:r w:rsidRPr="00B4734E">
        <w:rPr>
          <w:highlight w:val="white"/>
        </w:rPr>
        <w:t xml:space="preserve">            Assert.ErrorXXX(byteDistance != 0);</w:t>
      </w:r>
    </w:p>
    <w:p w14:paraId="6FEF37C8" w14:textId="77777777" w:rsidR="00614EB1" w:rsidRPr="00B4734E" w:rsidRDefault="00614EB1" w:rsidP="00614EB1">
      <w:pPr>
        <w:pStyle w:val="Code"/>
        <w:rPr>
          <w:highlight w:val="white"/>
        </w:rPr>
      </w:pPr>
      <w:r w:rsidRPr="00B4734E">
        <w:rPr>
          <w:highlight w:val="white"/>
        </w:rPr>
        <w:t xml:space="preserve">            thisCode[0] = byteDistance;</w:t>
      </w:r>
    </w:p>
    <w:p w14:paraId="473BD80F" w14:textId="77777777" w:rsidR="00614EB1" w:rsidRPr="00B4734E" w:rsidRDefault="00614EB1" w:rsidP="00614EB1">
      <w:pPr>
        <w:pStyle w:val="Code"/>
        <w:rPr>
          <w:highlight w:val="white"/>
        </w:rPr>
      </w:pPr>
      <w:r w:rsidRPr="00B4734E">
        <w:rPr>
          <w:highlight w:val="white"/>
        </w:rPr>
        <w:t xml:space="preserve">          }</w:t>
      </w:r>
    </w:p>
    <w:p w14:paraId="5DDCA092" w14:textId="77777777" w:rsidR="00614EB1" w:rsidRPr="00B4734E" w:rsidRDefault="00614EB1" w:rsidP="00614EB1">
      <w:pPr>
        <w:pStyle w:val="Code"/>
        <w:rPr>
          <w:highlight w:val="white"/>
        </w:rPr>
      </w:pPr>
      <w:r w:rsidRPr="00B4734E">
        <w:rPr>
          <w:highlight w:val="white"/>
        </w:rPr>
        <w:t xml:space="preserve">        }</w:t>
      </w:r>
    </w:p>
    <w:p w14:paraId="7408FB2B" w14:textId="77777777" w:rsidR="00614EB1" w:rsidRPr="00B4734E" w:rsidRDefault="00614EB1" w:rsidP="00614EB1">
      <w:pPr>
        <w:rPr>
          <w:highlight w:val="white"/>
        </w:rPr>
      </w:pPr>
      <w:r>
        <w:rPr>
          <w:highlight w:val="white"/>
        </w:rPr>
        <w:t xml:space="preserve">When the jump instruction has been given proper target address, we iterate through the assembly list and update the </w:t>
      </w:r>
      <w:r w:rsidRPr="00A877E5">
        <w:rPr>
          <w:rStyle w:val="KeyWord0"/>
          <w:highlight w:val="white"/>
        </w:rPr>
        <w:t>assemblyToByteMap</w:t>
      </w:r>
      <w:r>
        <w:rPr>
          <w:highlight w:val="white"/>
        </w:rPr>
        <w:t xml:space="preserve">. Some byte address may have been changed because some long jump instructions have been changed to short jump instructions. If any address has been changed, </w:t>
      </w:r>
      <w:r w:rsidRPr="00FF4510">
        <w:rPr>
          <w:rStyle w:val="KeyWord0"/>
          <w:highlight w:val="white"/>
        </w:rPr>
        <w:t>update</w:t>
      </w:r>
      <w:r>
        <w:rPr>
          <w:highlight w:val="white"/>
        </w:rPr>
        <w:t xml:space="preserve"> is set to true and the overall loop will perform another iteration.</w:t>
      </w:r>
    </w:p>
    <w:p w14:paraId="1798A3AC" w14:textId="77777777" w:rsidR="00614EB1" w:rsidRPr="00B4734E" w:rsidRDefault="00614EB1" w:rsidP="00614EB1">
      <w:pPr>
        <w:pStyle w:val="Code"/>
        <w:rPr>
          <w:highlight w:val="white"/>
        </w:rPr>
      </w:pPr>
      <w:r w:rsidRPr="00B4734E">
        <w:rPr>
          <w:highlight w:val="white"/>
        </w:rPr>
        <w:t xml:space="preserve">        bool update = false;</w:t>
      </w:r>
    </w:p>
    <w:p w14:paraId="55CBCB7C" w14:textId="77777777" w:rsidR="00614EB1" w:rsidRPr="00B4734E" w:rsidRDefault="00614EB1" w:rsidP="00614EB1">
      <w:pPr>
        <w:pStyle w:val="Code"/>
        <w:rPr>
          <w:highlight w:val="white"/>
        </w:rPr>
      </w:pPr>
      <w:r w:rsidRPr="00B4734E">
        <w:rPr>
          <w:highlight w:val="white"/>
        </w:rPr>
        <w:t xml:space="preserve">        { int byteSize = 0, line = 0;</w:t>
      </w:r>
    </w:p>
    <w:p w14:paraId="064A3143" w14:textId="77777777" w:rsidR="00614EB1" w:rsidRPr="00B4734E" w:rsidRDefault="00614EB1" w:rsidP="00614EB1">
      <w:pPr>
        <w:pStyle w:val="Code"/>
        <w:rPr>
          <w:highlight w:val="white"/>
        </w:rPr>
      </w:pPr>
      <w:r w:rsidRPr="00B4734E">
        <w:rPr>
          <w:highlight w:val="white"/>
        </w:rPr>
        <w:t xml:space="preserve">          foreach (AssemblyCode objectCode in m_assemblyCodeList) {</w:t>
      </w:r>
    </w:p>
    <w:p w14:paraId="67508951" w14:textId="77777777" w:rsidR="00614EB1" w:rsidRPr="00B4734E" w:rsidRDefault="00614EB1" w:rsidP="00614EB1">
      <w:pPr>
        <w:pStyle w:val="Code"/>
        <w:rPr>
          <w:highlight w:val="white"/>
        </w:rPr>
      </w:pPr>
      <w:r w:rsidRPr="00B4734E">
        <w:rPr>
          <w:highlight w:val="white"/>
        </w:rPr>
        <w:t xml:space="preserve">            if (assemblyToByteMap[line] != byteSize) {</w:t>
      </w:r>
    </w:p>
    <w:p w14:paraId="17B0C830" w14:textId="77777777" w:rsidR="00614EB1" w:rsidRPr="00B4734E" w:rsidRDefault="00614EB1" w:rsidP="00614EB1">
      <w:pPr>
        <w:pStyle w:val="Code"/>
        <w:rPr>
          <w:highlight w:val="white"/>
        </w:rPr>
      </w:pPr>
      <w:r w:rsidRPr="00B4734E">
        <w:rPr>
          <w:highlight w:val="white"/>
        </w:rPr>
        <w:t xml:space="preserve">              assemblyToByteMap[line] = byteSize;</w:t>
      </w:r>
    </w:p>
    <w:p w14:paraId="73FC9228" w14:textId="77777777" w:rsidR="00614EB1" w:rsidRPr="00B4734E" w:rsidRDefault="00614EB1" w:rsidP="00614EB1">
      <w:pPr>
        <w:pStyle w:val="Code"/>
        <w:rPr>
          <w:highlight w:val="white"/>
        </w:rPr>
      </w:pPr>
      <w:r w:rsidRPr="00B4734E">
        <w:rPr>
          <w:highlight w:val="white"/>
        </w:rPr>
        <w:t xml:space="preserve">              update = true;</w:t>
      </w:r>
    </w:p>
    <w:p w14:paraId="3B7FF5A1" w14:textId="77777777" w:rsidR="00614EB1" w:rsidRPr="00B4734E" w:rsidRDefault="00614EB1" w:rsidP="00614EB1">
      <w:pPr>
        <w:pStyle w:val="Code"/>
        <w:rPr>
          <w:highlight w:val="white"/>
        </w:rPr>
      </w:pPr>
      <w:r w:rsidRPr="00B4734E">
        <w:rPr>
          <w:highlight w:val="white"/>
        </w:rPr>
        <w:t xml:space="preserve">            }</w:t>
      </w:r>
    </w:p>
    <w:p w14:paraId="36FEE6F3" w14:textId="77777777" w:rsidR="00614EB1" w:rsidRPr="00B4734E" w:rsidRDefault="00614EB1" w:rsidP="00614EB1">
      <w:pPr>
        <w:pStyle w:val="Code"/>
        <w:rPr>
          <w:highlight w:val="white"/>
        </w:rPr>
      </w:pPr>
      <w:r w:rsidRPr="00B4734E">
        <w:rPr>
          <w:highlight w:val="white"/>
        </w:rPr>
        <w:t xml:space="preserve">            </w:t>
      </w:r>
    </w:p>
    <w:p w14:paraId="6BEEBA5D" w14:textId="77777777" w:rsidR="00614EB1" w:rsidRPr="00B4734E" w:rsidRDefault="00614EB1" w:rsidP="00614EB1">
      <w:pPr>
        <w:pStyle w:val="Code"/>
        <w:rPr>
          <w:highlight w:val="white"/>
        </w:rPr>
      </w:pPr>
      <w:r w:rsidRPr="00B4734E">
        <w:rPr>
          <w:highlight w:val="white"/>
        </w:rPr>
        <w:t xml:space="preserve">            byteSize += objectCode.ByteList().Count;</w:t>
      </w:r>
    </w:p>
    <w:p w14:paraId="40706391" w14:textId="77777777" w:rsidR="00614EB1" w:rsidRPr="00B4734E" w:rsidRDefault="00614EB1" w:rsidP="00614EB1">
      <w:pPr>
        <w:pStyle w:val="Code"/>
        <w:rPr>
          <w:highlight w:val="white"/>
        </w:rPr>
      </w:pPr>
      <w:r w:rsidRPr="00B4734E">
        <w:rPr>
          <w:highlight w:val="white"/>
        </w:rPr>
        <w:t xml:space="preserve">            ++line;</w:t>
      </w:r>
    </w:p>
    <w:p w14:paraId="32A88D2A" w14:textId="77777777" w:rsidR="00614EB1" w:rsidRPr="00B4734E" w:rsidRDefault="00614EB1" w:rsidP="00614EB1">
      <w:pPr>
        <w:pStyle w:val="Code"/>
        <w:rPr>
          <w:highlight w:val="white"/>
        </w:rPr>
      </w:pPr>
      <w:r w:rsidRPr="00B4734E">
        <w:rPr>
          <w:highlight w:val="white"/>
        </w:rPr>
        <w:t xml:space="preserve">          }</w:t>
      </w:r>
    </w:p>
    <w:p w14:paraId="073C55C9" w14:textId="77777777" w:rsidR="00614EB1" w:rsidRPr="00B4734E" w:rsidRDefault="00614EB1" w:rsidP="00614EB1">
      <w:pPr>
        <w:pStyle w:val="Code"/>
        <w:rPr>
          <w:highlight w:val="white"/>
        </w:rPr>
      </w:pPr>
      <w:r w:rsidRPr="00B4734E">
        <w:rPr>
          <w:highlight w:val="white"/>
        </w:rPr>
        <w:t xml:space="preserve">        }</w:t>
      </w:r>
    </w:p>
    <w:p w14:paraId="30B3A51C" w14:textId="77777777" w:rsidR="00614EB1" w:rsidRPr="00B4734E" w:rsidRDefault="00614EB1" w:rsidP="00614EB1">
      <w:pPr>
        <w:rPr>
          <w:highlight w:val="white"/>
        </w:rPr>
      </w:pPr>
      <w:r>
        <w:rPr>
          <w:highlight w:val="white"/>
        </w:rPr>
        <w:t>If nothing has been changed from the previous iteration, every assembly jump instruction holds the correct target address and we break the loop.</w:t>
      </w:r>
    </w:p>
    <w:p w14:paraId="76D1F9A3" w14:textId="77777777" w:rsidR="00614EB1" w:rsidRPr="00B4734E" w:rsidRDefault="00614EB1" w:rsidP="00614EB1">
      <w:pPr>
        <w:pStyle w:val="Code"/>
        <w:rPr>
          <w:highlight w:val="white"/>
        </w:rPr>
      </w:pPr>
      <w:r w:rsidRPr="00B4734E">
        <w:rPr>
          <w:highlight w:val="white"/>
        </w:rPr>
        <w:t xml:space="preserve">        if (!update) {</w:t>
      </w:r>
    </w:p>
    <w:p w14:paraId="7062D394" w14:textId="77777777" w:rsidR="00614EB1" w:rsidRPr="00B4734E" w:rsidRDefault="00614EB1" w:rsidP="00614EB1">
      <w:pPr>
        <w:pStyle w:val="Code"/>
        <w:rPr>
          <w:highlight w:val="white"/>
        </w:rPr>
      </w:pPr>
      <w:r w:rsidRPr="00B4734E">
        <w:rPr>
          <w:highlight w:val="white"/>
        </w:rPr>
        <w:lastRenderedPageBreak/>
        <w:t xml:space="preserve">          break;</w:t>
      </w:r>
    </w:p>
    <w:p w14:paraId="1A5BCE3A" w14:textId="77777777" w:rsidR="00614EB1" w:rsidRPr="00B4734E" w:rsidRDefault="00614EB1" w:rsidP="00614EB1">
      <w:pPr>
        <w:pStyle w:val="Code"/>
        <w:rPr>
          <w:highlight w:val="white"/>
        </w:rPr>
      </w:pPr>
      <w:r w:rsidRPr="00B4734E">
        <w:rPr>
          <w:highlight w:val="white"/>
        </w:rPr>
        <w:t xml:space="preserve">        }</w:t>
      </w:r>
    </w:p>
    <w:p w14:paraId="4F034B7B" w14:textId="77777777" w:rsidR="00614EB1" w:rsidRPr="00B4734E" w:rsidRDefault="00614EB1" w:rsidP="00614EB1">
      <w:pPr>
        <w:pStyle w:val="Code"/>
        <w:rPr>
          <w:highlight w:val="white"/>
        </w:rPr>
      </w:pPr>
      <w:r w:rsidRPr="00B4734E">
        <w:rPr>
          <w:highlight w:val="white"/>
        </w:rPr>
        <w:t xml:space="preserve">      }</w:t>
      </w:r>
    </w:p>
    <w:p w14:paraId="4C73814E" w14:textId="77777777" w:rsidR="00614EB1" w:rsidRPr="00B4734E" w:rsidRDefault="00614EB1" w:rsidP="00614EB1">
      <w:pPr>
        <w:rPr>
          <w:highlight w:val="white"/>
        </w:rPr>
      </w:pPr>
      <w:r>
        <w:rPr>
          <w:highlight w:val="white"/>
        </w:rPr>
        <w:t xml:space="preserve">Finally, we need to iterate through the assembly code list, and change the return addresses in the same way as the byte target addresses above. </w:t>
      </w:r>
    </w:p>
    <w:p w14:paraId="06345C17" w14:textId="77777777" w:rsidR="00614EB1" w:rsidRPr="00710CC3" w:rsidRDefault="00614EB1" w:rsidP="00614EB1">
      <w:pPr>
        <w:pStyle w:val="Code"/>
        <w:rPr>
          <w:highlight w:val="white"/>
        </w:rPr>
      </w:pPr>
      <w:r w:rsidRPr="00710CC3">
        <w:rPr>
          <w:highlight w:val="white"/>
        </w:rPr>
        <w:t xml:space="preserve">      for (int line = 0; line &lt; m_assemblyCodeList.Count; ++line) {        </w:t>
      </w:r>
    </w:p>
    <w:p w14:paraId="21BD8E29" w14:textId="77777777" w:rsidR="00614EB1" w:rsidRPr="00710CC3" w:rsidRDefault="00614EB1" w:rsidP="00614EB1">
      <w:pPr>
        <w:pStyle w:val="Code"/>
        <w:rPr>
          <w:highlight w:val="white"/>
        </w:rPr>
      </w:pPr>
      <w:r w:rsidRPr="00710CC3">
        <w:rPr>
          <w:highlight w:val="white"/>
        </w:rPr>
        <w:t xml:space="preserve">        AssemblyCode assemblyCode = m_assemblyCodeList[line];</w:t>
      </w:r>
    </w:p>
    <w:p w14:paraId="00039064" w14:textId="77777777" w:rsidR="00614EB1" w:rsidRPr="00710CC3" w:rsidRDefault="00614EB1" w:rsidP="00614EB1">
      <w:pPr>
        <w:pStyle w:val="Code"/>
        <w:rPr>
          <w:highlight w:val="white"/>
        </w:rPr>
      </w:pPr>
    </w:p>
    <w:p w14:paraId="23C70979" w14:textId="77777777" w:rsidR="00614EB1" w:rsidRPr="00710CC3" w:rsidRDefault="00614EB1" w:rsidP="00614EB1">
      <w:pPr>
        <w:pStyle w:val="Code"/>
        <w:rPr>
          <w:highlight w:val="white"/>
        </w:rPr>
      </w:pPr>
      <w:r w:rsidRPr="00710CC3">
        <w:rPr>
          <w:highlight w:val="white"/>
        </w:rPr>
        <w:t xml:space="preserve">        if (assemblyCode.Operator == AssemblyOperator.</w:t>
      </w:r>
      <w:r>
        <w:rPr>
          <w:highlight w:val="white"/>
        </w:rPr>
        <w:t>return_address</w:t>
      </w:r>
      <w:r w:rsidRPr="00710CC3">
        <w:rPr>
          <w:highlight w:val="white"/>
        </w:rPr>
        <w:t>) {</w:t>
      </w:r>
    </w:p>
    <w:p w14:paraId="25C322D4" w14:textId="77777777" w:rsidR="00614EB1" w:rsidRPr="00710CC3" w:rsidRDefault="00614EB1" w:rsidP="00614EB1">
      <w:pPr>
        <w:pStyle w:val="Code"/>
        <w:rPr>
          <w:highlight w:val="white"/>
        </w:rPr>
      </w:pPr>
      <w:r w:rsidRPr="00710CC3">
        <w:rPr>
          <w:highlight w:val="white"/>
        </w:rPr>
        <w:t xml:space="preserve">          int middleAddress = (int) ((BigInteger) assemblyCode[2]);</w:t>
      </w:r>
    </w:p>
    <w:p w14:paraId="4A1BE556" w14:textId="77777777" w:rsidR="00614EB1" w:rsidRPr="00710CC3" w:rsidRDefault="00614EB1" w:rsidP="00614EB1">
      <w:pPr>
        <w:pStyle w:val="Code"/>
        <w:rPr>
          <w:highlight w:val="white"/>
        </w:rPr>
      </w:pPr>
      <w:r w:rsidRPr="00710CC3">
        <w:rPr>
          <w:highlight w:val="white"/>
        </w:rPr>
        <w:t xml:space="preserve">          int assemblyAddress = middleToAssemblyMap[middleAddress];</w:t>
      </w:r>
    </w:p>
    <w:p w14:paraId="2B39ECEC" w14:textId="77777777" w:rsidR="00614EB1" w:rsidRPr="00710CC3" w:rsidRDefault="00614EB1" w:rsidP="00614EB1">
      <w:pPr>
        <w:pStyle w:val="Code"/>
        <w:rPr>
          <w:highlight w:val="white"/>
        </w:rPr>
      </w:pPr>
      <w:r w:rsidRPr="00710CC3">
        <w:rPr>
          <w:highlight w:val="white"/>
        </w:rPr>
        <w:t xml:space="preserve">          int byteAddress = assemblyToByteMap[assemblyAddress];</w:t>
      </w:r>
    </w:p>
    <w:p w14:paraId="6842DF44" w14:textId="77777777" w:rsidR="00614EB1" w:rsidRPr="00710CC3" w:rsidRDefault="00614EB1" w:rsidP="00614EB1">
      <w:pPr>
        <w:pStyle w:val="Code"/>
        <w:rPr>
          <w:highlight w:val="white"/>
        </w:rPr>
      </w:pPr>
      <w:r w:rsidRPr="00710CC3">
        <w:rPr>
          <w:highlight w:val="white"/>
        </w:rPr>
        <w:t xml:space="preserve">          assemblyCode[2] = (BigInteger) byteAddress;</w:t>
      </w:r>
    </w:p>
    <w:p w14:paraId="687C231F" w14:textId="77777777" w:rsidR="00614EB1" w:rsidRPr="00710CC3" w:rsidRDefault="00614EB1" w:rsidP="00614EB1">
      <w:pPr>
        <w:pStyle w:val="Code"/>
        <w:rPr>
          <w:highlight w:val="white"/>
        </w:rPr>
      </w:pPr>
      <w:r w:rsidRPr="00710CC3">
        <w:rPr>
          <w:highlight w:val="white"/>
        </w:rPr>
        <w:t xml:space="preserve">        }</w:t>
      </w:r>
    </w:p>
    <w:p w14:paraId="7D5C39EB" w14:textId="77777777" w:rsidR="00614EB1" w:rsidRPr="00710CC3" w:rsidRDefault="00614EB1" w:rsidP="00614EB1">
      <w:pPr>
        <w:pStyle w:val="Code"/>
        <w:rPr>
          <w:highlight w:val="white"/>
        </w:rPr>
      </w:pPr>
      <w:r w:rsidRPr="00710CC3">
        <w:rPr>
          <w:highlight w:val="white"/>
        </w:rPr>
        <w:t xml:space="preserve">      }</w:t>
      </w:r>
    </w:p>
    <w:p w14:paraId="5626EE85" w14:textId="77777777" w:rsidR="00614EB1" w:rsidRPr="00710CC3" w:rsidRDefault="00614EB1" w:rsidP="00614EB1">
      <w:pPr>
        <w:pStyle w:val="Code"/>
        <w:rPr>
          <w:highlight w:val="white"/>
        </w:rPr>
      </w:pPr>
      <w:r w:rsidRPr="00710CC3">
        <w:rPr>
          <w:highlight w:val="white"/>
        </w:rPr>
        <w:t xml:space="preserve">    }</w:t>
      </w:r>
    </w:p>
    <w:p w14:paraId="2E9951CA" w14:textId="77777777" w:rsidR="00614EB1" w:rsidRDefault="00614EB1" w:rsidP="00614EB1">
      <w:pPr>
        <w:pStyle w:val="Rubrik3"/>
        <w:rPr>
          <w:highlight w:val="white"/>
        </w:rPr>
      </w:pPr>
      <w:bookmarkStart w:id="518" w:name="_Toc49764429"/>
      <w:r>
        <w:rPr>
          <w:highlight w:val="white"/>
        </w:rPr>
        <w:t>Windows Byte List</w:t>
      </w:r>
      <w:bookmarkEnd w:id="518"/>
    </w:p>
    <w:p w14:paraId="4AE37452" w14:textId="683EBE19" w:rsidR="00614EB1" w:rsidRDefault="00614EB1" w:rsidP="00614EB1">
      <w:pPr>
        <w:rPr>
          <w:highlight w:val="white"/>
        </w:rPr>
      </w:pPr>
      <w:r>
        <w:rPr>
          <w:highlight w:val="white"/>
        </w:rPr>
        <w:t xml:space="preserve">The </w:t>
      </w:r>
      <w:r w:rsidRPr="009B2445">
        <w:rPr>
          <w:rStyle w:val="KeyWord0"/>
          <w:highlight w:val="white"/>
        </w:rPr>
        <w:t>WindowsByteList</w:t>
      </w:r>
      <w:r>
        <w:rPr>
          <w:highlight w:val="white"/>
        </w:rPr>
        <w:t xml:space="preserve"> method iterates through the assembly code list and generates the byte list for each instruction by calling </w:t>
      </w:r>
      <w:r w:rsidRPr="002E2390">
        <w:rPr>
          <w:rStyle w:val="KeyWord0"/>
          <w:highlight w:val="white"/>
        </w:rPr>
        <w:t>ByteList</w:t>
      </w:r>
      <w:r>
        <w:rPr>
          <w:highlight w:val="white"/>
        </w:rPr>
        <w:t xml:space="preserve"> in </w:t>
      </w:r>
      <w:r w:rsidRPr="002E2390">
        <w:rPr>
          <w:rStyle w:val="KeyWord0"/>
          <w:highlight w:val="white"/>
        </w:rPr>
        <w:t>AssemblyCode</w:t>
      </w:r>
      <w:r>
        <w:rPr>
          <w:highlight w:val="white"/>
        </w:rPr>
        <w:t xml:space="preserve">. It also adds names to the </w:t>
      </w:r>
      <w:r w:rsidRPr="002E2390">
        <w:rPr>
          <w:rStyle w:val="KeyWord0"/>
          <w:highlight w:val="white"/>
        </w:rPr>
        <w:t>accessMap</w:t>
      </w:r>
      <w:r>
        <w:rPr>
          <w:highlight w:val="white"/>
        </w:rPr>
        <w:t xml:space="preserve">, </w:t>
      </w:r>
      <w:r w:rsidRPr="002E2390">
        <w:rPr>
          <w:rStyle w:val="KeyWord0"/>
          <w:highlight w:val="white"/>
        </w:rPr>
        <w:t>callMap</w:t>
      </w:r>
      <w:r>
        <w:rPr>
          <w:highlight w:val="white"/>
        </w:rPr>
        <w:t xml:space="preserve">, and </w:t>
      </w:r>
      <w:r w:rsidRPr="002E2390">
        <w:rPr>
          <w:rStyle w:val="KeyWord0"/>
          <w:highlight w:val="white"/>
        </w:rPr>
        <w:t>returnSet</w:t>
      </w:r>
      <w:r>
        <w:rPr>
          <w:highlight w:val="white"/>
        </w:rPr>
        <w:t xml:space="preserve"> parameters.</w:t>
      </w:r>
    </w:p>
    <w:p w14:paraId="4A0FA61D" w14:textId="3DDBBBD2" w:rsidR="00614EB1" w:rsidRPr="001A2BBA" w:rsidRDefault="00614EB1" w:rsidP="00614EB1">
      <w:pPr>
        <w:pStyle w:val="CodeHeader"/>
        <w:rPr>
          <w:highlight w:val="white"/>
        </w:rPr>
      </w:pPr>
      <w:proofErr w:type="spellStart"/>
      <w:r>
        <w:rPr>
          <w:highlight w:val="white"/>
        </w:rPr>
        <w:t>AssemblyCodeGenerator.cs</w:t>
      </w:r>
      <w:proofErr w:type="spellEnd"/>
    </w:p>
    <w:p w14:paraId="12F241A3" w14:textId="77777777" w:rsidR="00614EB1" w:rsidRPr="007F292F" w:rsidRDefault="00614EB1" w:rsidP="00614EB1">
      <w:pPr>
        <w:pStyle w:val="Code"/>
        <w:rPr>
          <w:highlight w:val="white"/>
        </w:rPr>
      </w:pPr>
      <w:r w:rsidRPr="007F292F">
        <w:rPr>
          <w:highlight w:val="white"/>
        </w:rPr>
        <w:t xml:space="preserve">    private void </w:t>
      </w:r>
      <w:bookmarkStart w:id="519" w:name="_Hlk51314142"/>
      <w:r w:rsidRPr="007F292F">
        <w:rPr>
          <w:highlight w:val="white"/>
        </w:rPr>
        <w:t>WindowsByteList</w:t>
      </w:r>
      <w:bookmarkEnd w:id="519"/>
      <w:r w:rsidRPr="007F292F">
        <w:rPr>
          <w:highlight w:val="white"/>
        </w:rPr>
        <w:t>(List&lt;byte&gt; byteList,</w:t>
      </w:r>
    </w:p>
    <w:p w14:paraId="72CCC781" w14:textId="77777777" w:rsidR="00614EB1" w:rsidRPr="007F292F" w:rsidRDefault="00614EB1" w:rsidP="00614EB1">
      <w:pPr>
        <w:pStyle w:val="Code"/>
        <w:rPr>
          <w:highlight w:val="white"/>
        </w:rPr>
      </w:pPr>
      <w:r w:rsidRPr="007F292F">
        <w:rPr>
          <w:highlight w:val="white"/>
        </w:rPr>
        <w:t xml:space="preserve">                                 IDictionary&lt;int,string&gt; accessMap,</w:t>
      </w:r>
    </w:p>
    <w:p w14:paraId="350E9008" w14:textId="77777777" w:rsidR="00614EB1" w:rsidRPr="007F292F" w:rsidRDefault="00614EB1" w:rsidP="00614EB1">
      <w:pPr>
        <w:pStyle w:val="Code"/>
        <w:rPr>
          <w:highlight w:val="white"/>
        </w:rPr>
      </w:pPr>
      <w:r w:rsidRPr="007F292F">
        <w:rPr>
          <w:highlight w:val="white"/>
        </w:rPr>
        <w:t xml:space="preserve">                                 IDictionary&lt;int,string&gt; callMap,</w:t>
      </w:r>
    </w:p>
    <w:p w14:paraId="0AB8599A" w14:textId="77777777" w:rsidR="00614EB1" w:rsidRPr="007F292F" w:rsidRDefault="00614EB1" w:rsidP="00614EB1">
      <w:pPr>
        <w:pStyle w:val="Code"/>
        <w:rPr>
          <w:highlight w:val="white"/>
        </w:rPr>
      </w:pPr>
      <w:r w:rsidRPr="007F292F">
        <w:rPr>
          <w:highlight w:val="white"/>
        </w:rPr>
        <w:t xml:space="preserve">                                 ISet&lt;int&gt; returnSet) {</w:t>
      </w:r>
    </w:p>
    <w:p w14:paraId="5D52227D" w14:textId="77777777" w:rsidR="00614EB1" w:rsidRPr="007F292F" w:rsidRDefault="00614EB1" w:rsidP="00614EB1">
      <w:pPr>
        <w:pStyle w:val="Code"/>
        <w:rPr>
          <w:highlight w:val="white"/>
        </w:rPr>
      </w:pPr>
      <w:r w:rsidRPr="007F292F">
        <w:rPr>
          <w:highlight w:val="white"/>
        </w:rPr>
        <w:t xml:space="preserve">      foreach (AssemblyCode assemblyCode in m_assemblyCodeList) {</w:t>
      </w:r>
    </w:p>
    <w:p w14:paraId="3302026F" w14:textId="77777777" w:rsidR="00614EB1" w:rsidRPr="007A5FFB" w:rsidRDefault="00614EB1" w:rsidP="00614EB1">
      <w:pPr>
        <w:rPr>
          <w:highlight w:val="white"/>
        </w:rPr>
      </w:pPr>
      <w:r>
        <w:rPr>
          <w:highlight w:val="white"/>
        </w:rPr>
        <w:t>We add the byte list of the instruction to the byte list parameter.</w:t>
      </w:r>
    </w:p>
    <w:p w14:paraId="6F241AD0" w14:textId="77777777" w:rsidR="00614EB1" w:rsidRPr="007F292F" w:rsidRDefault="00614EB1" w:rsidP="00614EB1">
      <w:pPr>
        <w:pStyle w:val="Code"/>
        <w:rPr>
          <w:highlight w:val="white"/>
        </w:rPr>
      </w:pPr>
      <w:r w:rsidRPr="007F292F">
        <w:rPr>
          <w:highlight w:val="white"/>
        </w:rPr>
        <w:t xml:space="preserve">        byteList.AddRange(assemblyCode.ByteList());</w:t>
      </w:r>
    </w:p>
    <w:p w14:paraId="57258A22" w14:textId="77777777" w:rsidR="00614EB1" w:rsidRPr="007F292F" w:rsidRDefault="00614EB1" w:rsidP="00614EB1">
      <w:pPr>
        <w:rPr>
          <w:highlight w:val="white"/>
        </w:rPr>
      </w:pPr>
      <w:r>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7F292F" w:rsidRDefault="00614EB1" w:rsidP="00614EB1">
      <w:pPr>
        <w:pStyle w:val="Code"/>
        <w:rPr>
          <w:highlight w:val="white"/>
        </w:rPr>
      </w:pPr>
      <w:r w:rsidRPr="007F292F">
        <w:rPr>
          <w:highlight w:val="white"/>
        </w:rPr>
        <w:t xml:space="preserve">        if ((assemblyCode.Operator != AssemblyOperator.label) &amp;&amp;</w:t>
      </w:r>
    </w:p>
    <w:p w14:paraId="3505A048" w14:textId="77777777" w:rsidR="00614EB1" w:rsidRPr="007F292F" w:rsidRDefault="00614EB1" w:rsidP="00614EB1">
      <w:pPr>
        <w:pStyle w:val="Code"/>
        <w:rPr>
          <w:highlight w:val="white"/>
        </w:rPr>
      </w:pPr>
      <w:r w:rsidRPr="007F292F">
        <w:rPr>
          <w:highlight w:val="white"/>
        </w:rPr>
        <w:t xml:space="preserve">            (assemblyCode.Operator != AssemblyOperator.comment) &amp;&amp;</w:t>
      </w:r>
    </w:p>
    <w:p w14:paraId="33E2C532" w14:textId="77777777" w:rsidR="00614EB1" w:rsidRDefault="00614EB1" w:rsidP="00614EB1">
      <w:pPr>
        <w:pStyle w:val="Code"/>
        <w:rPr>
          <w:highlight w:val="white"/>
        </w:rPr>
      </w:pPr>
      <w:r w:rsidRPr="007F292F">
        <w:rPr>
          <w:highlight w:val="white"/>
        </w:rPr>
        <w:t xml:space="preserve">            (assemblyCode.Operator != AssemblyOperator.define_zero_sequence)){</w:t>
      </w:r>
    </w:p>
    <w:p w14:paraId="1DB3DD3E" w14:textId="77777777" w:rsidR="00614EB1" w:rsidRPr="007F292F" w:rsidRDefault="00614EB1" w:rsidP="00614EB1">
      <w:pPr>
        <w:rPr>
          <w:highlight w:val="white"/>
        </w:rPr>
      </w:pPr>
      <w:r>
        <w:rPr>
          <w:highlight w:val="white"/>
        </w:rPr>
        <w:t>If the instruction is an address definition, we add its name to the access map.</w:t>
      </w:r>
    </w:p>
    <w:p w14:paraId="183B5158" w14:textId="77777777" w:rsidR="00614EB1" w:rsidRPr="007F292F" w:rsidRDefault="00614EB1" w:rsidP="00614EB1">
      <w:pPr>
        <w:pStyle w:val="Code"/>
        <w:rPr>
          <w:highlight w:val="white"/>
        </w:rPr>
      </w:pPr>
      <w:r w:rsidRPr="007F292F">
        <w:rPr>
          <w:highlight w:val="white"/>
        </w:rPr>
        <w:t xml:space="preserve">          if (assemblyCode.Operator == AssemblyOperator.define_address) {</w:t>
      </w:r>
    </w:p>
    <w:p w14:paraId="36AC4AD3" w14:textId="77777777" w:rsidR="00614EB1" w:rsidRPr="007F292F" w:rsidRDefault="00614EB1" w:rsidP="00614EB1">
      <w:pPr>
        <w:pStyle w:val="Code"/>
        <w:rPr>
          <w:highlight w:val="white"/>
        </w:rPr>
      </w:pPr>
      <w:r w:rsidRPr="007F292F">
        <w:rPr>
          <w:highlight w:val="white"/>
        </w:rPr>
        <w:t xml:space="preserve">            string name = (string) assemblyCode[0];</w:t>
      </w:r>
    </w:p>
    <w:p w14:paraId="0ABF60CA" w14:textId="77777777" w:rsidR="00614EB1" w:rsidRPr="007F292F" w:rsidRDefault="00614EB1" w:rsidP="00614EB1">
      <w:pPr>
        <w:pStyle w:val="Code"/>
        <w:rPr>
          <w:highlight w:val="white"/>
        </w:rPr>
      </w:pPr>
      <w:r w:rsidRPr="007F292F">
        <w:rPr>
          <w:highlight w:val="white"/>
        </w:rPr>
        <w:t xml:space="preserve">            accessMap.Add(byteList.Count - TypeSize.PointerSize, name);</w:t>
      </w:r>
    </w:p>
    <w:p w14:paraId="6AF0DA94" w14:textId="77777777" w:rsidR="00614EB1" w:rsidRPr="007F292F" w:rsidRDefault="00614EB1" w:rsidP="00614EB1">
      <w:pPr>
        <w:pStyle w:val="Code"/>
        <w:rPr>
          <w:highlight w:val="white"/>
        </w:rPr>
      </w:pPr>
      <w:r w:rsidRPr="007F292F">
        <w:rPr>
          <w:highlight w:val="white"/>
        </w:rPr>
        <w:t xml:space="preserve">          }</w:t>
      </w:r>
    </w:p>
    <w:p w14:paraId="34FE5E9F" w14:textId="77777777" w:rsidR="00614EB1" w:rsidRPr="007F292F" w:rsidRDefault="00614EB1" w:rsidP="00614EB1">
      <w:pPr>
        <w:rPr>
          <w:highlight w:val="white"/>
        </w:rPr>
      </w:pPr>
      <w:r>
        <w:rPr>
          <w:highlight w:val="white"/>
        </w:rPr>
        <w:t>If the instruction is a value definition, we need to look into its sort. If it is a pointer or a static address, we add its name.</w:t>
      </w:r>
    </w:p>
    <w:p w14:paraId="1D80C12C" w14:textId="77777777" w:rsidR="00614EB1" w:rsidRPr="007F292F" w:rsidRDefault="00614EB1" w:rsidP="00614EB1">
      <w:pPr>
        <w:pStyle w:val="Code"/>
        <w:rPr>
          <w:highlight w:val="white"/>
        </w:rPr>
      </w:pPr>
      <w:r w:rsidRPr="007F292F">
        <w:rPr>
          <w:highlight w:val="white"/>
        </w:rPr>
        <w:t xml:space="preserve">          else if (assemblyCode.Operator == AssemblyOperator.define_value) {</w:t>
      </w:r>
    </w:p>
    <w:p w14:paraId="6F7F6C6E" w14:textId="77777777" w:rsidR="00614EB1" w:rsidRPr="007F292F" w:rsidRDefault="00614EB1" w:rsidP="00614EB1">
      <w:pPr>
        <w:pStyle w:val="Code"/>
        <w:rPr>
          <w:highlight w:val="white"/>
        </w:rPr>
      </w:pPr>
      <w:r w:rsidRPr="007F292F">
        <w:rPr>
          <w:highlight w:val="white"/>
        </w:rPr>
        <w:t xml:space="preserve">            Sort sort = (Sort) assemblyCode[0];</w:t>
      </w:r>
    </w:p>
    <w:p w14:paraId="066FA1B0" w14:textId="77777777" w:rsidR="00614EB1" w:rsidRPr="007F292F" w:rsidRDefault="00614EB1" w:rsidP="00614EB1">
      <w:pPr>
        <w:pStyle w:val="Code"/>
        <w:rPr>
          <w:highlight w:val="white"/>
        </w:rPr>
      </w:pPr>
      <w:r w:rsidRPr="007F292F">
        <w:rPr>
          <w:highlight w:val="white"/>
        </w:rPr>
        <w:t xml:space="preserve">            object value = assemblyCode[1];</w:t>
      </w:r>
    </w:p>
    <w:p w14:paraId="039A9BCE" w14:textId="77777777" w:rsidR="00614EB1" w:rsidRPr="007F292F" w:rsidRDefault="00614EB1" w:rsidP="00614EB1">
      <w:pPr>
        <w:pStyle w:val="Code"/>
        <w:rPr>
          <w:highlight w:val="white"/>
        </w:rPr>
      </w:pPr>
    </w:p>
    <w:p w14:paraId="5D57F085" w14:textId="77777777" w:rsidR="00614EB1" w:rsidRPr="007F292F" w:rsidRDefault="00614EB1" w:rsidP="00614EB1">
      <w:pPr>
        <w:pStyle w:val="Code"/>
        <w:rPr>
          <w:highlight w:val="white"/>
        </w:rPr>
      </w:pPr>
      <w:r w:rsidRPr="007F292F">
        <w:rPr>
          <w:highlight w:val="white"/>
        </w:rPr>
        <w:t xml:space="preserve">            if (sort == Sort.Pointer) {</w:t>
      </w:r>
    </w:p>
    <w:p w14:paraId="11B3117C" w14:textId="77777777" w:rsidR="00614EB1" w:rsidRPr="007F292F" w:rsidRDefault="00614EB1" w:rsidP="00614EB1">
      <w:pPr>
        <w:pStyle w:val="Code"/>
        <w:rPr>
          <w:highlight w:val="white"/>
        </w:rPr>
      </w:pPr>
      <w:r w:rsidRPr="007F292F">
        <w:rPr>
          <w:highlight w:val="white"/>
        </w:rPr>
        <w:t xml:space="preserve">              if (value is string) {</w:t>
      </w:r>
    </w:p>
    <w:p w14:paraId="1DB27C7E"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635EBB53" w14:textId="77777777" w:rsidR="00614EB1" w:rsidRPr="007F292F" w:rsidRDefault="00614EB1" w:rsidP="00614EB1">
      <w:pPr>
        <w:pStyle w:val="Code"/>
        <w:rPr>
          <w:highlight w:val="white"/>
        </w:rPr>
      </w:pPr>
      <w:r w:rsidRPr="007F292F">
        <w:rPr>
          <w:highlight w:val="white"/>
        </w:rPr>
        <w:lastRenderedPageBreak/>
        <w:t xml:space="preserve">                              (string) value);</w:t>
      </w:r>
    </w:p>
    <w:p w14:paraId="444538EB" w14:textId="77777777" w:rsidR="00614EB1" w:rsidRPr="007F292F" w:rsidRDefault="00614EB1" w:rsidP="00614EB1">
      <w:pPr>
        <w:pStyle w:val="Code"/>
        <w:rPr>
          <w:highlight w:val="white"/>
        </w:rPr>
      </w:pPr>
      <w:r w:rsidRPr="007F292F">
        <w:rPr>
          <w:highlight w:val="white"/>
        </w:rPr>
        <w:t xml:space="preserve">              }</w:t>
      </w:r>
    </w:p>
    <w:p w14:paraId="2EA55A13" w14:textId="77777777" w:rsidR="00614EB1" w:rsidRPr="007F292F" w:rsidRDefault="00614EB1" w:rsidP="00614EB1">
      <w:pPr>
        <w:pStyle w:val="Code"/>
        <w:rPr>
          <w:highlight w:val="white"/>
        </w:rPr>
      </w:pPr>
      <w:r w:rsidRPr="007F292F">
        <w:rPr>
          <w:highlight w:val="white"/>
        </w:rPr>
        <w:t xml:space="preserve">              else if (value is StaticAddress) {</w:t>
      </w:r>
    </w:p>
    <w:p w14:paraId="187D686A" w14:textId="77777777" w:rsidR="00614EB1" w:rsidRPr="007F292F" w:rsidRDefault="00614EB1" w:rsidP="00614EB1">
      <w:pPr>
        <w:pStyle w:val="Code"/>
        <w:rPr>
          <w:highlight w:val="white"/>
        </w:rPr>
      </w:pPr>
      <w:r w:rsidRPr="007F292F">
        <w:rPr>
          <w:highlight w:val="white"/>
        </w:rPr>
        <w:t xml:space="preserve">                StaticAddress staticAddress = (StaticAddress) value;</w:t>
      </w:r>
    </w:p>
    <w:p w14:paraId="1E1B785C"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1EE530B3" w14:textId="77777777" w:rsidR="00614EB1" w:rsidRPr="007F292F" w:rsidRDefault="00614EB1" w:rsidP="00614EB1">
      <w:pPr>
        <w:pStyle w:val="Code"/>
        <w:rPr>
          <w:highlight w:val="white"/>
        </w:rPr>
      </w:pPr>
      <w:r w:rsidRPr="007F292F">
        <w:rPr>
          <w:highlight w:val="white"/>
        </w:rPr>
        <w:t xml:space="preserve">                              staticAddress.UniqueName);</w:t>
      </w:r>
    </w:p>
    <w:p w14:paraId="5989FD3F" w14:textId="77777777" w:rsidR="00614EB1" w:rsidRPr="007F292F" w:rsidRDefault="00614EB1" w:rsidP="00614EB1">
      <w:pPr>
        <w:pStyle w:val="Code"/>
        <w:rPr>
          <w:highlight w:val="white"/>
        </w:rPr>
      </w:pPr>
      <w:r w:rsidRPr="007F292F">
        <w:rPr>
          <w:highlight w:val="white"/>
        </w:rPr>
        <w:t xml:space="preserve">              }</w:t>
      </w:r>
    </w:p>
    <w:p w14:paraId="1DC538E6" w14:textId="77777777" w:rsidR="00614EB1" w:rsidRPr="007F292F" w:rsidRDefault="00614EB1" w:rsidP="00614EB1">
      <w:pPr>
        <w:pStyle w:val="Code"/>
        <w:rPr>
          <w:highlight w:val="white"/>
        </w:rPr>
      </w:pPr>
      <w:r w:rsidRPr="007F292F">
        <w:rPr>
          <w:highlight w:val="white"/>
        </w:rPr>
        <w:t xml:space="preserve">            }</w:t>
      </w:r>
    </w:p>
    <w:p w14:paraId="32248F52" w14:textId="77777777" w:rsidR="00614EB1" w:rsidRDefault="00614EB1" w:rsidP="00614EB1">
      <w:pPr>
        <w:pStyle w:val="Code"/>
        <w:rPr>
          <w:highlight w:val="white"/>
        </w:rPr>
      </w:pPr>
      <w:r w:rsidRPr="007F292F">
        <w:rPr>
          <w:highlight w:val="white"/>
        </w:rPr>
        <w:t xml:space="preserve">          }</w:t>
      </w:r>
    </w:p>
    <w:p w14:paraId="3F9B065E" w14:textId="77777777" w:rsidR="00614EB1" w:rsidRPr="007F292F" w:rsidRDefault="00614EB1" w:rsidP="00614EB1">
      <w:pPr>
        <w:rPr>
          <w:highlight w:val="white"/>
        </w:rPr>
      </w:pPr>
      <w:r>
        <w:rPr>
          <w:highlight w:val="white"/>
        </w:rPr>
        <w:t>In case of a function call, add the name of the function to be called to the call map.</w:t>
      </w:r>
    </w:p>
    <w:p w14:paraId="39502C39" w14:textId="77777777" w:rsidR="00614EB1" w:rsidRPr="007F292F" w:rsidRDefault="00614EB1" w:rsidP="00614EB1">
      <w:pPr>
        <w:pStyle w:val="Code"/>
        <w:rPr>
          <w:highlight w:val="white"/>
        </w:rPr>
      </w:pPr>
      <w:r w:rsidRPr="007F292F">
        <w:rPr>
          <w:highlight w:val="white"/>
        </w:rPr>
        <w:t xml:space="preserve">          else if ((assemblyCode.Operator == AssemblyOperator.call) &amp;&amp;</w:t>
      </w:r>
    </w:p>
    <w:p w14:paraId="53BD6C02" w14:textId="77777777" w:rsidR="00614EB1" w:rsidRPr="007F292F" w:rsidRDefault="00614EB1" w:rsidP="00614EB1">
      <w:pPr>
        <w:pStyle w:val="Code"/>
        <w:rPr>
          <w:highlight w:val="white"/>
        </w:rPr>
      </w:pPr>
      <w:r w:rsidRPr="007F292F">
        <w:rPr>
          <w:highlight w:val="white"/>
        </w:rPr>
        <w:t xml:space="preserve">                   (assemblyCode[0] is string)) {</w:t>
      </w:r>
    </w:p>
    <w:p w14:paraId="24E578BF" w14:textId="77777777" w:rsidR="00614EB1" w:rsidRPr="007F292F" w:rsidRDefault="00614EB1" w:rsidP="00614EB1">
      <w:pPr>
        <w:pStyle w:val="Code"/>
        <w:rPr>
          <w:highlight w:val="white"/>
        </w:rPr>
      </w:pPr>
      <w:r w:rsidRPr="007F292F">
        <w:rPr>
          <w:highlight w:val="white"/>
        </w:rPr>
        <w:t xml:space="preserve">            string calleeName = (string) assemblyCode[0];</w:t>
      </w:r>
    </w:p>
    <w:p w14:paraId="12560012"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84D6D5D" w14:textId="77777777" w:rsidR="00614EB1" w:rsidRPr="007F292F" w:rsidRDefault="00614EB1" w:rsidP="00614EB1">
      <w:pPr>
        <w:pStyle w:val="Code"/>
        <w:rPr>
          <w:highlight w:val="white"/>
        </w:rPr>
      </w:pPr>
      <w:r w:rsidRPr="007F292F">
        <w:rPr>
          <w:highlight w:val="white"/>
        </w:rPr>
        <w:t xml:space="preserve">            callMap.Add(address, calleeName);</w:t>
      </w:r>
    </w:p>
    <w:p w14:paraId="1D692C74" w14:textId="77777777" w:rsidR="00614EB1" w:rsidRPr="007F292F" w:rsidRDefault="00614EB1" w:rsidP="00614EB1">
      <w:pPr>
        <w:pStyle w:val="Code"/>
        <w:rPr>
          <w:highlight w:val="white"/>
        </w:rPr>
      </w:pPr>
      <w:r w:rsidRPr="007F292F">
        <w:rPr>
          <w:highlight w:val="white"/>
        </w:rPr>
        <w:t xml:space="preserve">          }</w:t>
      </w:r>
    </w:p>
    <w:p w14:paraId="66DB234C" w14:textId="77777777" w:rsidR="00614EB1" w:rsidRPr="007F292F" w:rsidRDefault="00614EB1" w:rsidP="00614EB1">
      <w:pPr>
        <w:rPr>
          <w:highlight w:val="white"/>
        </w:rPr>
      </w:pPr>
      <w:r>
        <w:rPr>
          <w:highlight w:val="white"/>
        </w:rPr>
        <w:t>In case of a function return, we add the address the return set.</w:t>
      </w:r>
    </w:p>
    <w:p w14:paraId="7FE60D8C" w14:textId="77777777" w:rsidR="00614EB1" w:rsidRPr="007F292F" w:rsidRDefault="00614EB1" w:rsidP="00614EB1">
      <w:pPr>
        <w:pStyle w:val="Code"/>
        <w:rPr>
          <w:highlight w:val="white"/>
        </w:rPr>
      </w:pPr>
      <w:r w:rsidRPr="007F292F">
        <w:rPr>
          <w:highlight w:val="white"/>
        </w:rPr>
        <w:t xml:space="preserve">          else if (assemblyCode.Operator == AssemblyOperator.</w:t>
      </w:r>
      <w:r>
        <w:rPr>
          <w:highlight w:val="white"/>
        </w:rPr>
        <w:t>return_address</w:t>
      </w:r>
      <w:r w:rsidRPr="007F292F">
        <w:rPr>
          <w:highlight w:val="white"/>
        </w:rPr>
        <w:t>) {</w:t>
      </w:r>
    </w:p>
    <w:p w14:paraId="37A2A620"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75CBF39C" w14:textId="77777777" w:rsidR="00614EB1" w:rsidRPr="007F292F" w:rsidRDefault="00614EB1" w:rsidP="00614EB1">
      <w:pPr>
        <w:pStyle w:val="Code"/>
        <w:rPr>
          <w:highlight w:val="white"/>
        </w:rPr>
      </w:pPr>
      <w:r w:rsidRPr="007F292F">
        <w:rPr>
          <w:highlight w:val="white"/>
        </w:rPr>
        <w:t xml:space="preserve">            returnSet.Add(address);</w:t>
      </w:r>
    </w:p>
    <w:p w14:paraId="2C4DADA5" w14:textId="77777777" w:rsidR="00614EB1" w:rsidRPr="007F292F" w:rsidRDefault="00614EB1" w:rsidP="00614EB1">
      <w:pPr>
        <w:pStyle w:val="Code"/>
        <w:rPr>
          <w:highlight w:val="white"/>
        </w:rPr>
      </w:pPr>
      <w:r w:rsidRPr="007F292F">
        <w:rPr>
          <w:highlight w:val="white"/>
        </w:rPr>
        <w:t xml:space="preserve">          }</w:t>
      </w:r>
    </w:p>
    <w:p w14:paraId="3B0B6417" w14:textId="77777777" w:rsidR="00614EB1" w:rsidRPr="007F292F" w:rsidRDefault="00614EB1" w:rsidP="00614EB1">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we need decrease the address with its size and with the size of a pointer. Otherwise, we just decrease the address with the pointer size.</w:t>
      </w:r>
    </w:p>
    <w:p w14:paraId="3F0B9555" w14:textId="77777777" w:rsidR="00614EB1" w:rsidRPr="007F292F" w:rsidRDefault="00614EB1" w:rsidP="00614EB1">
      <w:pPr>
        <w:pStyle w:val="Code"/>
        <w:rPr>
          <w:highlight w:val="white"/>
        </w:rPr>
      </w:pPr>
      <w:r w:rsidRPr="007F292F">
        <w:rPr>
          <w:highlight w:val="white"/>
        </w:rPr>
        <w:t xml:space="preserve">          else if (assemblyCode[0] is string) { // Add [g + 1], 2</w:t>
      </w:r>
    </w:p>
    <w:p w14:paraId="3A6CA297" w14:textId="77777777" w:rsidR="00614EB1" w:rsidRPr="007F292F" w:rsidRDefault="00614EB1" w:rsidP="00614EB1">
      <w:pPr>
        <w:pStyle w:val="Code"/>
        <w:rPr>
          <w:highlight w:val="white"/>
        </w:rPr>
      </w:pPr>
      <w:r w:rsidRPr="007F292F">
        <w:rPr>
          <w:highlight w:val="white"/>
        </w:rPr>
        <w:t xml:space="preserve">            if (assemblyCode[2] is BigInteger) {</w:t>
      </w:r>
    </w:p>
    <w:p w14:paraId="74A643FC" w14:textId="77777777" w:rsidR="00614EB1" w:rsidRPr="007F292F" w:rsidRDefault="00614EB1" w:rsidP="00614EB1">
      <w:pPr>
        <w:pStyle w:val="Code"/>
        <w:rPr>
          <w:highlight w:val="white"/>
        </w:rPr>
      </w:pPr>
      <w:r w:rsidRPr="007F292F">
        <w:rPr>
          <w:highlight w:val="white"/>
        </w:rPr>
        <w:t xml:space="preserve">              </w:t>
      </w:r>
      <w:r>
        <w:rPr>
          <w:highlight w:val="white"/>
        </w:rPr>
        <w:t xml:space="preserve">int </w:t>
      </w:r>
      <w:r w:rsidRPr="007F292F">
        <w:rPr>
          <w:highlight w:val="white"/>
        </w:rPr>
        <w:t>size</w:t>
      </w:r>
      <w:r>
        <w:rPr>
          <w:highlight w:val="white"/>
        </w:rPr>
        <w:t xml:space="preserve"> </w:t>
      </w:r>
      <w:r w:rsidRPr="007F292F">
        <w:rPr>
          <w:highlight w:val="white"/>
        </w:rPr>
        <w:t>=</w:t>
      </w:r>
      <w:r>
        <w:rPr>
          <w:highlight w:val="white"/>
        </w:rPr>
        <w:t xml:space="preserve"> </w:t>
      </w:r>
      <w:r w:rsidRPr="007F292F">
        <w:rPr>
          <w:highlight w:val="white"/>
        </w:rPr>
        <w:t>AssemblyCode.SizeOfValue((BigInteger)assemblyCode[2],</w:t>
      </w:r>
    </w:p>
    <w:p w14:paraId="298AFF2D" w14:textId="77777777" w:rsidR="00614EB1" w:rsidRPr="007F292F" w:rsidRDefault="00614EB1" w:rsidP="00614EB1">
      <w:pPr>
        <w:pStyle w:val="Code"/>
        <w:rPr>
          <w:highlight w:val="white"/>
        </w:rPr>
      </w:pPr>
      <w:r>
        <w:rPr>
          <w:highlight w:val="white"/>
        </w:rPr>
        <w:t xml:space="preserve"> </w:t>
      </w:r>
      <w:r w:rsidRPr="007F292F">
        <w:rPr>
          <w:highlight w:val="white"/>
        </w:rPr>
        <w:t xml:space="preserve">                        </w:t>
      </w:r>
      <w:r>
        <w:rPr>
          <w:highlight w:val="white"/>
        </w:rPr>
        <w:t xml:space="preserve">  </w:t>
      </w:r>
      <w:r w:rsidRPr="007F292F">
        <w:rPr>
          <w:highlight w:val="white"/>
        </w:rPr>
        <w:t xml:space="preserve">                       assemblyCode.Operator);</w:t>
      </w:r>
    </w:p>
    <w:p w14:paraId="546C3916"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TypeSize.PointerSize - size;</w:t>
      </w:r>
    </w:p>
    <w:p w14:paraId="56D6F5BB"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0F9DE0A0" w14:textId="77777777" w:rsidR="00614EB1" w:rsidRDefault="00614EB1" w:rsidP="00614EB1">
      <w:pPr>
        <w:pStyle w:val="Code"/>
        <w:rPr>
          <w:highlight w:val="white"/>
        </w:rPr>
      </w:pPr>
      <w:r w:rsidRPr="007F292F">
        <w:rPr>
          <w:highlight w:val="white"/>
        </w:rPr>
        <w:t xml:space="preserve">            }</w:t>
      </w:r>
    </w:p>
    <w:p w14:paraId="36BF1DDC" w14:textId="77777777" w:rsidR="00614EB1" w:rsidRPr="007F292F" w:rsidRDefault="00614EB1" w:rsidP="00614EB1">
      <w:pPr>
        <w:pStyle w:val="Code"/>
        <w:rPr>
          <w:highlight w:val="white"/>
        </w:rPr>
      </w:pPr>
      <w:r>
        <w:rPr>
          <w:highlight w:val="white"/>
        </w:rPr>
        <w:t xml:space="preserve">            else {</w:t>
      </w:r>
    </w:p>
    <w:p w14:paraId="5CE9628D"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w:t>
      </w:r>
      <w:r>
        <w:rPr>
          <w:highlight w:val="white"/>
        </w:rPr>
        <w:t>e</w:t>
      </w:r>
      <w:r w:rsidRPr="007F292F">
        <w:rPr>
          <w:highlight w:val="white"/>
        </w:rPr>
        <w:t>;</w:t>
      </w:r>
    </w:p>
    <w:p w14:paraId="0076AF11"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6426CB9B" w14:textId="77777777" w:rsidR="00614EB1" w:rsidRPr="007F292F" w:rsidRDefault="00614EB1" w:rsidP="00614EB1">
      <w:pPr>
        <w:pStyle w:val="Code"/>
        <w:rPr>
          <w:highlight w:val="white"/>
        </w:rPr>
      </w:pPr>
      <w:r>
        <w:rPr>
          <w:highlight w:val="white"/>
        </w:rPr>
        <w:t xml:space="preserve">            }</w:t>
      </w:r>
    </w:p>
    <w:p w14:paraId="3F5DEE7F" w14:textId="77777777" w:rsidR="00614EB1" w:rsidRDefault="00614EB1" w:rsidP="00614EB1">
      <w:pPr>
        <w:pStyle w:val="Code"/>
        <w:rPr>
          <w:highlight w:val="white"/>
        </w:rPr>
      </w:pPr>
      <w:r w:rsidRPr="007F292F">
        <w:rPr>
          <w:highlight w:val="white"/>
        </w:rPr>
        <w:t xml:space="preserve">          }</w:t>
      </w:r>
    </w:p>
    <w:p w14:paraId="119366BD" w14:textId="77777777" w:rsidR="00614EB1" w:rsidRPr="007F292F" w:rsidRDefault="00614EB1" w:rsidP="00614EB1">
      <w:pPr>
        <w:rPr>
          <w:highlight w:val="white"/>
        </w:rPr>
      </w:pPr>
      <w:r>
        <w:rPr>
          <w:highlight w:val="white"/>
        </w:rPr>
        <w:t xml:space="preserve">If the second or third operand is a string, we add its name the </w:t>
      </w:r>
      <w:proofErr w:type="spellStart"/>
      <w:r>
        <w:rPr>
          <w:highlight w:val="white"/>
        </w:rPr>
        <w:t>the</w:t>
      </w:r>
      <w:proofErr w:type="spellEnd"/>
      <w:r>
        <w:rPr>
          <w:highlight w:val="white"/>
        </w:rPr>
        <w:t xml:space="preserve"> address, which is the size of the instruction minus the pointer size.</w:t>
      </w:r>
    </w:p>
    <w:p w14:paraId="5ED92A03" w14:textId="77777777" w:rsidR="00614EB1" w:rsidRPr="0021437D" w:rsidRDefault="00614EB1" w:rsidP="00614EB1">
      <w:pPr>
        <w:pStyle w:val="Code"/>
        <w:rPr>
          <w:highlight w:val="white"/>
        </w:rPr>
      </w:pPr>
      <w:r w:rsidRPr="0021437D">
        <w:rPr>
          <w:highlight w:val="white"/>
        </w:rPr>
        <w:t xml:space="preserve">          else if (assemblyCode[1] is string) { // mov ax, [g + 1]; mov ax, g</w:t>
      </w:r>
    </w:p>
    <w:p w14:paraId="4C2DAEA0" w14:textId="77777777" w:rsidR="00614EB1" w:rsidRPr="0021437D" w:rsidRDefault="00614EB1" w:rsidP="00614EB1">
      <w:pPr>
        <w:pStyle w:val="Code"/>
        <w:rPr>
          <w:highlight w:val="white"/>
        </w:rPr>
      </w:pPr>
      <w:r w:rsidRPr="0021437D">
        <w:rPr>
          <w:highlight w:val="white"/>
        </w:rPr>
        <w:t xml:space="preserve">            int address = byteList.Count - TypeSize.PointerSize;</w:t>
      </w:r>
    </w:p>
    <w:p w14:paraId="0F90FB6E" w14:textId="77777777" w:rsidR="00614EB1" w:rsidRPr="0021437D" w:rsidRDefault="00614EB1" w:rsidP="00614EB1">
      <w:pPr>
        <w:pStyle w:val="Code"/>
        <w:rPr>
          <w:highlight w:val="white"/>
        </w:rPr>
      </w:pPr>
      <w:r w:rsidRPr="0021437D">
        <w:rPr>
          <w:highlight w:val="white"/>
        </w:rPr>
        <w:t xml:space="preserve">            accessMap.Add(address, (string) assemblyCode[1]);</w:t>
      </w:r>
    </w:p>
    <w:p w14:paraId="480A737E" w14:textId="77777777" w:rsidR="00614EB1" w:rsidRPr="0021437D" w:rsidRDefault="00614EB1" w:rsidP="00614EB1">
      <w:pPr>
        <w:pStyle w:val="Code"/>
        <w:rPr>
          <w:highlight w:val="white"/>
        </w:rPr>
      </w:pPr>
      <w:r w:rsidRPr="0021437D">
        <w:rPr>
          <w:highlight w:val="white"/>
        </w:rPr>
        <w:t xml:space="preserve">          }</w:t>
      </w:r>
    </w:p>
    <w:p w14:paraId="53FD7C05" w14:textId="77777777" w:rsidR="00614EB1" w:rsidRPr="007F292F" w:rsidRDefault="00614EB1" w:rsidP="00614EB1">
      <w:pPr>
        <w:pStyle w:val="Code"/>
        <w:rPr>
          <w:highlight w:val="white"/>
        </w:rPr>
      </w:pPr>
      <w:r w:rsidRPr="007F292F">
        <w:rPr>
          <w:highlight w:val="white"/>
        </w:rPr>
        <w:t xml:space="preserve">          else if (assemblyCode[2] is string) { // Add [bp + 2], g</w:t>
      </w:r>
    </w:p>
    <w:p w14:paraId="3E8B9E17"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D3C9CC5" w14:textId="77777777" w:rsidR="00614EB1" w:rsidRPr="007F292F" w:rsidRDefault="00614EB1" w:rsidP="00614EB1">
      <w:pPr>
        <w:pStyle w:val="Code"/>
        <w:rPr>
          <w:highlight w:val="white"/>
        </w:rPr>
      </w:pPr>
      <w:r w:rsidRPr="007F292F">
        <w:rPr>
          <w:highlight w:val="white"/>
        </w:rPr>
        <w:t xml:space="preserve">            accessMap.Add(address, (string) assemblyCode[2]);</w:t>
      </w:r>
    </w:p>
    <w:p w14:paraId="6956DED2" w14:textId="77777777" w:rsidR="00614EB1" w:rsidRPr="007F292F" w:rsidRDefault="00614EB1" w:rsidP="00614EB1">
      <w:pPr>
        <w:pStyle w:val="Code"/>
        <w:rPr>
          <w:highlight w:val="white"/>
        </w:rPr>
      </w:pPr>
      <w:r w:rsidRPr="007F292F">
        <w:rPr>
          <w:highlight w:val="white"/>
        </w:rPr>
        <w:t xml:space="preserve">          }</w:t>
      </w:r>
    </w:p>
    <w:p w14:paraId="44AF1367" w14:textId="77777777" w:rsidR="00614EB1" w:rsidRPr="007F292F" w:rsidRDefault="00614EB1" w:rsidP="00614EB1">
      <w:pPr>
        <w:pStyle w:val="Code"/>
        <w:rPr>
          <w:highlight w:val="white"/>
        </w:rPr>
      </w:pPr>
      <w:r w:rsidRPr="007F292F">
        <w:rPr>
          <w:highlight w:val="white"/>
        </w:rPr>
        <w:t xml:space="preserve">        }</w:t>
      </w:r>
    </w:p>
    <w:p w14:paraId="0B882C97" w14:textId="77777777" w:rsidR="00614EB1" w:rsidRPr="007F292F" w:rsidRDefault="00614EB1" w:rsidP="00614EB1">
      <w:pPr>
        <w:pStyle w:val="Code"/>
        <w:rPr>
          <w:highlight w:val="white"/>
        </w:rPr>
      </w:pPr>
      <w:r w:rsidRPr="007F292F">
        <w:rPr>
          <w:highlight w:val="white"/>
        </w:rPr>
        <w:t xml:space="preserve">      }</w:t>
      </w:r>
    </w:p>
    <w:p w14:paraId="02234BFD" w14:textId="77777777" w:rsidR="00614EB1" w:rsidRPr="007F292F" w:rsidRDefault="00614EB1" w:rsidP="00614EB1">
      <w:pPr>
        <w:pStyle w:val="Code"/>
        <w:rPr>
          <w:highlight w:val="white"/>
        </w:rPr>
      </w:pPr>
      <w:r w:rsidRPr="007F292F">
        <w:rPr>
          <w:highlight w:val="white"/>
        </w:rPr>
        <w:t xml:space="preserve">    }</w:t>
      </w:r>
    </w:p>
    <w:p w14:paraId="1F26E60E" w14:textId="77777777" w:rsidR="00614EB1" w:rsidRPr="007F292F" w:rsidRDefault="00614EB1" w:rsidP="00614EB1">
      <w:pPr>
        <w:pStyle w:val="Code"/>
        <w:rPr>
          <w:highlight w:val="white"/>
        </w:rPr>
      </w:pPr>
      <w:r w:rsidRPr="007F292F">
        <w:rPr>
          <w:highlight w:val="white"/>
        </w:rPr>
        <w:t xml:space="preserve">  }</w:t>
      </w:r>
    </w:p>
    <w:p w14:paraId="5A5A36DC" w14:textId="77777777" w:rsidR="00614EB1" w:rsidRDefault="00614EB1" w:rsidP="00614EB1">
      <w:pPr>
        <w:pStyle w:val="Code"/>
        <w:rPr>
          <w:highlight w:val="white"/>
        </w:rPr>
      </w:pPr>
      <w:r w:rsidRPr="007F292F">
        <w:rPr>
          <w:highlight w:val="white"/>
        </w:rPr>
        <w:t>}</w:t>
      </w:r>
    </w:p>
    <w:p w14:paraId="25F20BAC" w14:textId="3E5EEA95" w:rsidR="008C2FC7" w:rsidRDefault="008C2FC7" w:rsidP="00614EB1">
      <w:pPr>
        <w:pStyle w:val="Rubrik3"/>
        <w:rPr>
          <w:highlight w:val="white"/>
        </w:rPr>
      </w:pPr>
      <w:r>
        <w:rPr>
          <w:highlight w:val="white"/>
        </w:rPr>
        <w:lastRenderedPageBreak/>
        <w:t>Byte</w:t>
      </w:r>
      <w:r w:rsidR="00D33B22">
        <w:rPr>
          <w:highlight w:val="white"/>
        </w:rPr>
        <w:t xml:space="preserve"> </w:t>
      </w:r>
      <w:r>
        <w:rPr>
          <w:highlight w:val="white"/>
        </w:rPr>
        <w:t>List</w:t>
      </w:r>
    </w:p>
    <w:p w14:paraId="51B69A74" w14:textId="3F59272A" w:rsidR="008C2FC7" w:rsidRDefault="008C2FC7" w:rsidP="008C2FC7">
      <w:pPr>
        <w:rPr>
          <w:highlight w:val="white"/>
        </w:rPr>
      </w:pPr>
      <w:r>
        <w:rPr>
          <w:highlight w:val="white"/>
        </w:rPr>
        <w:t xml:space="preserve">The </w:t>
      </w:r>
      <w:r w:rsidRPr="00542556">
        <w:rPr>
          <w:rStyle w:val="KeyWord0"/>
          <w:highlight w:val="white"/>
        </w:rPr>
        <w:t>ByteList</w:t>
      </w:r>
      <w:r>
        <w:rPr>
          <w:highlight w:val="white"/>
        </w:rPr>
        <w:t xml:space="preserve"> method return the assembly code instruction converted to a list of bytes.</w:t>
      </w:r>
    </w:p>
    <w:p w14:paraId="5A40574A" w14:textId="641E8A19" w:rsidR="008C2FC7" w:rsidRPr="00542556" w:rsidRDefault="008C2FC7" w:rsidP="008C2FC7">
      <w:pPr>
        <w:pStyle w:val="CodeHeader"/>
        <w:rPr>
          <w:highlight w:val="white"/>
        </w:rPr>
      </w:pPr>
      <w:proofErr w:type="spellStart"/>
      <w:r>
        <w:rPr>
          <w:highlight w:val="white"/>
        </w:rPr>
        <w:t>AssemblyCode.cs</w:t>
      </w:r>
      <w:proofErr w:type="spellEnd"/>
    </w:p>
    <w:p w14:paraId="65502D3A" w14:textId="77777777" w:rsidR="008C2FC7" w:rsidRPr="00DB788F" w:rsidRDefault="008C2FC7" w:rsidP="008C2FC7">
      <w:pPr>
        <w:pStyle w:val="Code"/>
        <w:rPr>
          <w:highlight w:val="white"/>
        </w:rPr>
      </w:pPr>
      <w:r w:rsidRPr="00DB788F">
        <w:rPr>
          <w:highlight w:val="white"/>
        </w:rPr>
        <w:t xml:space="preserve">    public List&lt;byte&gt; ByteList() {</w:t>
      </w:r>
    </w:p>
    <w:p w14:paraId="4FE40926" w14:textId="77777777" w:rsidR="008C2FC7" w:rsidRPr="00DB788F" w:rsidRDefault="008C2FC7" w:rsidP="008C2FC7">
      <w:pPr>
        <w:pStyle w:val="Code"/>
        <w:rPr>
          <w:highlight w:val="white"/>
        </w:rPr>
      </w:pPr>
      <w:r w:rsidRPr="00DB788F">
        <w:rPr>
          <w:highlight w:val="white"/>
        </w:rPr>
        <w:t xml:space="preserve">      object operand0 = m_operandArray[0],</w:t>
      </w:r>
    </w:p>
    <w:p w14:paraId="7A3FD30A" w14:textId="77777777" w:rsidR="008C2FC7" w:rsidRPr="00DB788F" w:rsidRDefault="008C2FC7" w:rsidP="008C2FC7">
      <w:pPr>
        <w:pStyle w:val="Code"/>
        <w:rPr>
          <w:highlight w:val="white"/>
        </w:rPr>
      </w:pPr>
      <w:r w:rsidRPr="00DB788F">
        <w:rPr>
          <w:highlight w:val="white"/>
        </w:rPr>
        <w:t xml:space="preserve">             operand1 = m_operandArray[1],</w:t>
      </w:r>
    </w:p>
    <w:p w14:paraId="7D901779" w14:textId="77777777" w:rsidR="008C2FC7" w:rsidRPr="00DB788F" w:rsidRDefault="008C2FC7" w:rsidP="008C2FC7">
      <w:pPr>
        <w:pStyle w:val="Code"/>
        <w:rPr>
          <w:highlight w:val="white"/>
        </w:rPr>
      </w:pPr>
      <w:r w:rsidRPr="00DB788F">
        <w:rPr>
          <w:highlight w:val="white"/>
        </w:rPr>
        <w:t xml:space="preserve">             operand2 = m_operandArray[2];</w:t>
      </w:r>
    </w:p>
    <w:p w14:paraId="1BE16C14" w14:textId="77777777" w:rsidR="008C2FC7" w:rsidRPr="00DB788F" w:rsidRDefault="008C2FC7" w:rsidP="008C2FC7">
      <w:pPr>
        <w:rPr>
          <w:highlight w:val="white"/>
        </w:rPr>
      </w:pPr>
      <w:r>
        <w:rPr>
          <w:highlight w:val="white"/>
        </w:rPr>
        <w:t>For empty instruction, or for a label or comment instruction we just return an empty list.</w:t>
      </w:r>
    </w:p>
    <w:p w14:paraId="31FBFD21" w14:textId="77777777" w:rsidR="008C2FC7" w:rsidRPr="00DB788F" w:rsidRDefault="008C2FC7" w:rsidP="008C2FC7">
      <w:pPr>
        <w:pStyle w:val="Code"/>
        <w:rPr>
          <w:highlight w:val="white"/>
        </w:rPr>
      </w:pPr>
      <w:r w:rsidRPr="00DB788F">
        <w:rPr>
          <w:highlight w:val="white"/>
        </w:rPr>
        <w:t xml:space="preserve">      if ((Operator == AssemblyOperator.empty) ||</w:t>
      </w:r>
    </w:p>
    <w:p w14:paraId="2B2AA7DE" w14:textId="77777777" w:rsidR="008C2FC7" w:rsidRPr="00DB788F" w:rsidRDefault="008C2FC7" w:rsidP="008C2FC7">
      <w:pPr>
        <w:pStyle w:val="Code"/>
        <w:rPr>
          <w:highlight w:val="white"/>
        </w:rPr>
      </w:pPr>
      <w:r w:rsidRPr="00DB788F">
        <w:rPr>
          <w:highlight w:val="white"/>
        </w:rPr>
        <w:t xml:space="preserve">          (Operator == AssemblyOperator.label) ||</w:t>
      </w:r>
    </w:p>
    <w:p w14:paraId="1E76B110" w14:textId="77777777" w:rsidR="008C2FC7" w:rsidRPr="00DB788F" w:rsidRDefault="008C2FC7" w:rsidP="008C2FC7">
      <w:pPr>
        <w:pStyle w:val="Code"/>
        <w:rPr>
          <w:highlight w:val="white"/>
        </w:rPr>
      </w:pPr>
      <w:r w:rsidRPr="00DB788F">
        <w:rPr>
          <w:highlight w:val="white"/>
        </w:rPr>
        <w:t xml:space="preserve">          (Operator == AssemblyOperator.comment)) {</w:t>
      </w:r>
    </w:p>
    <w:p w14:paraId="4A737C3E" w14:textId="77777777" w:rsidR="008C2FC7" w:rsidRPr="00DB788F" w:rsidRDefault="008C2FC7" w:rsidP="008C2FC7">
      <w:pPr>
        <w:pStyle w:val="Code"/>
        <w:rPr>
          <w:highlight w:val="white"/>
        </w:rPr>
      </w:pPr>
      <w:r w:rsidRPr="00DB788F">
        <w:rPr>
          <w:highlight w:val="white"/>
        </w:rPr>
        <w:t xml:space="preserve">        return (new List&lt;byte&gt;());</w:t>
      </w:r>
    </w:p>
    <w:p w14:paraId="4B7230A9" w14:textId="77777777" w:rsidR="008C2FC7" w:rsidRDefault="008C2FC7" w:rsidP="008C2FC7">
      <w:pPr>
        <w:pStyle w:val="Code"/>
        <w:rPr>
          <w:highlight w:val="white"/>
        </w:rPr>
      </w:pPr>
      <w:r w:rsidRPr="00DB788F">
        <w:rPr>
          <w:highlight w:val="white"/>
        </w:rPr>
        <w:t xml:space="preserve">      }</w:t>
      </w:r>
    </w:p>
    <w:p w14:paraId="76C1B0F0" w14:textId="77777777" w:rsidR="008C2FC7" w:rsidRPr="00DB788F" w:rsidRDefault="008C2FC7" w:rsidP="008C2FC7">
      <w:pPr>
        <w:rPr>
          <w:highlight w:val="white"/>
        </w:rPr>
      </w:pPr>
      <w:r>
        <w:rPr>
          <w:highlight w:val="white"/>
        </w:rPr>
        <w:t>For the definition of an address, we add the offset to the byte list.</w:t>
      </w:r>
    </w:p>
    <w:p w14:paraId="7FADD674" w14:textId="77777777" w:rsidR="008C2FC7" w:rsidRPr="00DB788F" w:rsidRDefault="008C2FC7" w:rsidP="008C2FC7">
      <w:pPr>
        <w:pStyle w:val="Code"/>
        <w:rPr>
          <w:highlight w:val="white"/>
        </w:rPr>
      </w:pPr>
      <w:r w:rsidRPr="00DB788F">
        <w:rPr>
          <w:highlight w:val="white"/>
        </w:rPr>
        <w:t xml:space="preserve">      else if (Operator == AssemblyOperator.define_address) {</w:t>
      </w:r>
    </w:p>
    <w:p w14:paraId="4B09164D" w14:textId="77777777" w:rsidR="008C2FC7" w:rsidRPr="00DB788F" w:rsidRDefault="008C2FC7" w:rsidP="008C2FC7">
      <w:pPr>
        <w:pStyle w:val="Code"/>
        <w:rPr>
          <w:highlight w:val="white"/>
        </w:rPr>
      </w:pPr>
      <w:r w:rsidRPr="00DB788F">
        <w:rPr>
          <w:highlight w:val="white"/>
        </w:rPr>
        <w:t xml:space="preserve">        int offset = (int) operand1;</w:t>
      </w:r>
    </w:p>
    <w:p w14:paraId="36A9730C" w14:textId="77777777" w:rsidR="008C2FC7" w:rsidRPr="00DB788F" w:rsidRDefault="008C2FC7" w:rsidP="008C2FC7">
      <w:pPr>
        <w:pStyle w:val="Code"/>
        <w:rPr>
          <w:highlight w:val="white"/>
        </w:rPr>
      </w:pPr>
      <w:r w:rsidRPr="00DB788F">
        <w:rPr>
          <w:highlight w:val="white"/>
        </w:rPr>
        <w:t xml:space="preserve">        List&lt;byte&gt; byteList = new List&lt;byte&gt;(new byte[TypeSize.PointerSize]);</w:t>
      </w:r>
    </w:p>
    <w:p w14:paraId="1DAF5C7E" w14:textId="77777777" w:rsidR="008C2FC7" w:rsidRPr="00DB788F" w:rsidRDefault="008C2FC7" w:rsidP="008C2FC7">
      <w:pPr>
        <w:pStyle w:val="Code"/>
        <w:rPr>
          <w:highlight w:val="white"/>
        </w:rPr>
      </w:pPr>
      <w:r w:rsidRPr="00DB788F">
        <w:rPr>
          <w:highlight w:val="white"/>
        </w:rPr>
        <w:t xml:space="preserve">        LoadByteList(byteList, 0, TypeSize.PointerSize, (BigInteger) offset);</w:t>
      </w:r>
    </w:p>
    <w:p w14:paraId="6B7C0C09" w14:textId="77777777" w:rsidR="008C2FC7" w:rsidRPr="00DB788F" w:rsidRDefault="008C2FC7" w:rsidP="008C2FC7">
      <w:pPr>
        <w:pStyle w:val="Code"/>
        <w:rPr>
          <w:highlight w:val="white"/>
        </w:rPr>
      </w:pPr>
      <w:r w:rsidRPr="00DB788F">
        <w:rPr>
          <w:highlight w:val="white"/>
        </w:rPr>
        <w:t xml:space="preserve">        return byteList;</w:t>
      </w:r>
    </w:p>
    <w:p w14:paraId="10E6B34D" w14:textId="77777777" w:rsidR="008C2FC7" w:rsidRDefault="008C2FC7" w:rsidP="008C2FC7">
      <w:pPr>
        <w:pStyle w:val="Code"/>
        <w:rPr>
          <w:highlight w:val="white"/>
        </w:rPr>
      </w:pPr>
      <w:r w:rsidRPr="00DB788F">
        <w:rPr>
          <w:highlight w:val="white"/>
        </w:rPr>
        <w:t xml:space="preserve">      }</w:t>
      </w:r>
    </w:p>
    <w:p w14:paraId="7D795887" w14:textId="77777777" w:rsidR="008C2FC7" w:rsidRPr="00DB788F" w:rsidRDefault="008C2FC7" w:rsidP="008C2FC7">
      <w:pPr>
        <w:rPr>
          <w:highlight w:val="white"/>
        </w:rPr>
      </w:pPr>
      <w:r>
        <w:rPr>
          <w:highlight w:val="white"/>
        </w:rPr>
        <w:t>For a zero value, we just return a list of zeros.</w:t>
      </w:r>
    </w:p>
    <w:p w14:paraId="33461ECA" w14:textId="77777777" w:rsidR="008C2FC7" w:rsidRPr="00DB788F" w:rsidRDefault="008C2FC7" w:rsidP="008C2FC7">
      <w:pPr>
        <w:pStyle w:val="Code"/>
        <w:rPr>
          <w:highlight w:val="white"/>
        </w:rPr>
      </w:pPr>
      <w:r w:rsidRPr="00DB788F">
        <w:rPr>
          <w:highlight w:val="white"/>
        </w:rPr>
        <w:t xml:space="preserve">      else if (Operator == AssemblyOperator.define_zero_sequence) {</w:t>
      </w:r>
    </w:p>
    <w:p w14:paraId="24180D04" w14:textId="77777777" w:rsidR="008C2FC7" w:rsidRPr="00DB788F" w:rsidRDefault="008C2FC7" w:rsidP="008C2FC7">
      <w:pPr>
        <w:pStyle w:val="Code"/>
        <w:rPr>
          <w:highlight w:val="white"/>
        </w:rPr>
      </w:pPr>
      <w:r w:rsidRPr="00DB788F">
        <w:rPr>
          <w:highlight w:val="white"/>
        </w:rPr>
        <w:t xml:space="preserve">        int size = (int) operand0;</w:t>
      </w:r>
    </w:p>
    <w:p w14:paraId="49B81FEE" w14:textId="77777777" w:rsidR="008C2FC7" w:rsidRPr="00DB788F" w:rsidRDefault="008C2FC7" w:rsidP="008C2FC7">
      <w:pPr>
        <w:pStyle w:val="Code"/>
        <w:rPr>
          <w:highlight w:val="white"/>
        </w:rPr>
      </w:pPr>
      <w:r w:rsidRPr="00DB788F">
        <w:rPr>
          <w:highlight w:val="white"/>
        </w:rPr>
        <w:t xml:space="preserve">        return (new List&lt;byte&gt;(new byte[size]));</w:t>
      </w:r>
    </w:p>
    <w:p w14:paraId="37ADC042" w14:textId="77777777" w:rsidR="008C2FC7" w:rsidRDefault="008C2FC7" w:rsidP="008C2FC7">
      <w:pPr>
        <w:pStyle w:val="Code"/>
        <w:rPr>
          <w:highlight w:val="white"/>
        </w:rPr>
      </w:pPr>
      <w:r w:rsidRPr="00DB788F">
        <w:rPr>
          <w:highlight w:val="white"/>
        </w:rPr>
        <w:t xml:space="preserve">      }</w:t>
      </w:r>
    </w:p>
    <w:p w14:paraId="1FB572CE" w14:textId="77777777" w:rsidR="008C2FC7" w:rsidRPr="00DB788F" w:rsidRDefault="008C2FC7" w:rsidP="008C2FC7">
      <w:pPr>
        <w:rPr>
          <w:highlight w:val="white"/>
        </w:rPr>
      </w:pPr>
      <w:r>
        <w:rPr>
          <w:highlight w:val="white"/>
        </w:rPr>
        <w:t>A value can be a floating value, a string, a static address, or a pointer or an integral value.</w:t>
      </w:r>
    </w:p>
    <w:p w14:paraId="0F01FF9D" w14:textId="77777777" w:rsidR="008C2FC7" w:rsidRPr="00A44D30" w:rsidRDefault="008C2FC7" w:rsidP="008C2FC7">
      <w:pPr>
        <w:pStyle w:val="Code"/>
        <w:rPr>
          <w:highlight w:val="white"/>
        </w:rPr>
      </w:pPr>
      <w:r w:rsidRPr="00A44D30">
        <w:rPr>
          <w:highlight w:val="white"/>
        </w:rPr>
        <w:t xml:space="preserve">      else if (Operator == AssemblyOperator.define_value) {</w:t>
      </w:r>
    </w:p>
    <w:p w14:paraId="5AB7D50B" w14:textId="77777777" w:rsidR="008C2FC7" w:rsidRPr="00A44D30" w:rsidRDefault="008C2FC7" w:rsidP="008C2FC7">
      <w:pPr>
        <w:pStyle w:val="Code"/>
        <w:rPr>
          <w:highlight w:val="white"/>
        </w:rPr>
      </w:pPr>
      <w:r w:rsidRPr="00A44D30">
        <w:rPr>
          <w:highlight w:val="white"/>
        </w:rPr>
        <w:t xml:space="preserve">        Sort sort = (Sort) operand0;</w:t>
      </w:r>
    </w:p>
    <w:p w14:paraId="5974EAE0" w14:textId="77777777" w:rsidR="008C2FC7" w:rsidRPr="00A44D30" w:rsidRDefault="008C2FC7" w:rsidP="008C2FC7">
      <w:pPr>
        <w:pStyle w:val="Code"/>
        <w:rPr>
          <w:highlight w:val="white"/>
        </w:rPr>
      </w:pPr>
      <w:r w:rsidRPr="00A44D30">
        <w:rPr>
          <w:highlight w:val="white"/>
        </w:rPr>
        <w:t xml:space="preserve">        object value = operand1;</w:t>
      </w:r>
    </w:p>
    <w:p w14:paraId="75637215" w14:textId="77777777" w:rsidR="008C2FC7" w:rsidRPr="00A44D30" w:rsidRDefault="008C2FC7" w:rsidP="008C2FC7">
      <w:pPr>
        <w:pStyle w:val="Code"/>
        <w:rPr>
          <w:highlight w:val="white"/>
        </w:rPr>
      </w:pPr>
      <w:r w:rsidRPr="00A44D30">
        <w:rPr>
          <w:highlight w:val="white"/>
        </w:rPr>
        <w:t xml:space="preserve">        List&lt;byte&gt; byteList;</w:t>
      </w:r>
    </w:p>
    <w:p w14:paraId="031C8040" w14:textId="77777777" w:rsidR="008C2FC7" w:rsidRPr="00A44D30" w:rsidRDefault="008C2FC7" w:rsidP="008C2FC7">
      <w:pPr>
        <w:rPr>
          <w:highlight w:val="white"/>
        </w:rPr>
      </w:pPr>
      <w:r>
        <w:rPr>
          <w:highlight w:val="white"/>
        </w:rPr>
        <w:t xml:space="preserve">In case of float, double, or </w:t>
      </w:r>
      <w:proofErr w:type="spellStart"/>
      <w:r>
        <w:rPr>
          <w:highlight w:val="white"/>
        </w:rPr>
        <w:t>lond</w:t>
      </w:r>
      <w:proofErr w:type="spellEnd"/>
      <w:r>
        <w:rPr>
          <w:highlight w:val="white"/>
        </w:rPr>
        <w:t xml:space="preserve"> double, we call </w:t>
      </w:r>
      <w:r w:rsidRPr="00F84727">
        <w:rPr>
          <w:rStyle w:val="KeyWord0"/>
          <w:highlight w:val="white"/>
        </w:rPr>
        <w:t>GetBytes</w:t>
      </w:r>
      <w:r>
        <w:rPr>
          <w:highlight w:val="white"/>
        </w:rPr>
        <w:t xml:space="preserve"> in the standard library </w:t>
      </w:r>
      <w:r w:rsidRPr="00F84727">
        <w:rPr>
          <w:rStyle w:val="KeyWord0"/>
          <w:highlight w:val="white"/>
        </w:rPr>
        <w:t>BitConverter</w:t>
      </w:r>
      <w:r>
        <w:rPr>
          <w:highlight w:val="white"/>
        </w:rPr>
        <w:t xml:space="preserve"> class.</w:t>
      </w:r>
    </w:p>
    <w:p w14:paraId="7770CB06" w14:textId="77777777" w:rsidR="008C2FC7" w:rsidRPr="00A44D30" w:rsidRDefault="008C2FC7" w:rsidP="008C2FC7">
      <w:pPr>
        <w:pStyle w:val="Code"/>
        <w:rPr>
          <w:highlight w:val="white"/>
        </w:rPr>
      </w:pPr>
      <w:r w:rsidRPr="00A44D30">
        <w:rPr>
          <w:highlight w:val="white"/>
        </w:rPr>
        <w:t xml:space="preserve">        if (sort == Sort.Float) {</w:t>
      </w:r>
    </w:p>
    <w:p w14:paraId="3D2992BA" w14:textId="77777777" w:rsidR="008C2FC7" w:rsidRPr="00A44D30" w:rsidRDefault="008C2FC7" w:rsidP="008C2FC7">
      <w:pPr>
        <w:pStyle w:val="Code"/>
        <w:rPr>
          <w:highlight w:val="white"/>
        </w:rPr>
      </w:pPr>
      <w:r w:rsidRPr="00A44D30">
        <w:rPr>
          <w:highlight w:val="white"/>
        </w:rPr>
        <w:t xml:space="preserve">          float floatValue = (float) ((decimal) operand0);</w:t>
      </w:r>
    </w:p>
    <w:p w14:paraId="7EEEC98D" w14:textId="77777777" w:rsidR="008C2FC7" w:rsidRPr="00A44D30" w:rsidRDefault="008C2FC7" w:rsidP="008C2FC7">
      <w:pPr>
        <w:pStyle w:val="Code"/>
        <w:rPr>
          <w:highlight w:val="white"/>
        </w:rPr>
      </w:pPr>
      <w:r w:rsidRPr="00A44D30">
        <w:rPr>
          <w:highlight w:val="white"/>
        </w:rPr>
        <w:t xml:space="preserve">          byteList =  new List&lt;byte&gt;(BitConverter.GetBytes(floatValue));</w:t>
      </w:r>
    </w:p>
    <w:p w14:paraId="29B71A37" w14:textId="77777777" w:rsidR="008C2FC7" w:rsidRPr="00A44D30" w:rsidRDefault="008C2FC7" w:rsidP="008C2FC7">
      <w:pPr>
        <w:pStyle w:val="Code"/>
        <w:rPr>
          <w:highlight w:val="white"/>
        </w:rPr>
      </w:pPr>
      <w:r w:rsidRPr="00A44D30">
        <w:rPr>
          <w:highlight w:val="white"/>
        </w:rPr>
        <w:t xml:space="preserve">        }</w:t>
      </w:r>
    </w:p>
    <w:p w14:paraId="70756A59" w14:textId="77777777" w:rsidR="008C2FC7" w:rsidRPr="00A44D30" w:rsidRDefault="008C2FC7" w:rsidP="008C2FC7">
      <w:pPr>
        <w:pStyle w:val="Code"/>
        <w:rPr>
          <w:highlight w:val="white"/>
        </w:rPr>
      </w:pPr>
      <w:r w:rsidRPr="00A44D30">
        <w:rPr>
          <w:highlight w:val="white"/>
        </w:rPr>
        <w:t xml:space="preserve">        else if ((sort == Sort.Double) || (sort == Sort.Long_Double)) {</w:t>
      </w:r>
    </w:p>
    <w:p w14:paraId="637DC547" w14:textId="77777777" w:rsidR="008C2FC7" w:rsidRPr="00A44D30" w:rsidRDefault="008C2FC7" w:rsidP="008C2FC7">
      <w:pPr>
        <w:pStyle w:val="Code"/>
        <w:rPr>
          <w:highlight w:val="white"/>
        </w:rPr>
      </w:pPr>
      <w:r w:rsidRPr="00A44D30">
        <w:rPr>
          <w:highlight w:val="white"/>
        </w:rPr>
        <w:t xml:space="preserve">          double doubleValue = (double) ((decimal) value);</w:t>
      </w:r>
    </w:p>
    <w:p w14:paraId="6B0612D3" w14:textId="77777777" w:rsidR="008C2FC7" w:rsidRPr="00A44D30" w:rsidRDefault="008C2FC7" w:rsidP="008C2FC7">
      <w:pPr>
        <w:pStyle w:val="Code"/>
        <w:rPr>
          <w:highlight w:val="white"/>
        </w:rPr>
      </w:pPr>
      <w:r w:rsidRPr="00A44D30">
        <w:rPr>
          <w:highlight w:val="white"/>
        </w:rPr>
        <w:t xml:space="preserve">          byteList = new List&lt;byte&gt;(BitConverter.GetBytes(doubleValue));</w:t>
      </w:r>
    </w:p>
    <w:p w14:paraId="630D2748" w14:textId="77777777" w:rsidR="008C2FC7" w:rsidRDefault="008C2FC7" w:rsidP="008C2FC7">
      <w:pPr>
        <w:pStyle w:val="Code"/>
        <w:rPr>
          <w:highlight w:val="white"/>
        </w:rPr>
      </w:pPr>
      <w:r w:rsidRPr="00A44D30">
        <w:rPr>
          <w:highlight w:val="white"/>
        </w:rPr>
        <w:t xml:space="preserve">        }</w:t>
      </w:r>
    </w:p>
    <w:p w14:paraId="0AA8CE1A" w14:textId="77777777" w:rsidR="008C2FC7" w:rsidRPr="00A44D30" w:rsidRDefault="008C2FC7" w:rsidP="008C2FC7">
      <w:pPr>
        <w:rPr>
          <w:highlight w:val="white"/>
        </w:rPr>
      </w:pPr>
      <w:r>
        <w:rPr>
          <w:highlight w:val="white"/>
        </w:rPr>
        <w:t>In case of string we fill the byte list with the characters of the string and add the terminating zero character.</w:t>
      </w:r>
    </w:p>
    <w:p w14:paraId="08F75FDD" w14:textId="77777777" w:rsidR="008C2FC7" w:rsidRPr="00A44D30" w:rsidRDefault="008C2FC7" w:rsidP="008C2FC7">
      <w:pPr>
        <w:pStyle w:val="Code"/>
        <w:rPr>
          <w:highlight w:val="white"/>
        </w:rPr>
      </w:pPr>
      <w:r w:rsidRPr="00A44D30">
        <w:rPr>
          <w:highlight w:val="white"/>
        </w:rPr>
        <w:t xml:space="preserve">        else if (sort == Sort.String) {</w:t>
      </w:r>
    </w:p>
    <w:p w14:paraId="15255F67" w14:textId="77777777" w:rsidR="008C2FC7" w:rsidRPr="00A44D30" w:rsidRDefault="008C2FC7" w:rsidP="008C2FC7">
      <w:pPr>
        <w:pStyle w:val="Code"/>
        <w:rPr>
          <w:highlight w:val="white"/>
        </w:rPr>
      </w:pPr>
      <w:r w:rsidRPr="00A44D30">
        <w:rPr>
          <w:highlight w:val="white"/>
        </w:rPr>
        <w:t xml:space="preserve">          string text = (string) value;</w:t>
      </w:r>
    </w:p>
    <w:p w14:paraId="55C9BC25" w14:textId="77777777" w:rsidR="008C2FC7" w:rsidRPr="00A44D30" w:rsidRDefault="008C2FC7" w:rsidP="008C2FC7">
      <w:pPr>
        <w:pStyle w:val="Code"/>
        <w:rPr>
          <w:highlight w:val="white"/>
        </w:rPr>
      </w:pPr>
      <w:r w:rsidRPr="00A44D30">
        <w:rPr>
          <w:highlight w:val="white"/>
        </w:rPr>
        <w:t xml:space="preserve">          byteList = new List&lt;byte&gt;();</w:t>
      </w:r>
    </w:p>
    <w:p w14:paraId="3743CD74" w14:textId="77777777" w:rsidR="008C2FC7" w:rsidRPr="00A44D30" w:rsidRDefault="008C2FC7" w:rsidP="008C2FC7">
      <w:pPr>
        <w:pStyle w:val="Code"/>
        <w:rPr>
          <w:highlight w:val="white"/>
        </w:rPr>
      </w:pPr>
    </w:p>
    <w:p w14:paraId="3F2DB834" w14:textId="77777777" w:rsidR="008C2FC7" w:rsidRPr="00A44D30" w:rsidRDefault="008C2FC7" w:rsidP="008C2FC7">
      <w:pPr>
        <w:pStyle w:val="Code"/>
        <w:rPr>
          <w:highlight w:val="white"/>
        </w:rPr>
      </w:pPr>
      <w:r w:rsidRPr="00A44D30">
        <w:rPr>
          <w:highlight w:val="white"/>
        </w:rPr>
        <w:t xml:space="preserve">          foreach (char c in text) {</w:t>
      </w:r>
    </w:p>
    <w:p w14:paraId="58006D4B" w14:textId="77777777" w:rsidR="008C2FC7" w:rsidRPr="00A44D30" w:rsidRDefault="008C2FC7" w:rsidP="008C2FC7">
      <w:pPr>
        <w:pStyle w:val="Code"/>
        <w:rPr>
          <w:highlight w:val="white"/>
        </w:rPr>
      </w:pPr>
      <w:r w:rsidRPr="00A44D30">
        <w:rPr>
          <w:highlight w:val="white"/>
        </w:rPr>
        <w:t xml:space="preserve">            byteList.Add((byte) c);</w:t>
      </w:r>
    </w:p>
    <w:p w14:paraId="236DBE40" w14:textId="77777777" w:rsidR="008C2FC7" w:rsidRPr="00A44D30" w:rsidRDefault="008C2FC7" w:rsidP="008C2FC7">
      <w:pPr>
        <w:pStyle w:val="Code"/>
        <w:rPr>
          <w:highlight w:val="white"/>
        </w:rPr>
      </w:pPr>
      <w:r w:rsidRPr="00A44D30">
        <w:rPr>
          <w:highlight w:val="white"/>
        </w:rPr>
        <w:t xml:space="preserve">          }</w:t>
      </w:r>
    </w:p>
    <w:p w14:paraId="44285539" w14:textId="77777777" w:rsidR="008C2FC7" w:rsidRPr="00A44D30" w:rsidRDefault="008C2FC7" w:rsidP="008C2FC7">
      <w:pPr>
        <w:pStyle w:val="Code"/>
        <w:rPr>
          <w:highlight w:val="white"/>
        </w:rPr>
      </w:pPr>
    </w:p>
    <w:p w14:paraId="5A5A397B" w14:textId="77777777" w:rsidR="008C2FC7" w:rsidRPr="00A44D30" w:rsidRDefault="008C2FC7" w:rsidP="008C2FC7">
      <w:pPr>
        <w:pStyle w:val="Code"/>
        <w:rPr>
          <w:highlight w:val="white"/>
        </w:rPr>
      </w:pPr>
      <w:r w:rsidRPr="00A44D30">
        <w:rPr>
          <w:highlight w:val="white"/>
        </w:rPr>
        <w:t xml:space="preserve">          byteList.Add((byte) 0);</w:t>
      </w:r>
    </w:p>
    <w:p w14:paraId="525C125A" w14:textId="77777777" w:rsidR="008C2FC7" w:rsidRDefault="008C2FC7" w:rsidP="008C2FC7">
      <w:pPr>
        <w:pStyle w:val="Code"/>
        <w:rPr>
          <w:highlight w:val="white"/>
        </w:rPr>
      </w:pPr>
      <w:r w:rsidRPr="00A44D30">
        <w:rPr>
          <w:highlight w:val="white"/>
        </w:rPr>
        <w:t xml:space="preserve">        }</w:t>
      </w:r>
    </w:p>
    <w:p w14:paraId="3138EB66" w14:textId="77777777" w:rsidR="008C2FC7" w:rsidRPr="00A44D30" w:rsidRDefault="008C2FC7" w:rsidP="008C2FC7">
      <w:pPr>
        <w:rPr>
          <w:highlight w:val="white"/>
        </w:rPr>
      </w:pPr>
      <w:r>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434322" w:rsidRDefault="008C2FC7" w:rsidP="008C2FC7">
      <w:pPr>
        <w:pStyle w:val="Code"/>
        <w:rPr>
          <w:highlight w:val="white"/>
        </w:rPr>
      </w:pPr>
      <w:r w:rsidRPr="00434322">
        <w:rPr>
          <w:highlight w:val="white"/>
        </w:rPr>
        <w:t xml:space="preserve">        else {</w:t>
      </w:r>
    </w:p>
    <w:p w14:paraId="225AF797" w14:textId="77777777" w:rsidR="008C2FC7" w:rsidRPr="00434322" w:rsidRDefault="008C2FC7" w:rsidP="008C2FC7">
      <w:pPr>
        <w:pStyle w:val="Code"/>
        <w:rPr>
          <w:highlight w:val="white"/>
        </w:rPr>
      </w:pPr>
      <w:r w:rsidRPr="00434322">
        <w:rPr>
          <w:highlight w:val="white"/>
        </w:rPr>
        <w:t xml:space="preserve">          int size = TypeSize.Size(sort);</w:t>
      </w:r>
    </w:p>
    <w:p w14:paraId="16D913D4" w14:textId="77777777" w:rsidR="008C2FC7" w:rsidRPr="00434322" w:rsidRDefault="008C2FC7" w:rsidP="008C2FC7">
      <w:pPr>
        <w:pStyle w:val="Code"/>
        <w:rPr>
          <w:highlight w:val="white"/>
        </w:rPr>
      </w:pPr>
      <w:r w:rsidRPr="00434322">
        <w:rPr>
          <w:highlight w:val="white"/>
        </w:rPr>
        <w:t xml:space="preserve">          byteList = new List&lt;byte&gt;(new byte[size]);</w:t>
      </w:r>
    </w:p>
    <w:p w14:paraId="20DA79CB" w14:textId="77777777" w:rsidR="008C2FC7" w:rsidRPr="00434322" w:rsidRDefault="008C2FC7" w:rsidP="008C2FC7">
      <w:pPr>
        <w:pStyle w:val="Code"/>
        <w:rPr>
          <w:highlight w:val="white"/>
        </w:rPr>
      </w:pPr>
      <w:r w:rsidRPr="00434322">
        <w:rPr>
          <w:highlight w:val="white"/>
        </w:rPr>
        <w:t xml:space="preserve">          </w:t>
      </w:r>
    </w:p>
    <w:p w14:paraId="787F290C" w14:textId="77777777" w:rsidR="008C2FC7" w:rsidRPr="00434322" w:rsidRDefault="008C2FC7" w:rsidP="008C2FC7">
      <w:pPr>
        <w:pStyle w:val="Code"/>
        <w:rPr>
          <w:highlight w:val="white"/>
        </w:rPr>
      </w:pPr>
      <w:r w:rsidRPr="00434322">
        <w:rPr>
          <w:highlight w:val="white"/>
        </w:rPr>
        <w:t xml:space="preserve">          if (value is StaticAddress) {</w:t>
      </w:r>
    </w:p>
    <w:p w14:paraId="4156BC6D" w14:textId="77777777" w:rsidR="008C2FC7" w:rsidRPr="00434322" w:rsidRDefault="008C2FC7" w:rsidP="008C2FC7">
      <w:pPr>
        <w:pStyle w:val="Code"/>
        <w:rPr>
          <w:highlight w:val="white"/>
        </w:rPr>
      </w:pPr>
      <w:r w:rsidRPr="00434322">
        <w:rPr>
          <w:highlight w:val="white"/>
        </w:rPr>
        <w:t xml:space="preserve">            StaticAddress staticAddress = (StaticAddress) value;</w:t>
      </w:r>
    </w:p>
    <w:p w14:paraId="3787803C" w14:textId="77777777" w:rsidR="008C2FC7" w:rsidRDefault="008C2FC7" w:rsidP="008C2FC7">
      <w:pPr>
        <w:pStyle w:val="Code"/>
        <w:rPr>
          <w:highlight w:val="white"/>
        </w:rPr>
      </w:pPr>
      <w:r w:rsidRPr="00434322">
        <w:rPr>
          <w:highlight w:val="white"/>
        </w:rPr>
        <w:t xml:space="preserve">            LoadByteList(byteList, 0, size,</w:t>
      </w:r>
    </w:p>
    <w:p w14:paraId="644F4115" w14:textId="77777777" w:rsidR="008C2FC7" w:rsidRPr="00434322" w:rsidRDefault="008C2FC7" w:rsidP="008C2FC7">
      <w:pPr>
        <w:pStyle w:val="Code"/>
        <w:rPr>
          <w:highlight w:val="white"/>
        </w:rPr>
      </w:pPr>
      <w:r>
        <w:rPr>
          <w:highlight w:val="white"/>
        </w:rPr>
        <w:t xml:space="preserve">                         </w:t>
      </w:r>
      <w:r w:rsidRPr="00434322">
        <w:rPr>
          <w:highlight w:val="white"/>
        </w:rPr>
        <w:t>(BigInteger) staticAddress.Offset);</w:t>
      </w:r>
    </w:p>
    <w:p w14:paraId="4F80A0D0" w14:textId="77777777" w:rsidR="008C2FC7" w:rsidRPr="00434322" w:rsidRDefault="008C2FC7" w:rsidP="008C2FC7">
      <w:pPr>
        <w:pStyle w:val="Code"/>
        <w:rPr>
          <w:highlight w:val="white"/>
        </w:rPr>
      </w:pPr>
      <w:r w:rsidRPr="00434322">
        <w:rPr>
          <w:highlight w:val="white"/>
        </w:rPr>
        <w:t xml:space="preserve">          }</w:t>
      </w:r>
    </w:p>
    <w:p w14:paraId="14A631C5" w14:textId="77777777" w:rsidR="008C2FC7" w:rsidRPr="00434322" w:rsidRDefault="008C2FC7" w:rsidP="008C2FC7">
      <w:pPr>
        <w:pStyle w:val="Code"/>
        <w:rPr>
          <w:highlight w:val="white"/>
        </w:rPr>
      </w:pPr>
      <w:r w:rsidRPr="00434322">
        <w:rPr>
          <w:highlight w:val="white"/>
        </w:rPr>
        <w:t xml:space="preserve">          else {</w:t>
      </w:r>
    </w:p>
    <w:p w14:paraId="46CFFCC0" w14:textId="77777777" w:rsidR="008C2FC7" w:rsidRPr="00434322" w:rsidRDefault="008C2FC7" w:rsidP="008C2FC7">
      <w:pPr>
        <w:pStyle w:val="Code"/>
        <w:rPr>
          <w:highlight w:val="white"/>
        </w:rPr>
      </w:pPr>
      <w:r w:rsidRPr="00434322">
        <w:rPr>
          <w:highlight w:val="white"/>
        </w:rPr>
        <w:t xml:space="preserve">            LoadByteList(byteList, 0, size, (BigInteger) value);         </w:t>
      </w:r>
    </w:p>
    <w:p w14:paraId="342035B5" w14:textId="77777777" w:rsidR="008C2FC7" w:rsidRPr="00434322" w:rsidRDefault="008C2FC7" w:rsidP="008C2FC7">
      <w:pPr>
        <w:pStyle w:val="Code"/>
        <w:rPr>
          <w:highlight w:val="white"/>
        </w:rPr>
      </w:pPr>
      <w:r w:rsidRPr="00434322">
        <w:rPr>
          <w:highlight w:val="white"/>
        </w:rPr>
        <w:t xml:space="preserve">          }</w:t>
      </w:r>
    </w:p>
    <w:p w14:paraId="52B92011" w14:textId="77777777" w:rsidR="008C2FC7" w:rsidRPr="00434322" w:rsidRDefault="008C2FC7" w:rsidP="008C2FC7">
      <w:pPr>
        <w:pStyle w:val="Code"/>
        <w:rPr>
          <w:highlight w:val="white"/>
        </w:rPr>
      </w:pPr>
      <w:r w:rsidRPr="00434322">
        <w:rPr>
          <w:highlight w:val="white"/>
        </w:rPr>
        <w:t xml:space="preserve">        }</w:t>
      </w:r>
    </w:p>
    <w:p w14:paraId="231018AD" w14:textId="77777777" w:rsidR="008C2FC7" w:rsidRPr="00434322" w:rsidRDefault="008C2FC7" w:rsidP="008C2FC7">
      <w:pPr>
        <w:pStyle w:val="Code"/>
        <w:rPr>
          <w:highlight w:val="white"/>
        </w:rPr>
      </w:pPr>
    </w:p>
    <w:p w14:paraId="3B8F58EC" w14:textId="77777777" w:rsidR="008C2FC7" w:rsidRPr="00A44D30" w:rsidRDefault="008C2FC7" w:rsidP="008C2FC7">
      <w:pPr>
        <w:pStyle w:val="Code"/>
        <w:rPr>
          <w:highlight w:val="white"/>
        </w:rPr>
      </w:pPr>
      <w:r w:rsidRPr="00A44D30">
        <w:rPr>
          <w:highlight w:val="white"/>
        </w:rPr>
        <w:t xml:space="preserve">        return byteList;</w:t>
      </w:r>
    </w:p>
    <w:p w14:paraId="055338CB" w14:textId="77777777" w:rsidR="008C2FC7" w:rsidRDefault="008C2FC7" w:rsidP="008C2FC7">
      <w:pPr>
        <w:pStyle w:val="Code"/>
        <w:rPr>
          <w:highlight w:val="white"/>
        </w:rPr>
      </w:pPr>
      <w:r w:rsidRPr="00A44D30">
        <w:rPr>
          <w:highlight w:val="white"/>
        </w:rPr>
        <w:t xml:space="preserve">      }</w:t>
      </w:r>
    </w:p>
    <w:p w14:paraId="64B67C2A" w14:textId="77777777" w:rsidR="008C2FC7" w:rsidRPr="00A44D30" w:rsidRDefault="008C2FC7" w:rsidP="008C2FC7">
      <w:pPr>
        <w:rPr>
          <w:highlight w:val="white"/>
        </w:rPr>
      </w:pPr>
      <w:r>
        <w:rPr>
          <w:highlight w:val="white"/>
        </w:rPr>
        <w:t>Next, we have a jump or a call to a register; that is, a jump of call to an address stored in a register.</w:t>
      </w:r>
    </w:p>
    <w:p w14:paraId="47C64ED8" w14:textId="77777777" w:rsidR="008C2FC7" w:rsidRPr="00DB788F" w:rsidRDefault="008C2FC7" w:rsidP="008C2FC7">
      <w:pPr>
        <w:pStyle w:val="Code"/>
        <w:rPr>
          <w:highlight w:val="white"/>
        </w:rPr>
      </w:pPr>
      <w:r w:rsidRPr="00DB788F">
        <w:rPr>
          <w:highlight w:val="white"/>
        </w:rPr>
        <w:t xml:space="preserve">      else if (IsJumpRegister() || IsCallRegister()) {</w:t>
      </w:r>
    </w:p>
    <w:p w14:paraId="1DCB8A6A" w14:textId="77777777" w:rsidR="008C2FC7" w:rsidRPr="00DB788F" w:rsidRDefault="008C2FC7" w:rsidP="008C2FC7">
      <w:pPr>
        <w:pStyle w:val="Code"/>
        <w:rPr>
          <w:highlight w:val="white"/>
        </w:rPr>
      </w:pPr>
      <w:r w:rsidRPr="00DB788F">
        <w:rPr>
          <w:highlight w:val="white"/>
        </w:rPr>
        <w:t xml:space="preserve">        Register register = (Register) operand0;</w:t>
      </w:r>
    </w:p>
    <w:p w14:paraId="2489C519" w14:textId="77777777" w:rsidR="008C2FC7" w:rsidRPr="00DB788F" w:rsidRDefault="008C2FC7" w:rsidP="008C2FC7">
      <w:pPr>
        <w:pStyle w:val="Code"/>
        <w:rPr>
          <w:highlight w:val="white"/>
        </w:rPr>
      </w:pPr>
      <w:r w:rsidRPr="00DB788F">
        <w:rPr>
          <w:highlight w:val="white"/>
        </w:rPr>
        <w:t xml:space="preserve">        return LookupByteArray(AssemblyOperator.jmp, register);</w:t>
      </w:r>
    </w:p>
    <w:p w14:paraId="545B1996" w14:textId="77777777" w:rsidR="008C2FC7" w:rsidRPr="00DB788F" w:rsidRDefault="008C2FC7" w:rsidP="008C2FC7">
      <w:pPr>
        <w:pStyle w:val="Code"/>
        <w:rPr>
          <w:highlight w:val="white"/>
        </w:rPr>
      </w:pPr>
      <w:r w:rsidRPr="00DB788F">
        <w:rPr>
          <w:highlight w:val="white"/>
        </w:rPr>
        <w:t xml:space="preserve">      }</w:t>
      </w:r>
    </w:p>
    <w:p w14:paraId="45F17099" w14:textId="77777777" w:rsidR="008C2FC7" w:rsidRPr="00A44D30" w:rsidRDefault="008C2FC7" w:rsidP="008C2FC7">
      <w:pPr>
        <w:rPr>
          <w:highlight w:val="white"/>
        </w:rPr>
      </w:pPr>
      <w:r>
        <w:rPr>
          <w:highlight w:val="white"/>
        </w:rPr>
        <w:t>A regular function call is equivalent with a long jump. The actual address of the called function will be set by the linker later on.</w:t>
      </w:r>
    </w:p>
    <w:p w14:paraId="5A798701" w14:textId="77777777" w:rsidR="008C2FC7" w:rsidRPr="00DB788F" w:rsidRDefault="008C2FC7" w:rsidP="008C2FC7">
      <w:pPr>
        <w:pStyle w:val="Code"/>
        <w:rPr>
          <w:highlight w:val="white"/>
        </w:rPr>
      </w:pPr>
      <w:r w:rsidRPr="00DB788F">
        <w:rPr>
          <w:highlight w:val="white"/>
        </w:rPr>
        <w:t xml:space="preserve">      else if (IsCallNotRegister()) {</w:t>
      </w:r>
    </w:p>
    <w:p w14:paraId="033D2103" w14:textId="77777777" w:rsidR="008C2FC7" w:rsidRPr="006C696A" w:rsidRDefault="008C2FC7" w:rsidP="008C2FC7">
      <w:pPr>
        <w:pStyle w:val="Code"/>
        <w:rPr>
          <w:highlight w:val="white"/>
        </w:rPr>
      </w:pPr>
      <w:r w:rsidRPr="006C696A">
        <w:rPr>
          <w:highlight w:val="white"/>
        </w:rPr>
        <w:t xml:space="preserve">        return LookupByteArray(AssemblyOperator.jmp, TypeSize.PointerSize);</w:t>
      </w:r>
    </w:p>
    <w:p w14:paraId="5B2815ED" w14:textId="77777777" w:rsidR="008C2FC7" w:rsidRDefault="008C2FC7" w:rsidP="008C2FC7">
      <w:pPr>
        <w:pStyle w:val="Code"/>
        <w:rPr>
          <w:highlight w:val="white"/>
        </w:rPr>
      </w:pPr>
      <w:r w:rsidRPr="00DB788F">
        <w:rPr>
          <w:highlight w:val="white"/>
        </w:rPr>
        <w:t xml:space="preserve">      }</w:t>
      </w:r>
    </w:p>
    <w:p w14:paraId="2BDE1AE4" w14:textId="77777777" w:rsidR="008C2FC7" w:rsidRPr="00DB788F" w:rsidRDefault="008C2FC7" w:rsidP="008C2FC7">
      <w:pPr>
        <w:pStyle w:val="Code"/>
        <w:rPr>
          <w:highlight w:val="white"/>
        </w:rPr>
      </w:pPr>
    </w:p>
    <w:p w14:paraId="02BA55A1" w14:textId="77777777" w:rsidR="008C2FC7" w:rsidRPr="00DB788F" w:rsidRDefault="008C2FC7" w:rsidP="008C2FC7">
      <w:pPr>
        <w:pStyle w:val="Code"/>
        <w:rPr>
          <w:highlight w:val="white"/>
        </w:rPr>
      </w:pPr>
      <w:r w:rsidRPr="00DB788F">
        <w:rPr>
          <w:highlight w:val="white"/>
        </w:rPr>
        <w:t xml:space="preserve">      else if (Operator == AssemblyOperator.</w:t>
      </w:r>
      <w:r>
        <w:rPr>
          <w:highlight w:val="white"/>
        </w:rPr>
        <w:t>return_address</w:t>
      </w:r>
      <w:r w:rsidRPr="00DB788F">
        <w:rPr>
          <w:highlight w:val="white"/>
        </w:rPr>
        <w:t>) {</w:t>
      </w:r>
    </w:p>
    <w:p w14:paraId="4173A8D3" w14:textId="77777777" w:rsidR="008C2FC7" w:rsidRPr="00DB788F" w:rsidRDefault="008C2FC7" w:rsidP="008C2FC7">
      <w:pPr>
        <w:pStyle w:val="Code"/>
        <w:rPr>
          <w:highlight w:val="white"/>
        </w:rPr>
      </w:pPr>
      <w:r w:rsidRPr="00DB788F">
        <w:rPr>
          <w:highlight w:val="white"/>
        </w:rPr>
        <w:t xml:space="preserve">        Register register = (Register) operand0;</w:t>
      </w:r>
    </w:p>
    <w:p w14:paraId="0D208E5C" w14:textId="77777777" w:rsidR="008C2FC7" w:rsidRPr="00DB788F" w:rsidRDefault="008C2FC7" w:rsidP="008C2FC7">
      <w:pPr>
        <w:pStyle w:val="Code"/>
        <w:rPr>
          <w:highlight w:val="white"/>
        </w:rPr>
      </w:pPr>
      <w:r w:rsidRPr="00DB788F">
        <w:rPr>
          <w:highlight w:val="white"/>
        </w:rPr>
        <w:t xml:space="preserve">        int offset = (int) operand1;</w:t>
      </w:r>
    </w:p>
    <w:p w14:paraId="35021286" w14:textId="77777777" w:rsidR="008C2FC7" w:rsidRPr="00DB788F" w:rsidRDefault="008C2FC7" w:rsidP="008C2FC7">
      <w:pPr>
        <w:pStyle w:val="Code"/>
        <w:rPr>
          <w:highlight w:val="white"/>
        </w:rPr>
      </w:pPr>
      <w:r w:rsidRPr="00DB788F">
        <w:rPr>
          <w:highlight w:val="white"/>
        </w:rPr>
        <w:t xml:space="preserve">        int size = SizeOfValue(offset);</w:t>
      </w:r>
    </w:p>
    <w:p w14:paraId="2B8D73E0" w14:textId="77777777" w:rsidR="008C2FC7" w:rsidRPr="00DB788F" w:rsidRDefault="008C2FC7" w:rsidP="008C2FC7">
      <w:pPr>
        <w:pStyle w:val="Code"/>
        <w:rPr>
          <w:highlight w:val="white"/>
        </w:rPr>
      </w:pPr>
      <w:r w:rsidRPr="00DB788F">
        <w:rPr>
          <w:highlight w:val="white"/>
        </w:rPr>
        <w:t xml:space="preserve">        int address = (int)((BigInteger)operand2);</w:t>
      </w:r>
    </w:p>
    <w:p w14:paraId="6CA32001" w14:textId="77777777" w:rsidR="008C2FC7" w:rsidRPr="00DB788F" w:rsidRDefault="008C2FC7" w:rsidP="008C2FC7">
      <w:pPr>
        <w:pStyle w:val="Code"/>
        <w:rPr>
          <w:highlight w:val="white"/>
        </w:rPr>
      </w:pPr>
      <w:r w:rsidRPr="00DB788F">
        <w:rPr>
          <w:highlight w:val="white"/>
        </w:rPr>
        <w:t xml:space="preserve">        List&lt;byte&gt; byteList =</w:t>
      </w:r>
    </w:p>
    <w:p w14:paraId="490FB914" w14:textId="77777777" w:rsidR="008C2FC7" w:rsidRPr="00DB788F" w:rsidRDefault="008C2FC7" w:rsidP="008C2FC7">
      <w:pPr>
        <w:pStyle w:val="Code"/>
        <w:rPr>
          <w:highlight w:val="white"/>
        </w:rPr>
      </w:pPr>
      <w:r w:rsidRPr="00DB788F">
        <w:rPr>
          <w:highlight w:val="white"/>
        </w:rPr>
        <w:t xml:space="preserve">          LookupByteArray(AssemblyOperator.mov_word, register,</w:t>
      </w:r>
    </w:p>
    <w:p w14:paraId="7B3C11B3" w14:textId="77777777" w:rsidR="008C2FC7" w:rsidRPr="00DB788F" w:rsidRDefault="008C2FC7" w:rsidP="008C2FC7">
      <w:pPr>
        <w:pStyle w:val="Code"/>
        <w:rPr>
          <w:highlight w:val="white"/>
        </w:rPr>
      </w:pPr>
      <w:r w:rsidRPr="00DB788F">
        <w:rPr>
          <w:highlight w:val="white"/>
        </w:rPr>
        <w:t xml:space="preserve">                          size, TypeSize.PointerSize);</w:t>
      </w:r>
    </w:p>
    <w:p w14:paraId="4A7FED46" w14:textId="77777777" w:rsidR="008C2FC7" w:rsidRPr="00DB788F" w:rsidRDefault="008C2FC7" w:rsidP="008C2FC7">
      <w:pPr>
        <w:pStyle w:val="Code"/>
        <w:rPr>
          <w:highlight w:val="white"/>
        </w:rPr>
      </w:pPr>
      <w:r w:rsidRPr="00DB788F">
        <w:rPr>
          <w:highlight w:val="white"/>
        </w:rPr>
        <w:t xml:space="preserve">        LoadByteList(byteList, byteList.Count - (size + TypeSize.PointerSize),</w:t>
      </w:r>
    </w:p>
    <w:p w14:paraId="28BE69FA" w14:textId="77777777" w:rsidR="008C2FC7" w:rsidRPr="00DB788F" w:rsidRDefault="008C2FC7" w:rsidP="008C2FC7">
      <w:pPr>
        <w:pStyle w:val="Code"/>
        <w:rPr>
          <w:highlight w:val="white"/>
        </w:rPr>
      </w:pPr>
      <w:r w:rsidRPr="00DB788F">
        <w:rPr>
          <w:highlight w:val="white"/>
        </w:rPr>
        <w:t xml:space="preserve">                     size, offset);</w:t>
      </w:r>
    </w:p>
    <w:p w14:paraId="2BF4639A" w14:textId="77777777" w:rsidR="008C2FC7" w:rsidRPr="00DB788F" w:rsidRDefault="008C2FC7" w:rsidP="008C2FC7">
      <w:pPr>
        <w:pStyle w:val="Code"/>
        <w:rPr>
          <w:highlight w:val="white"/>
        </w:rPr>
      </w:pPr>
      <w:r w:rsidRPr="00DB788F">
        <w:rPr>
          <w:highlight w:val="white"/>
        </w:rPr>
        <w:t xml:space="preserve">        LoadByteList(byteList, byteList.Count - TypeSize.PointerSize,</w:t>
      </w:r>
    </w:p>
    <w:p w14:paraId="599DE53C" w14:textId="77777777" w:rsidR="008C2FC7" w:rsidRPr="00DB788F" w:rsidRDefault="008C2FC7" w:rsidP="008C2FC7">
      <w:pPr>
        <w:pStyle w:val="Code"/>
        <w:rPr>
          <w:highlight w:val="white"/>
        </w:rPr>
      </w:pPr>
      <w:r w:rsidRPr="00DB788F">
        <w:rPr>
          <w:highlight w:val="white"/>
        </w:rPr>
        <w:t xml:space="preserve">                     TypeSize.PointerSize, address);</w:t>
      </w:r>
    </w:p>
    <w:p w14:paraId="197003EB" w14:textId="77777777" w:rsidR="008C2FC7" w:rsidRPr="00DB788F" w:rsidRDefault="008C2FC7" w:rsidP="008C2FC7">
      <w:pPr>
        <w:pStyle w:val="Code"/>
        <w:rPr>
          <w:highlight w:val="white"/>
        </w:rPr>
      </w:pPr>
      <w:r w:rsidRPr="00DB788F">
        <w:rPr>
          <w:highlight w:val="white"/>
        </w:rPr>
        <w:t xml:space="preserve">        return byteList;</w:t>
      </w:r>
    </w:p>
    <w:p w14:paraId="79530F08" w14:textId="77777777" w:rsidR="008C2FC7" w:rsidRDefault="008C2FC7" w:rsidP="008C2FC7">
      <w:pPr>
        <w:pStyle w:val="Code"/>
        <w:rPr>
          <w:highlight w:val="white"/>
        </w:rPr>
      </w:pPr>
      <w:r w:rsidRPr="00DB788F">
        <w:rPr>
          <w:highlight w:val="white"/>
        </w:rPr>
        <w:t xml:space="preserve">      }</w:t>
      </w:r>
    </w:p>
    <w:p w14:paraId="02749CBF" w14:textId="77777777" w:rsidR="008C2FC7" w:rsidRPr="00DB788F" w:rsidRDefault="008C2FC7" w:rsidP="008C2FC7">
      <w:pPr>
        <w:rPr>
          <w:highlight w:val="white"/>
        </w:rPr>
      </w:pPr>
      <w:r>
        <w:rPr>
          <w:highlight w:val="white"/>
        </w:rPr>
        <w:t>The size of the address is either one (short jump) or two (long jump), which we load into the byte list.</w:t>
      </w:r>
    </w:p>
    <w:p w14:paraId="4EAE0229" w14:textId="77777777" w:rsidR="008C2FC7" w:rsidRPr="00DB788F" w:rsidRDefault="008C2FC7" w:rsidP="008C2FC7">
      <w:pPr>
        <w:pStyle w:val="Code"/>
        <w:rPr>
          <w:highlight w:val="white"/>
        </w:rPr>
      </w:pPr>
      <w:r w:rsidRPr="00DB788F">
        <w:rPr>
          <w:highlight w:val="white"/>
        </w:rPr>
        <w:t xml:space="preserve">      else if (IsRelationNotRegister() || IsJumpNotRegister()) {</w:t>
      </w:r>
    </w:p>
    <w:p w14:paraId="0495B046" w14:textId="77777777" w:rsidR="008C2FC7" w:rsidRPr="00DB788F" w:rsidRDefault="008C2FC7" w:rsidP="008C2FC7">
      <w:pPr>
        <w:pStyle w:val="Code"/>
        <w:rPr>
          <w:highlight w:val="white"/>
        </w:rPr>
      </w:pPr>
      <w:r w:rsidRPr="00DB788F">
        <w:rPr>
          <w:highlight w:val="white"/>
        </w:rPr>
        <w:t xml:space="preserve">        int address = (int) operand0;</w:t>
      </w:r>
    </w:p>
    <w:p w14:paraId="7D981B95" w14:textId="77777777" w:rsidR="008C2FC7" w:rsidRPr="001C7EE3" w:rsidRDefault="008C2FC7" w:rsidP="008C2FC7">
      <w:pPr>
        <w:pStyle w:val="Code"/>
        <w:rPr>
          <w:highlight w:val="white"/>
        </w:rPr>
      </w:pPr>
      <w:r w:rsidRPr="001C7EE3">
        <w:rPr>
          <w:highlight w:val="white"/>
        </w:rPr>
        <w:t xml:space="preserve">        int size = SizeOfValue(address);</w:t>
      </w:r>
    </w:p>
    <w:p w14:paraId="4F671F22" w14:textId="77777777" w:rsidR="008C2FC7" w:rsidRPr="001C7EE3" w:rsidRDefault="008C2FC7" w:rsidP="008C2FC7">
      <w:pPr>
        <w:pStyle w:val="Code"/>
        <w:rPr>
          <w:highlight w:val="white"/>
        </w:rPr>
      </w:pPr>
      <w:r w:rsidRPr="001C7EE3">
        <w:rPr>
          <w:highlight w:val="white"/>
        </w:rPr>
        <w:lastRenderedPageBreak/>
        <w:t xml:space="preserve">        List&lt;byte&gt; byteList = LookupByteArray(Operator, size);</w:t>
      </w:r>
    </w:p>
    <w:p w14:paraId="42224CDE" w14:textId="77777777" w:rsidR="008C2FC7" w:rsidRPr="002B63B5" w:rsidRDefault="008C2FC7" w:rsidP="008C2FC7">
      <w:pPr>
        <w:pStyle w:val="Code"/>
        <w:rPr>
          <w:highlight w:val="white"/>
        </w:rPr>
      </w:pPr>
      <w:r w:rsidRPr="002B63B5">
        <w:rPr>
          <w:highlight w:val="white"/>
        </w:rPr>
        <w:t xml:space="preserve">        LoadByteList(byteList, byteList.Count - size, size, address);</w:t>
      </w:r>
    </w:p>
    <w:p w14:paraId="38EBC19B" w14:textId="77777777" w:rsidR="008C2FC7" w:rsidRPr="002B63B5" w:rsidRDefault="008C2FC7" w:rsidP="008C2FC7">
      <w:pPr>
        <w:pStyle w:val="Code"/>
        <w:rPr>
          <w:highlight w:val="white"/>
        </w:rPr>
      </w:pPr>
      <w:r w:rsidRPr="002B63B5">
        <w:rPr>
          <w:highlight w:val="white"/>
        </w:rPr>
        <w:t xml:space="preserve">        return byteList;</w:t>
      </w:r>
    </w:p>
    <w:p w14:paraId="476F32CC" w14:textId="77777777" w:rsidR="008C2FC7" w:rsidRDefault="008C2FC7" w:rsidP="008C2FC7">
      <w:pPr>
        <w:pStyle w:val="Code"/>
        <w:rPr>
          <w:highlight w:val="white"/>
        </w:rPr>
      </w:pPr>
      <w:r w:rsidRPr="002B63B5">
        <w:rPr>
          <w:highlight w:val="white"/>
        </w:rPr>
        <w:t xml:space="preserve">      }</w:t>
      </w:r>
    </w:p>
    <w:p w14:paraId="0FFC8DA2" w14:textId="77777777" w:rsidR="008C2FC7" w:rsidRPr="002B63B5" w:rsidRDefault="008C2FC7" w:rsidP="008C2FC7">
      <w:pPr>
        <w:rPr>
          <w:highlight w:val="white"/>
        </w:rPr>
      </w:pPr>
      <w:r>
        <w:rPr>
          <w:highlight w:val="white"/>
        </w:rPr>
        <w:t xml:space="preserve">Let us continue with the operations that perform computations and let us start with the nullary operators; that is, operators that take no operands. For instance: </w:t>
      </w:r>
      <w:r w:rsidRPr="00585A01">
        <w:rPr>
          <w:rStyle w:val="KeyWord0"/>
          <w:highlight w:val="white"/>
        </w:rPr>
        <w:t>lahf</w:t>
      </w:r>
      <w:r>
        <w:rPr>
          <w:highlight w:val="white"/>
        </w:rPr>
        <w:t xml:space="preserve">. We call </w:t>
      </w:r>
      <w:r w:rsidRPr="00C22FB2">
        <w:rPr>
          <w:rStyle w:val="KeyWord0"/>
          <w:highlight w:val="white"/>
        </w:rPr>
        <w:t>LookupByteArray</w:t>
      </w:r>
      <w:r>
        <w:rPr>
          <w:highlight w:val="white"/>
        </w:rPr>
        <w:t xml:space="preserve"> with the operator as argument to obtain and return the assay of bytes corresponding to the assembly instruction.</w:t>
      </w:r>
    </w:p>
    <w:p w14:paraId="66D24B4D" w14:textId="77777777" w:rsidR="008C2FC7" w:rsidRPr="00430F8B" w:rsidRDefault="008C2FC7" w:rsidP="008C2FC7">
      <w:pPr>
        <w:pStyle w:val="Code"/>
        <w:rPr>
          <w:highlight w:val="white"/>
        </w:rPr>
      </w:pPr>
      <w:r w:rsidRPr="00430F8B">
        <w:rPr>
          <w:highlight w:val="white"/>
        </w:rPr>
        <w:t xml:space="preserve">      else if ((operand0 == null) &amp;&amp; (operand1 == null) &amp;&amp;</w:t>
      </w:r>
    </w:p>
    <w:p w14:paraId="2C9FC5CE" w14:textId="77777777" w:rsidR="008C2FC7" w:rsidRPr="00430F8B" w:rsidRDefault="008C2FC7" w:rsidP="008C2FC7">
      <w:pPr>
        <w:pStyle w:val="Code"/>
        <w:rPr>
          <w:highlight w:val="white"/>
        </w:rPr>
      </w:pPr>
      <w:r w:rsidRPr="00430F8B">
        <w:rPr>
          <w:highlight w:val="white"/>
        </w:rPr>
        <w:t xml:space="preserve">               (operand2 == null)) {</w:t>
      </w:r>
    </w:p>
    <w:p w14:paraId="08743AD8" w14:textId="77777777" w:rsidR="008C2FC7" w:rsidRPr="00430F8B" w:rsidRDefault="008C2FC7" w:rsidP="008C2FC7">
      <w:pPr>
        <w:pStyle w:val="Code"/>
        <w:rPr>
          <w:highlight w:val="white"/>
        </w:rPr>
      </w:pPr>
      <w:r w:rsidRPr="00430F8B">
        <w:rPr>
          <w:highlight w:val="white"/>
        </w:rPr>
        <w:t xml:space="preserve">        return LookupByteArray(Operator);</w:t>
      </w:r>
    </w:p>
    <w:p w14:paraId="6E021D20" w14:textId="77777777" w:rsidR="008C2FC7" w:rsidRPr="00430F8B" w:rsidRDefault="008C2FC7" w:rsidP="008C2FC7">
      <w:pPr>
        <w:pStyle w:val="Code"/>
        <w:rPr>
          <w:highlight w:val="white"/>
        </w:rPr>
      </w:pPr>
      <w:r w:rsidRPr="00430F8B">
        <w:rPr>
          <w:highlight w:val="white"/>
        </w:rPr>
        <w:t xml:space="preserve">      }</w:t>
      </w:r>
    </w:p>
    <w:p w14:paraId="6224385A" w14:textId="77777777" w:rsidR="008C2FC7" w:rsidRDefault="008C2FC7" w:rsidP="008C2FC7">
      <w:pPr>
        <w:rPr>
          <w:highlight w:val="white"/>
        </w:rPr>
      </w:pPr>
      <w:r>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14:paraId="6F2B7BD5" w14:textId="77777777" w:rsidTr="003D2653">
        <w:tc>
          <w:tcPr>
            <w:tcW w:w="1271" w:type="dxa"/>
          </w:tcPr>
          <w:p w14:paraId="2292CBE9" w14:textId="77777777" w:rsidR="008C2FC7" w:rsidRDefault="008C2FC7" w:rsidP="003D2653">
            <w:pPr>
              <w:spacing w:before="0" w:after="40"/>
              <w:rPr>
                <w:highlight w:val="white"/>
              </w:rPr>
            </w:pPr>
            <w:r w:rsidRPr="00BF5180">
              <w:rPr>
                <w:b/>
                <w:bCs/>
                <w:highlight w:val="white"/>
              </w:rPr>
              <w:t>Category</w:t>
            </w:r>
          </w:p>
        </w:tc>
        <w:tc>
          <w:tcPr>
            <w:tcW w:w="5245" w:type="dxa"/>
          </w:tcPr>
          <w:p w14:paraId="74A55CBE" w14:textId="77777777" w:rsidR="008C2FC7" w:rsidRDefault="008C2FC7" w:rsidP="003D2653">
            <w:pPr>
              <w:spacing w:before="0" w:after="40"/>
            </w:pPr>
            <w:r w:rsidRPr="00BF5180">
              <w:rPr>
                <w:b/>
                <w:bCs/>
                <w:highlight w:val="white"/>
              </w:rPr>
              <w:t>Description</w:t>
            </w:r>
          </w:p>
        </w:tc>
        <w:tc>
          <w:tcPr>
            <w:tcW w:w="2834" w:type="dxa"/>
          </w:tcPr>
          <w:p w14:paraId="06E3E096" w14:textId="77777777" w:rsidR="008C2FC7" w:rsidRDefault="008C2FC7" w:rsidP="003D2653">
            <w:pPr>
              <w:spacing w:before="0" w:after="40"/>
              <w:rPr>
                <w:highlight w:val="white"/>
              </w:rPr>
            </w:pPr>
            <w:r w:rsidRPr="00BF5180">
              <w:rPr>
                <w:b/>
                <w:bCs/>
                <w:highlight w:val="white"/>
              </w:rPr>
              <w:t>Examples</w:t>
            </w:r>
          </w:p>
        </w:tc>
      </w:tr>
      <w:tr w:rsidR="008C2FC7" w14:paraId="1FF946BE" w14:textId="77777777" w:rsidTr="003D2653">
        <w:tc>
          <w:tcPr>
            <w:tcW w:w="1271" w:type="dxa"/>
          </w:tcPr>
          <w:p w14:paraId="723A940F" w14:textId="77777777" w:rsidR="008C2FC7" w:rsidRDefault="008C2FC7" w:rsidP="003D2653">
            <w:pPr>
              <w:spacing w:before="0" w:after="40"/>
              <w:rPr>
                <w:highlight w:val="white"/>
              </w:rPr>
            </w:pPr>
            <w:r>
              <w:rPr>
                <w:highlight w:val="white"/>
              </w:rPr>
              <w:t>1</w:t>
            </w:r>
          </w:p>
        </w:tc>
        <w:tc>
          <w:tcPr>
            <w:tcW w:w="5245" w:type="dxa"/>
          </w:tcPr>
          <w:p w14:paraId="4C4F030D" w14:textId="77777777" w:rsidR="008C2FC7" w:rsidRDefault="008C2FC7" w:rsidP="003D2653">
            <w:pPr>
              <w:spacing w:before="0" w:after="40"/>
            </w:pPr>
            <w:r>
              <w:t xml:space="preserve">unary </w:t>
            </w:r>
            <w:r w:rsidRPr="005D7FBB">
              <w:t xml:space="preserve">operator </w:t>
            </w:r>
            <w:r>
              <w:t>register</w:t>
            </w:r>
          </w:p>
        </w:tc>
        <w:tc>
          <w:tcPr>
            <w:tcW w:w="2834" w:type="dxa"/>
          </w:tcPr>
          <w:p w14:paraId="0E34F074" w14:textId="77777777" w:rsidR="008C2FC7" w:rsidRDefault="008C2FC7" w:rsidP="003D2653">
            <w:pPr>
              <w:spacing w:before="0" w:after="40"/>
              <w:rPr>
                <w:highlight w:val="white"/>
              </w:rPr>
            </w:pPr>
            <w:proofErr w:type="spellStart"/>
            <w:r>
              <w:rPr>
                <w:highlight w:val="white"/>
              </w:rPr>
              <w:t>inc</w:t>
            </w:r>
            <w:proofErr w:type="spellEnd"/>
            <w:r>
              <w:rPr>
                <w:highlight w:val="white"/>
              </w:rPr>
              <w:t xml:space="preserve"> ax</w:t>
            </w:r>
          </w:p>
        </w:tc>
      </w:tr>
      <w:tr w:rsidR="008C2FC7" w14:paraId="3C05554D" w14:textId="77777777" w:rsidTr="003D2653">
        <w:tc>
          <w:tcPr>
            <w:tcW w:w="1271" w:type="dxa"/>
          </w:tcPr>
          <w:p w14:paraId="391BAE22" w14:textId="77777777" w:rsidR="008C2FC7" w:rsidRDefault="008C2FC7" w:rsidP="003D2653">
            <w:pPr>
              <w:spacing w:before="0" w:after="40"/>
              <w:rPr>
                <w:highlight w:val="white"/>
              </w:rPr>
            </w:pPr>
            <w:r>
              <w:rPr>
                <w:highlight w:val="white"/>
              </w:rPr>
              <w:t>2</w:t>
            </w:r>
          </w:p>
        </w:tc>
        <w:tc>
          <w:tcPr>
            <w:tcW w:w="5245" w:type="dxa"/>
          </w:tcPr>
          <w:p w14:paraId="75F41049" w14:textId="77777777" w:rsidR="008C2FC7" w:rsidRDefault="008C2FC7" w:rsidP="003D2653">
            <w:pPr>
              <w:spacing w:before="0" w:after="40"/>
              <w:rPr>
                <w:highlight w:val="white"/>
              </w:rPr>
            </w:pPr>
            <w:r>
              <w:t xml:space="preserve">unary </w:t>
            </w:r>
            <w:r w:rsidRPr="005D7FBB">
              <w:t xml:space="preserve">operator </w:t>
            </w:r>
            <w:r>
              <w:t>integer value</w:t>
            </w:r>
          </w:p>
        </w:tc>
        <w:tc>
          <w:tcPr>
            <w:tcW w:w="2834" w:type="dxa"/>
          </w:tcPr>
          <w:p w14:paraId="2F21BABB" w14:textId="77777777" w:rsidR="008C2FC7" w:rsidRDefault="008C2FC7" w:rsidP="003D2653">
            <w:pPr>
              <w:spacing w:before="0" w:after="40"/>
              <w:rPr>
                <w:highlight w:val="white"/>
              </w:rPr>
            </w:pPr>
            <w:r>
              <w:rPr>
                <w:highlight w:val="white"/>
              </w:rPr>
              <w:t>int 33</w:t>
            </w:r>
          </w:p>
        </w:tc>
      </w:tr>
      <w:tr w:rsidR="008C2FC7" w14:paraId="25DFA9C3" w14:textId="77777777" w:rsidTr="003D2653">
        <w:tc>
          <w:tcPr>
            <w:tcW w:w="1271" w:type="dxa"/>
          </w:tcPr>
          <w:p w14:paraId="33A63BBF" w14:textId="77777777" w:rsidR="008C2FC7" w:rsidRDefault="008C2FC7" w:rsidP="003D2653">
            <w:pPr>
              <w:spacing w:before="0" w:after="40"/>
              <w:rPr>
                <w:highlight w:val="white"/>
              </w:rPr>
            </w:pPr>
            <w:r>
              <w:rPr>
                <w:highlight w:val="white"/>
              </w:rPr>
              <w:t>3</w:t>
            </w:r>
          </w:p>
        </w:tc>
        <w:tc>
          <w:tcPr>
            <w:tcW w:w="5245" w:type="dxa"/>
          </w:tcPr>
          <w:p w14:paraId="0B4EE0E3" w14:textId="77777777" w:rsidR="008C2FC7" w:rsidRDefault="008C2FC7" w:rsidP="003D2653">
            <w:pPr>
              <w:tabs>
                <w:tab w:val="left" w:pos="3653"/>
              </w:tabs>
              <w:spacing w:before="0" w:after="40"/>
            </w:pPr>
            <w:r>
              <w:t xml:space="preserve">unary </w:t>
            </w:r>
            <w:r w:rsidRPr="005D7FBB">
              <w:t>operator [</w:t>
            </w:r>
            <w:r>
              <w:t>register + offset</w:t>
            </w:r>
            <w:r w:rsidRPr="005D7FBB">
              <w:t>]</w:t>
            </w:r>
          </w:p>
          <w:p w14:paraId="6C16176A" w14:textId="77777777" w:rsidR="008C2FC7" w:rsidRDefault="008C2FC7" w:rsidP="003D2653">
            <w:pPr>
              <w:tabs>
                <w:tab w:val="left" w:pos="3653"/>
              </w:tabs>
              <w:spacing w:before="0" w:after="40"/>
            </w:pPr>
            <w:r>
              <w:t xml:space="preserve">unary </w:t>
            </w:r>
            <w:r w:rsidRPr="005D7FBB">
              <w:t>operator [</w:t>
            </w:r>
            <w:r>
              <w:t>static name + offset</w:t>
            </w:r>
            <w:r w:rsidRPr="005D7FBB">
              <w:t>]</w:t>
            </w:r>
          </w:p>
        </w:tc>
        <w:tc>
          <w:tcPr>
            <w:tcW w:w="2834" w:type="dxa"/>
          </w:tcPr>
          <w:p w14:paraId="268D2B21" w14:textId="77777777" w:rsidR="008C2FC7" w:rsidRDefault="008C2FC7" w:rsidP="003D2653">
            <w:pPr>
              <w:spacing w:before="0" w:after="40"/>
              <w:rPr>
                <w:highlight w:val="white"/>
              </w:rPr>
            </w:pPr>
            <w:r>
              <w:rPr>
                <w:highlight w:val="white"/>
              </w:rPr>
              <w:t>neg word [bp + 2]</w:t>
            </w:r>
          </w:p>
          <w:p w14:paraId="10BC60F1" w14:textId="77777777" w:rsidR="008C2FC7" w:rsidRDefault="008C2FC7" w:rsidP="003D2653">
            <w:pPr>
              <w:spacing w:before="0" w:after="40"/>
              <w:rPr>
                <w:highlight w:val="white"/>
              </w:rPr>
            </w:pPr>
            <w:r>
              <w:rPr>
                <w:highlight w:val="white"/>
              </w:rPr>
              <w:t>not word [stdin + 4]</w:t>
            </w:r>
          </w:p>
        </w:tc>
      </w:tr>
    </w:tbl>
    <w:p w14:paraId="108057C3" w14:textId="77777777" w:rsidR="008C2FC7" w:rsidRPr="002B63B5" w:rsidRDefault="008C2FC7" w:rsidP="008C2FC7">
      <w:pPr>
        <w:rPr>
          <w:highlight w:val="white"/>
        </w:rPr>
      </w:pPr>
      <w:r>
        <w:rPr>
          <w:highlight w:val="white"/>
        </w:rPr>
        <w:t xml:space="preserve">The operators of the first category take a register as operand. We call </w:t>
      </w:r>
      <w:r w:rsidRPr="001C432D">
        <w:rPr>
          <w:rStyle w:val="KeyWord0"/>
          <w:highlight w:val="white"/>
        </w:rPr>
        <w:t>LookupByteArray</w:t>
      </w:r>
      <w:r>
        <w:rPr>
          <w:highlight w:val="white"/>
        </w:rPr>
        <w:t xml:space="preserve"> with the operator and register.</w:t>
      </w:r>
    </w:p>
    <w:p w14:paraId="26B396FA" w14:textId="77777777" w:rsidR="008C2FC7" w:rsidRDefault="008C2FC7" w:rsidP="008C2FC7">
      <w:pPr>
        <w:pStyle w:val="Code"/>
        <w:rPr>
          <w:color w:val="000000"/>
          <w:highlight w:val="white"/>
          <w:lang w:val="sv-SE"/>
        </w:rPr>
      </w:pPr>
      <w:r>
        <w:rPr>
          <w:color w:val="000000"/>
          <w:highlight w:val="white"/>
          <w:lang w:val="sv-SE"/>
        </w:rPr>
        <w:t xml:space="preserve">      </w:t>
      </w:r>
      <w:r>
        <w:rPr>
          <w:highlight w:val="white"/>
          <w:lang w:val="sv-SE"/>
        </w:rPr>
        <w:t>// inc ax</w:t>
      </w:r>
    </w:p>
    <w:p w14:paraId="52B3C511" w14:textId="77777777" w:rsidR="008C2FC7" w:rsidRDefault="008C2FC7" w:rsidP="008C2FC7">
      <w:pPr>
        <w:pStyle w:val="Code"/>
        <w:rPr>
          <w:highlight w:val="white"/>
        </w:rPr>
      </w:pPr>
      <w:r w:rsidRPr="009070F3">
        <w:rPr>
          <w:highlight w:val="white"/>
        </w:rPr>
        <w:t xml:space="preserve">      else if ((operand0 is Register) &amp;&amp; (operand1 == null) &amp;&amp;</w:t>
      </w:r>
    </w:p>
    <w:p w14:paraId="559C0B9E" w14:textId="77777777" w:rsidR="008C2FC7" w:rsidRPr="009070F3" w:rsidRDefault="008C2FC7" w:rsidP="008C2FC7">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E76A28F" w14:textId="77777777" w:rsidR="008C2FC7" w:rsidRPr="009070F3" w:rsidRDefault="008C2FC7" w:rsidP="008C2FC7">
      <w:pPr>
        <w:pStyle w:val="Code"/>
        <w:rPr>
          <w:highlight w:val="white"/>
        </w:rPr>
      </w:pPr>
      <w:r w:rsidRPr="009070F3">
        <w:rPr>
          <w:highlight w:val="white"/>
        </w:rPr>
        <w:t xml:space="preserve">        Register register = (Register) operand0;</w:t>
      </w:r>
    </w:p>
    <w:p w14:paraId="084732F3" w14:textId="77777777" w:rsidR="008C2FC7" w:rsidRPr="009070F3" w:rsidRDefault="008C2FC7" w:rsidP="008C2FC7">
      <w:pPr>
        <w:pStyle w:val="Code"/>
        <w:rPr>
          <w:highlight w:val="white"/>
        </w:rPr>
      </w:pPr>
      <w:r w:rsidRPr="009070F3">
        <w:rPr>
          <w:highlight w:val="white"/>
        </w:rPr>
        <w:t xml:space="preserve">        return LookupByteArray(Operator, register);</w:t>
      </w:r>
    </w:p>
    <w:p w14:paraId="2E7A5671" w14:textId="77777777" w:rsidR="008C2FC7" w:rsidRDefault="008C2FC7" w:rsidP="008C2FC7">
      <w:pPr>
        <w:pStyle w:val="Code"/>
        <w:rPr>
          <w:highlight w:val="white"/>
        </w:rPr>
      </w:pPr>
      <w:r w:rsidRPr="009070F3">
        <w:rPr>
          <w:highlight w:val="white"/>
        </w:rPr>
        <w:t xml:space="preserve">      }</w:t>
      </w:r>
    </w:p>
    <w:p w14:paraId="2652EF70" w14:textId="77777777" w:rsidR="008C2FC7" w:rsidRPr="009070F3" w:rsidRDefault="008C2FC7" w:rsidP="008C2FC7">
      <w:pPr>
        <w:rPr>
          <w:highlight w:val="white"/>
        </w:rPr>
      </w:pPr>
      <w:r>
        <w:rPr>
          <w:highlight w:val="white"/>
        </w:rPr>
        <w:t xml:space="preserve">The operators of the second category take an integer value as operand. For instance: </w:t>
      </w:r>
      <w:r w:rsidRPr="00FE3801">
        <w:rPr>
          <w:rStyle w:val="KeyWord0"/>
          <w:highlight w:val="white"/>
        </w:rPr>
        <w:t>int</w:t>
      </w:r>
      <w:r w:rsidRPr="009070F3">
        <w:rPr>
          <w:highlight w:val="white"/>
        </w:rPr>
        <w:t xml:space="preserve"> </w:t>
      </w:r>
      <w:r w:rsidRPr="00FE3801">
        <w:rPr>
          <w:rStyle w:val="KeyWord0"/>
          <w:highlight w:val="white"/>
        </w:rPr>
        <w:t>33</w:t>
      </w:r>
      <w:r>
        <w:rPr>
          <w:highlight w:val="white"/>
        </w:rPr>
        <w:t xml:space="preserve">. We call </w:t>
      </w:r>
      <w:r w:rsidRPr="00080362">
        <w:rPr>
          <w:rStyle w:val="KeyWord0"/>
          <w:highlight w:val="white"/>
        </w:rPr>
        <w:t>LookupByteArray</w:t>
      </w:r>
      <w:r>
        <w:rPr>
          <w:highlight w:val="white"/>
        </w:rPr>
        <w:t xml:space="preserve"> just like in the previous cases. But we must also load the array with the integer value of the operation, which we do by calling </w:t>
      </w:r>
      <w:r w:rsidRPr="006D48B6">
        <w:rPr>
          <w:rStyle w:val="KeyWord0"/>
          <w:highlight w:val="white"/>
        </w:rPr>
        <w:t>LoadByteList</w:t>
      </w:r>
      <w:r>
        <w:rPr>
          <w:highlight w:val="white"/>
        </w:rPr>
        <w:t xml:space="preserve"> with the value and its size. We determine the size of the value by calling </w:t>
      </w:r>
      <w:r w:rsidRPr="000B10A8">
        <w:rPr>
          <w:rStyle w:val="KeyWord0"/>
          <w:highlight w:val="white"/>
        </w:rPr>
        <w:t>SizeOfValue</w:t>
      </w:r>
      <w:r>
        <w:rPr>
          <w:highlight w:val="white"/>
        </w:rPr>
        <w:t xml:space="preserve">. Note that we have to subtract the size of the value from the size of the byte list to obtain the location to insert the value in the byte list. Integer values are always </w:t>
      </w:r>
      <w:r w:rsidRPr="00253670">
        <w:rPr>
          <w:rStyle w:val="KeyWord0"/>
          <w:highlight w:val="white"/>
        </w:rPr>
        <w:t>BigInteger</w:t>
      </w:r>
      <w:r>
        <w:rPr>
          <w:highlight w:val="white"/>
        </w:rPr>
        <w:t xml:space="preserve"> objects.</w:t>
      </w:r>
    </w:p>
    <w:p w14:paraId="56B872FA" w14:textId="77777777" w:rsidR="008C2FC7" w:rsidRPr="004711C8" w:rsidRDefault="008C2FC7" w:rsidP="008C2FC7">
      <w:pPr>
        <w:pStyle w:val="Code"/>
        <w:rPr>
          <w:highlight w:val="white"/>
        </w:rPr>
      </w:pPr>
      <w:r w:rsidRPr="004711C8">
        <w:rPr>
          <w:highlight w:val="white"/>
        </w:rPr>
        <w:t xml:space="preserve">      // int 33</w:t>
      </w:r>
    </w:p>
    <w:p w14:paraId="7D1FD21C" w14:textId="77777777" w:rsidR="008C2FC7" w:rsidRDefault="008C2FC7" w:rsidP="008C2FC7">
      <w:pPr>
        <w:pStyle w:val="Code"/>
        <w:rPr>
          <w:highlight w:val="white"/>
        </w:rPr>
      </w:pPr>
      <w:r w:rsidRPr="009070F3">
        <w:rPr>
          <w:highlight w:val="white"/>
        </w:rPr>
        <w:t xml:space="preserve">      else if ((operand0 is BigInteger) &amp;&amp; (operand1 == null) &amp;&amp;</w:t>
      </w:r>
    </w:p>
    <w:p w14:paraId="48CC6E96" w14:textId="77777777" w:rsidR="008C2FC7" w:rsidRPr="009070F3" w:rsidRDefault="008C2FC7" w:rsidP="008C2FC7">
      <w:pPr>
        <w:pStyle w:val="Code"/>
        <w:rPr>
          <w:highlight w:val="white"/>
        </w:rPr>
      </w:pPr>
      <w:r>
        <w:rPr>
          <w:highlight w:val="white"/>
        </w:rPr>
        <w:t xml:space="preserve">              </w:t>
      </w:r>
      <w:r w:rsidRPr="009070F3">
        <w:rPr>
          <w:highlight w:val="white"/>
        </w:rPr>
        <w:t xml:space="preserve"> (operand2 == null)) {</w:t>
      </w:r>
    </w:p>
    <w:p w14:paraId="65BB586A" w14:textId="77777777" w:rsidR="008C2FC7" w:rsidRPr="009070F3" w:rsidRDefault="008C2FC7" w:rsidP="008C2FC7">
      <w:pPr>
        <w:pStyle w:val="Code"/>
        <w:rPr>
          <w:highlight w:val="white"/>
        </w:rPr>
      </w:pPr>
      <w:r w:rsidRPr="009070F3">
        <w:rPr>
          <w:highlight w:val="white"/>
        </w:rPr>
        <w:t xml:space="preserve">        BigInteger value = (BigInteger) operand0;</w:t>
      </w:r>
    </w:p>
    <w:p w14:paraId="5F3BD83C" w14:textId="77777777" w:rsidR="008C2FC7" w:rsidRPr="009070F3" w:rsidRDefault="008C2FC7" w:rsidP="008C2FC7">
      <w:pPr>
        <w:pStyle w:val="Code"/>
        <w:rPr>
          <w:highlight w:val="white"/>
        </w:rPr>
      </w:pPr>
      <w:r w:rsidRPr="009070F3">
        <w:rPr>
          <w:highlight w:val="white"/>
        </w:rPr>
        <w:t xml:space="preserve">        int size = SizeOfValue(value);</w:t>
      </w:r>
    </w:p>
    <w:p w14:paraId="15E36E0F" w14:textId="77777777" w:rsidR="008C2FC7" w:rsidRPr="009070F3" w:rsidRDefault="008C2FC7" w:rsidP="008C2FC7">
      <w:pPr>
        <w:pStyle w:val="Code"/>
        <w:rPr>
          <w:highlight w:val="white"/>
        </w:rPr>
      </w:pPr>
      <w:r w:rsidRPr="009070F3">
        <w:rPr>
          <w:highlight w:val="white"/>
        </w:rPr>
        <w:t xml:space="preserve">        List&lt;byte&gt; byteList = LookupByteArray(Operator, size);</w:t>
      </w:r>
    </w:p>
    <w:p w14:paraId="5101FD61" w14:textId="77777777" w:rsidR="008C2FC7" w:rsidRPr="009070F3" w:rsidRDefault="008C2FC7" w:rsidP="008C2FC7">
      <w:pPr>
        <w:pStyle w:val="Code"/>
        <w:rPr>
          <w:highlight w:val="white"/>
        </w:rPr>
      </w:pPr>
      <w:r w:rsidRPr="009070F3">
        <w:rPr>
          <w:highlight w:val="white"/>
        </w:rPr>
        <w:t xml:space="preserve">        LoadByteList(byteList, byteList.Count - size, size, value);</w:t>
      </w:r>
    </w:p>
    <w:p w14:paraId="54625A76" w14:textId="77777777" w:rsidR="008C2FC7" w:rsidRPr="009070F3" w:rsidRDefault="008C2FC7" w:rsidP="008C2FC7">
      <w:pPr>
        <w:pStyle w:val="Code"/>
        <w:rPr>
          <w:highlight w:val="white"/>
        </w:rPr>
      </w:pPr>
      <w:r w:rsidRPr="009070F3">
        <w:rPr>
          <w:highlight w:val="white"/>
        </w:rPr>
        <w:t xml:space="preserve">        return byteList;</w:t>
      </w:r>
    </w:p>
    <w:p w14:paraId="5C35541B" w14:textId="77777777" w:rsidR="008C2FC7" w:rsidRDefault="008C2FC7" w:rsidP="008C2FC7">
      <w:pPr>
        <w:pStyle w:val="Code"/>
        <w:rPr>
          <w:highlight w:val="white"/>
        </w:rPr>
      </w:pPr>
      <w:r w:rsidRPr="009070F3">
        <w:rPr>
          <w:highlight w:val="white"/>
        </w:rPr>
        <w:t xml:space="preserve">      }</w:t>
      </w:r>
    </w:p>
    <w:p w14:paraId="04E87797" w14:textId="77777777" w:rsidR="008C2FC7" w:rsidRPr="00F00E1A" w:rsidRDefault="008C2FC7" w:rsidP="008C2FC7">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Note that offsets are always </w:t>
      </w:r>
      <w:r w:rsidRPr="00253670">
        <w:rPr>
          <w:rStyle w:val="KeyWord0"/>
          <w:highlight w:val="white"/>
        </w:rPr>
        <w:t>int</w:t>
      </w:r>
      <w:r>
        <w:rPr>
          <w:highlight w:val="white"/>
        </w:rPr>
        <w:t xml:space="preserve"> values. If the address includes a register, the size of the offset is determined by calling </w:t>
      </w:r>
      <w:r w:rsidRPr="00B41AFD">
        <w:rPr>
          <w:rStyle w:val="KeyWord0"/>
          <w:highlight w:val="white"/>
        </w:rPr>
        <w:t>SizeOfValue</w:t>
      </w:r>
      <w:r>
        <w:rPr>
          <w:highlight w:val="white"/>
        </w:rPr>
        <w:t>. If the address instead includes a static variable, the offset size is always the size of a pointer.</w:t>
      </w:r>
    </w:p>
    <w:p w14:paraId="65407EEC" w14:textId="77777777" w:rsidR="008C2FC7" w:rsidRPr="00236532" w:rsidRDefault="008C2FC7" w:rsidP="008C2FC7">
      <w:pPr>
        <w:pStyle w:val="Code"/>
        <w:rPr>
          <w:highlight w:val="white"/>
        </w:rPr>
      </w:pPr>
      <w:r w:rsidRPr="00236532">
        <w:rPr>
          <w:highlight w:val="white"/>
        </w:rPr>
        <w:t xml:space="preserve">      // inc [bp + 2]; inc [global + 4]</w:t>
      </w:r>
    </w:p>
    <w:p w14:paraId="7651FDDF" w14:textId="77777777" w:rsidR="008C2FC7" w:rsidRPr="00236532" w:rsidRDefault="008C2FC7" w:rsidP="008C2FC7">
      <w:pPr>
        <w:pStyle w:val="Code"/>
        <w:rPr>
          <w:highlight w:val="white"/>
        </w:rPr>
      </w:pPr>
      <w:r w:rsidRPr="00236532">
        <w:rPr>
          <w:highlight w:val="white"/>
        </w:rPr>
        <w:lastRenderedPageBreak/>
        <w:t xml:space="preserve">      else if (((operand0 is Register) || (operand0 is string)) &amp;&amp;</w:t>
      </w:r>
    </w:p>
    <w:p w14:paraId="4285418F" w14:textId="77777777" w:rsidR="008C2FC7" w:rsidRPr="00236532" w:rsidRDefault="008C2FC7" w:rsidP="008C2FC7">
      <w:pPr>
        <w:pStyle w:val="Code"/>
        <w:rPr>
          <w:highlight w:val="white"/>
        </w:rPr>
      </w:pPr>
      <w:r w:rsidRPr="00236532">
        <w:rPr>
          <w:highlight w:val="white"/>
        </w:rPr>
        <w:t xml:space="preserve">               (operand1 is int) &amp;&amp; (operand2 == null)) {</w:t>
      </w:r>
    </w:p>
    <w:p w14:paraId="0D30D402" w14:textId="77777777" w:rsidR="008C2FC7" w:rsidRPr="00236532" w:rsidRDefault="008C2FC7" w:rsidP="008C2FC7">
      <w:pPr>
        <w:pStyle w:val="Code"/>
        <w:rPr>
          <w:highlight w:val="white"/>
        </w:rPr>
      </w:pPr>
      <w:r w:rsidRPr="00236532">
        <w:rPr>
          <w:highlight w:val="white"/>
        </w:rPr>
        <w:t xml:space="preserve">        int offset = (int) operand1;</w:t>
      </w:r>
    </w:p>
    <w:p w14:paraId="25420807" w14:textId="77777777" w:rsidR="008C2FC7" w:rsidRPr="00236532" w:rsidRDefault="008C2FC7" w:rsidP="008C2FC7">
      <w:pPr>
        <w:pStyle w:val="Code"/>
        <w:rPr>
          <w:highlight w:val="white"/>
        </w:rPr>
      </w:pPr>
      <w:r w:rsidRPr="00236532">
        <w:rPr>
          <w:highlight w:val="white"/>
        </w:rPr>
        <w:t xml:space="preserve">        int size = (operand0 is Register) ? SizeOfValue(offset)</w:t>
      </w:r>
    </w:p>
    <w:p w14:paraId="713AA9F7" w14:textId="77777777" w:rsidR="008C2FC7" w:rsidRPr="00236532" w:rsidRDefault="008C2FC7" w:rsidP="008C2FC7">
      <w:pPr>
        <w:pStyle w:val="Code"/>
        <w:rPr>
          <w:highlight w:val="white"/>
        </w:rPr>
      </w:pPr>
      <w:r w:rsidRPr="00236532">
        <w:rPr>
          <w:highlight w:val="white"/>
        </w:rPr>
        <w:t xml:space="preserve">                                          : TypeSize.PointerSize;</w:t>
      </w:r>
    </w:p>
    <w:p w14:paraId="7297561F" w14:textId="77777777" w:rsidR="008C2FC7" w:rsidRPr="00236532" w:rsidRDefault="008C2FC7" w:rsidP="008C2FC7">
      <w:pPr>
        <w:pStyle w:val="Code"/>
        <w:rPr>
          <w:highlight w:val="white"/>
        </w:rPr>
      </w:pPr>
      <w:r w:rsidRPr="00236532">
        <w:rPr>
          <w:highlight w:val="white"/>
        </w:rPr>
        <w:t xml:space="preserve">        List&lt;byte&gt; byteList = LookupByteArray(Operator, operand0, size);</w:t>
      </w:r>
    </w:p>
    <w:p w14:paraId="32CFEAF5" w14:textId="77777777" w:rsidR="008C2FC7" w:rsidRPr="00236532" w:rsidRDefault="008C2FC7" w:rsidP="008C2FC7">
      <w:pPr>
        <w:pStyle w:val="Code"/>
        <w:rPr>
          <w:highlight w:val="white"/>
        </w:rPr>
      </w:pPr>
      <w:r w:rsidRPr="00236532">
        <w:rPr>
          <w:highlight w:val="white"/>
        </w:rPr>
        <w:t xml:space="preserve">        LoadByteList(byteList, byteList.Count - size, size, offset);</w:t>
      </w:r>
    </w:p>
    <w:p w14:paraId="6D75910B" w14:textId="77777777" w:rsidR="008C2FC7" w:rsidRPr="00236532" w:rsidRDefault="008C2FC7" w:rsidP="008C2FC7">
      <w:pPr>
        <w:pStyle w:val="Code"/>
        <w:rPr>
          <w:highlight w:val="white"/>
        </w:rPr>
      </w:pPr>
      <w:r w:rsidRPr="00236532">
        <w:rPr>
          <w:highlight w:val="white"/>
        </w:rPr>
        <w:t xml:space="preserve">        return byteList;</w:t>
      </w:r>
    </w:p>
    <w:p w14:paraId="524A3D3E" w14:textId="77777777" w:rsidR="008C2FC7" w:rsidRPr="00236532" w:rsidRDefault="008C2FC7" w:rsidP="008C2FC7">
      <w:pPr>
        <w:pStyle w:val="Code"/>
        <w:rPr>
          <w:highlight w:val="white"/>
        </w:rPr>
      </w:pPr>
      <w:r w:rsidRPr="00236532">
        <w:rPr>
          <w:highlight w:val="white"/>
        </w:rPr>
        <w:t xml:space="preserve">      }</w:t>
      </w:r>
    </w:p>
    <w:p w14:paraId="051C633F" w14:textId="77777777" w:rsidR="008C2FC7" w:rsidRPr="002B63B5" w:rsidRDefault="008C2FC7" w:rsidP="008C2FC7">
      <w:pPr>
        <w:rPr>
          <w:highlight w:val="white"/>
        </w:rPr>
      </w:pPr>
      <w:r>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E42FEE" w14:paraId="51258A5F" w14:textId="77777777" w:rsidTr="003D2653">
        <w:tc>
          <w:tcPr>
            <w:tcW w:w="1271" w:type="dxa"/>
          </w:tcPr>
          <w:p w14:paraId="2D1814B2" w14:textId="77777777" w:rsidR="008C2FC7" w:rsidRPr="00BF5180" w:rsidRDefault="008C2FC7" w:rsidP="003D2653">
            <w:pPr>
              <w:spacing w:before="0" w:after="40"/>
              <w:rPr>
                <w:b/>
                <w:bCs/>
                <w:highlight w:val="white"/>
              </w:rPr>
            </w:pPr>
            <w:bookmarkStart w:id="520" w:name="_Hlk50202926"/>
            <w:r w:rsidRPr="00BF5180">
              <w:rPr>
                <w:b/>
                <w:bCs/>
                <w:highlight w:val="white"/>
              </w:rPr>
              <w:t>Category</w:t>
            </w:r>
          </w:p>
        </w:tc>
        <w:tc>
          <w:tcPr>
            <w:tcW w:w="5245" w:type="dxa"/>
          </w:tcPr>
          <w:p w14:paraId="0FDEBBF8" w14:textId="77777777" w:rsidR="008C2FC7" w:rsidRPr="00BF5180" w:rsidRDefault="008C2FC7" w:rsidP="003D2653">
            <w:pPr>
              <w:spacing w:before="0" w:after="40"/>
              <w:rPr>
                <w:b/>
                <w:bCs/>
                <w:highlight w:val="white"/>
              </w:rPr>
            </w:pPr>
            <w:r w:rsidRPr="00BF5180">
              <w:rPr>
                <w:b/>
                <w:bCs/>
                <w:highlight w:val="white"/>
              </w:rPr>
              <w:t>Description</w:t>
            </w:r>
          </w:p>
        </w:tc>
        <w:tc>
          <w:tcPr>
            <w:tcW w:w="2834" w:type="dxa"/>
          </w:tcPr>
          <w:p w14:paraId="6EDDE19F" w14:textId="77777777" w:rsidR="008C2FC7" w:rsidRPr="00BF5180" w:rsidRDefault="008C2FC7" w:rsidP="003D2653">
            <w:pPr>
              <w:spacing w:before="0" w:after="40"/>
              <w:rPr>
                <w:b/>
                <w:bCs/>
                <w:highlight w:val="white"/>
              </w:rPr>
            </w:pPr>
            <w:r w:rsidRPr="00BF5180">
              <w:rPr>
                <w:b/>
                <w:bCs/>
                <w:highlight w:val="white"/>
              </w:rPr>
              <w:t>Examples</w:t>
            </w:r>
          </w:p>
        </w:tc>
      </w:tr>
      <w:tr w:rsidR="008C2FC7" w14:paraId="7BB55114" w14:textId="77777777" w:rsidTr="003D2653">
        <w:tc>
          <w:tcPr>
            <w:tcW w:w="1271" w:type="dxa"/>
          </w:tcPr>
          <w:p w14:paraId="283A30DC" w14:textId="77777777" w:rsidR="008C2FC7" w:rsidRDefault="008C2FC7" w:rsidP="003D2653">
            <w:pPr>
              <w:spacing w:before="0" w:after="40"/>
              <w:rPr>
                <w:highlight w:val="white"/>
              </w:rPr>
            </w:pPr>
            <w:r>
              <w:rPr>
                <w:highlight w:val="white"/>
              </w:rPr>
              <w:t>1</w:t>
            </w:r>
          </w:p>
        </w:tc>
        <w:tc>
          <w:tcPr>
            <w:tcW w:w="5245" w:type="dxa"/>
          </w:tcPr>
          <w:p w14:paraId="5B71334C" w14:textId="77777777" w:rsidR="008C2FC7" w:rsidRPr="00E5786A" w:rsidRDefault="008C2FC7" w:rsidP="003D2653">
            <w:pPr>
              <w:spacing w:before="0" w:after="40"/>
            </w:pPr>
            <w:r>
              <w:t>b</w:t>
            </w:r>
            <w:r w:rsidRPr="005D7FBB">
              <w:t>inary</w:t>
            </w:r>
            <w:r>
              <w:t xml:space="preserve"> </w:t>
            </w:r>
            <w:r w:rsidRPr="005D7FBB">
              <w:t xml:space="preserve">operator register, </w:t>
            </w:r>
            <w:r>
              <w:t>register</w:t>
            </w:r>
          </w:p>
        </w:tc>
        <w:tc>
          <w:tcPr>
            <w:tcW w:w="2834" w:type="dxa"/>
          </w:tcPr>
          <w:p w14:paraId="20C9E079" w14:textId="77777777" w:rsidR="008C2FC7" w:rsidRDefault="008C2FC7" w:rsidP="003D2653">
            <w:pPr>
              <w:spacing w:before="0" w:after="40"/>
              <w:rPr>
                <w:highlight w:val="white"/>
              </w:rPr>
            </w:pPr>
            <w:r>
              <w:rPr>
                <w:highlight w:val="white"/>
              </w:rPr>
              <w:t>mov ax, bx</w:t>
            </w:r>
          </w:p>
        </w:tc>
      </w:tr>
      <w:tr w:rsidR="008C2FC7" w14:paraId="5144503D" w14:textId="77777777" w:rsidTr="003D2653">
        <w:tc>
          <w:tcPr>
            <w:tcW w:w="1271" w:type="dxa"/>
          </w:tcPr>
          <w:p w14:paraId="75F46546" w14:textId="77777777" w:rsidR="008C2FC7" w:rsidRDefault="008C2FC7" w:rsidP="003D2653">
            <w:pPr>
              <w:spacing w:before="0" w:after="40"/>
              <w:rPr>
                <w:highlight w:val="white"/>
              </w:rPr>
            </w:pPr>
            <w:r>
              <w:rPr>
                <w:highlight w:val="white"/>
              </w:rPr>
              <w:t>2</w:t>
            </w:r>
          </w:p>
        </w:tc>
        <w:tc>
          <w:tcPr>
            <w:tcW w:w="5245" w:type="dxa"/>
          </w:tcPr>
          <w:p w14:paraId="3BDE15C2" w14:textId="77777777" w:rsidR="008C2FC7" w:rsidRDefault="008C2FC7" w:rsidP="003D2653">
            <w:pPr>
              <w:spacing w:before="0" w:after="40"/>
            </w:pPr>
            <w:r>
              <w:t>b</w:t>
            </w:r>
            <w:r w:rsidRPr="005D7FBB">
              <w:t>inary</w:t>
            </w:r>
            <w:r>
              <w:t xml:space="preserve"> </w:t>
            </w:r>
            <w:r w:rsidRPr="005D7FBB">
              <w:t xml:space="preserve">operator register, </w:t>
            </w:r>
            <w:r>
              <w:t>static name</w:t>
            </w:r>
          </w:p>
        </w:tc>
        <w:tc>
          <w:tcPr>
            <w:tcW w:w="2834" w:type="dxa"/>
          </w:tcPr>
          <w:p w14:paraId="51F57989" w14:textId="77777777" w:rsidR="008C2FC7" w:rsidRDefault="008C2FC7" w:rsidP="003D2653">
            <w:pPr>
              <w:spacing w:before="0" w:after="40"/>
              <w:rPr>
                <w:highlight w:val="white"/>
              </w:rPr>
            </w:pPr>
            <w:r>
              <w:rPr>
                <w:highlight w:val="white"/>
              </w:rPr>
              <w:t>add ax, stdin</w:t>
            </w:r>
          </w:p>
        </w:tc>
      </w:tr>
      <w:tr w:rsidR="008C2FC7" w14:paraId="061045B2" w14:textId="77777777" w:rsidTr="003D2653">
        <w:tc>
          <w:tcPr>
            <w:tcW w:w="1271" w:type="dxa"/>
          </w:tcPr>
          <w:p w14:paraId="44C71B56" w14:textId="77777777" w:rsidR="008C2FC7" w:rsidRDefault="008C2FC7" w:rsidP="003D2653">
            <w:pPr>
              <w:spacing w:before="0" w:after="40"/>
              <w:rPr>
                <w:highlight w:val="white"/>
              </w:rPr>
            </w:pPr>
            <w:r>
              <w:rPr>
                <w:highlight w:val="white"/>
              </w:rPr>
              <w:t>3</w:t>
            </w:r>
          </w:p>
        </w:tc>
        <w:tc>
          <w:tcPr>
            <w:tcW w:w="5245" w:type="dxa"/>
          </w:tcPr>
          <w:p w14:paraId="257090A7" w14:textId="77777777" w:rsidR="008C2FC7" w:rsidRDefault="008C2FC7" w:rsidP="003D2653">
            <w:pPr>
              <w:spacing w:before="0" w:after="40"/>
            </w:pPr>
            <w:r>
              <w:t>b</w:t>
            </w:r>
            <w:r w:rsidRPr="005D7FBB">
              <w:t>inary</w:t>
            </w:r>
            <w:r>
              <w:t xml:space="preserve"> </w:t>
            </w:r>
            <w:r w:rsidRPr="005D7FBB">
              <w:t>operator register,</w:t>
            </w:r>
            <w:r>
              <w:t xml:space="preserve"> integer value</w:t>
            </w:r>
          </w:p>
        </w:tc>
        <w:tc>
          <w:tcPr>
            <w:tcW w:w="2834" w:type="dxa"/>
          </w:tcPr>
          <w:p w14:paraId="6A6A2B69" w14:textId="77777777" w:rsidR="008C2FC7" w:rsidRDefault="008C2FC7" w:rsidP="003D2653">
            <w:pPr>
              <w:spacing w:before="0" w:after="40"/>
              <w:rPr>
                <w:highlight w:val="white"/>
              </w:rPr>
            </w:pPr>
            <w:r>
              <w:rPr>
                <w:highlight w:val="white"/>
              </w:rPr>
              <w:t>sub ax, 123</w:t>
            </w:r>
          </w:p>
        </w:tc>
      </w:tr>
      <w:tr w:rsidR="008C2FC7" w14:paraId="7C7A1709" w14:textId="77777777" w:rsidTr="003D2653">
        <w:tc>
          <w:tcPr>
            <w:tcW w:w="1271" w:type="dxa"/>
          </w:tcPr>
          <w:p w14:paraId="394E7C61" w14:textId="77777777" w:rsidR="008C2FC7" w:rsidRDefault="008C2FC7" w:rsidP="003D2653">
            <w:pPr>
              <w:spacing w:before="0" w:after="40"/>
              <w:rPr>
                <w:highlight w:val="white"/>
              </w:rPr>
            </w:pPr>
            <w:r>
              <w:rPr>
                <w:highlight w:val="white"/>
              </w:rPr>
              <w:t>4</w:t>
            </w:r>
          </w:p>
        </w:tc>
        <w:tc>
          <w:tcPr>
            <w:tcW w:w="5245" w:type="dxa"/>
          </w:tcPr>
          <w:p w14:paraId="1306705B"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register</w:t>
            </w:r>
          </w:p>
          <w:p w14:paraId="791101BC" w14:textId="77777777" w:rsidR="008C2FC7" w:rsidRPr="00A63B27" w:rsidRDefault="008C2FC7" w:rsidP="003D2653">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1C7C8FB9" w14:textId="77777777" w:rsidR="008C2FC7" w:rsidRDefault="008C2FC7" w:rsidP="003D2653">
            <w:pPr>
              <w:spacing w:before="0" w:after="40"/>
              <w:rPr>
                <w:highlight w:val="white"/>
              </w:rPr>
            </w:pPr>
            <w:r>
              <w:rPr>
                <w:highlight w:val="white"/>
              </w:rPr>
              <w:t>mov [bp + 2], bx</w:t>
            </w:r>
          </w:p>
          <w:p w14:paraId="71A25A96" w14:textId="77777777" w:rsidR="008C2FC7" w:rsidRDefault="008C2FC7" w:rsidP="003D2653">
            <w:pPr>
              <w:spacing w:before="0" w:after="40"/>
              <w:rPr>
                <w:highlight w:val="white"/>
              </w:rPr>
            </w:pPr>
            <w:r>
              <w:rPr>
                <w:highlight w:val="white"/>
              </w:rPr>
              <w:t>mov [stdin + 4], bx</w:t>
            </w:r>
          </w:p>
        </w:tc>
      </w:tr>
      <w:tr w:rsidR="008C2FC7" w14:paraId="50D8C660" w14:textId="77777777" w:rsidTr="003D2653">
        <w:tc>
          <w:tcPr>
            <w:tcW w:w="1271" w:type="dxa"/>
          </w:tcPr>
          <w:p w14:paraId="72D2BFDC" w14:textId="77777777" w:rsidR="008C2FC7" w:rsidRDefault="008C2FC7" w:rsidP="003D2653">
            <w:pPr>
              <w:spacing w:before="0" w:after="40"/>
              <w:rPr>
                <w:highlight w:val="white"/>
              </w:rPr>
            </w:pPr>
            <w:r>
              <w:rPr>
                <w:highlight w:val="white"/>
              </w:rPr>
              <w:t>5</w:t>
            </w:r>
          </w:p>
        </w:tc>
        <w:tc>
          <w:tcPr>
            <w:tcW w:w="5245" w:type="dxa"/>
          </w:tcPr>
          <w:p w14:paraId="1A17440D"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static name</w:t>
            </w:r>
          </w:p>
          <w:p w14:paraId="099A5435"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009D328D" w14:textId="77777777" w:rsidR="008C2FC7" w:rsidRDefault="008C2FC7" w:rsidP="003D2653">
            <w:pPr>
              <w:spacing w:before="0" w:after="40"/>
              <w:rPr>
                <w:highlight w:val="white"/>
              </w:rPr>
            </w:pPr>
            <w:r>
              <w:rPr>
                <w:highlight w:val="white"/>
              </w:rPr>
              <w:t>add word [bp + 2], stdin</w:t>
            </w:r>
          </w:p>
          <w:p w14:paraId="29A8EEAA" w14:textId="77777777" w:rsidR="008C2FC7" w:rsidRDefault="008C2FC7" w:rsidP="003D2653">
            <w:pPr>
              <w:spacing w:before="0" w:after="40"/>
              <w:rPr>
                <w:highlight w:val="white"/>
              </w:rPr>
            </w:pPr>
            <w:r>
              <w:rPr>
                <w:highlight w:val="white"/>
              </w:rPr>
              <w:t>add word [stdin + 4], stdin</w:t>
            </w:r>
          </w:p>
        </w:tc>
      </w:tr>
      <w:tr w:rsidR="008C2FC7" w14:paraId="35819C1D" w14:textId="77777777" w:rsidTr="003D2653">
        <w:tc>
          <w:tcPr>
            <w:tcW w:w="1271" w:type="dxa"/>
          </w:tcPr>
          <w:p w14:paraId="273F3551" w14:textId="77777777" w:rsidR="008C2FC7" w:rsidRDefault="008C2FC7" w:rsidP="003D2653">
            <w:pPr>
              <w:spacing w:before="0" w:after="40"/>
              <w:rPr>
                <w:highlight w:val="white"/>
              </w:rPr>
            </w:pPr>
            <w:r>
              <w:rPr>
                <w:highlight w:val="white"/>
              </w:rPr>
              <w:t>6</w:t>
            </w:r>
          </w:p>
        </w:tc>
        <w:tc>
          <w:tcPr>
            <w:tcW w:w="5245" w:type="dxa"/>
          </w:tcPr>
          <w:p w14:paraId="3EED3DE4"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integer value</w:t>
            </w:r>
          </w:p>
          <w:p w14:paraId="2E6C2906"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integer value</w:t>
            </w:r>
          </w:p>
          <w:p w14:paraId="066E92D1" w14:textId="77777777" w:rsidR="008C2FC7" w:rsidRDefault="008C2FC7" w:rsidP="003D2653">
            <w:pPr>
              <w:spacing w:before="0" w:after="40"/>
            </w:pPr>
            <w:r>
              <w:t>b</w:t>
            </w:r>
            <w:r w:rsidRPr="005D7FBB">
              <w:t>inary</w:t>
            </w:r>
            <w:r>
              <w:t xml:space="preserve"> </w:t>
            </w:r>
            <w:r w:rsidRPr="005D7FBB">
              <w:t>operator [</w:t>
            </w:r>
            <w:r>
              <w:t>offset</w:t>
            </w:r>
            <w:r w:rsidRPr="005D7FBB">
              <w:t xml:space="preserve">], </w:t>
            </w:r>
            <w:r>
              <w:t>integer value</w:t>
            </w:r>
          </w:p>
        </w:tc>
        <w:tc>
          <w:tcPr>
            <w:tcW w:w="2834" w:type="dxa"/>
          </w:tcPr>
          <w:p w14:paraId="5B0301EA" w14:textId="77777777" w:rsidR="008C2FC7" w:rsidRDefault="008C2FC7" w:rsidP="003D2653">
            <w:pPr>
              <w:spacing w:before="0" w:after="40"/>
              <w:rPr>
                <w:highlight w:val="white"/>
              </w:rPr>
            </w:pPr>
            <w:r>
              <w:rPr>
                <w:highlight w:val="white"/>
              </w:rPr>
              <w:t>sub word [bp + 2], 123</w:t>
            </w:r>
          </w:p>
          <w:p w14:paraId="1D6D4B5F" w14:textId="77777777" w:rsidR="008C2FC7" w:rsidRDefault="008C2FC7" w:rsidP="003D2653">
            <w:pPr>
              <w:spacing w:before="0" w:after="40"/>
              <w:rPr>
                <w:highlight w:val="white"/>
              </w:rPr>
            </w:pPr>
            <w:r>
              <w:rPr>
                <w:highlight w:val="white"/>
              </w:rPr>
              <w:t>sub word [stdin + 4], 123</w:t>
            </w:r>
          </w:p>
          <w:p w14:paraId="04F13B6E" w14:textId="77777777" w:rsidR="008C2FC7" w:rsidRDefault="008C2FC7" w:rsidP="003D2653">
            <w:pPr>
              <w:spacing w:before="0" w:after="0"/>
              <w:rPr>
                <w:highlight w:val="white"/>
              </w:rPr>
            </w:pPr>
            <w:proofErr w:type="spellStart"/>
            <w:r>
              <w:rPr>
                <w:highlight w:val="white"/>
                <w:lang w:val="sv-SE"/>
              </w:rPr>
              <w:t>mov</w:t>
            </w:r>
            <w:proofErr w:type="spellEnd"/>
            <w:r>
              <w:rPr>
                <w:highlight w:val="white"/>
                <w:lang w:val="sv-SE"/>
              </w:rPr>
              <w:t xml:space="preserve"> </w:t>
            </w:r>
            <w:proofErr w:type="spellStart"/>
            <w:r>
              <w:rPr>
                <w:highlight w:val="white"/>
                <w:lang w:val="sv-SE"/>
              </w:rPr>
              <w:t>word</w:t>
            </w:r>
            <w:proofErr w:type="spellEnd"/>
            <w:r>
              <w:rPr>
                <w:highlight w:val="white"/>
                <w:lang w:val="sv-SE"/>
              </w:rPr>
              <w:t xml:space="preserve"> [65534], 65534</w:t>
            </w:r>
          </w:p>
        </w:tc>
      </w:tr>
      <w:tr w:rsidR="008C2FC7" w14:paraId="5EE33C65" w14:textId="77777777" w:rsidTr="003D2653">
        <w:tc>
          <w:tcPr>
            <w:tcW w:w="1271" w:type="dxa"/>
          </w:tcPr>
          <w:p w14:paraId="484EE45E" w14:textId="77777777" w:rsidR="008C2FC7" w:rsidRDefault="008C2FC7" w:rsidP="003D2653">
            <w:pPr>
              <w:spacing w:before="0" w:after="40"/>
              <w:rPr>
                <w:highlight w:val="white"/>
              </w:rPr>
            </w:pPr>
            <w:r>
              <w:rPr>
                <w:highlight w:val="white"/>
              </w:rPr>
              <w:t>7</w:t>
            </w:r>
          </w:p>
        </w:tc>
        <w:tc>
          <w:tcPr>
            <w:tcW w:w="5245" w:type="dxa"/>
          </w:tcPr>
          <w:p w14:paraId="159BD034"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158F1D81"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2E6BA3B3" w14:textId="77777777" w:rsidR="008C2FC7" w:rsidRDefault="008C2FC7" w:rsidP="003D2653">
            <w:pPr>
              <w:spacing w:before="0" w:after="40"/>
              <w:rPr>
                <w:highlight w:val="white"/>
              </w:rPr>
            </w:pPr>
            <w:r>
              <w:rPr>
                <w:highlight w:val="white"/>
              </w:rPr>
              <w:t>mov ax, [bp + 2]</w:t>
            </w:r>
          </w:p>
          <w:p w14:paraId="7273C897" w14:textId="77777777" w:rsidR="008C2FC7" w:rsidRDefault="008C2FC7" w:rsidP="003D2653">
            <w:pPr>
              <w:spacing w:before="0" w:after="40"/>
              <w:rPr>
                <w:highlight w:val="white"/>
              </w:rPr>
            </w:pPr>
            <w:r>
              <w:rPr>
                <w:highlight w:val="white"/>
              </w:rPr>
              <w:t>add ax, [stdin +4]</w:t>
            </w:r>
          </w:p>
        </w:tc>
      </w:tr>
    </w:tbl>
    <w:bookmarkEnd w:id="520"/>
    <w:p w14:paraId="4E90CC20" w14:textId="77777777" w:rsidR="008C2FC7" w:rsidRPr="00345E40" w:rsidRDefault="008C2FC7" w:rsidP="008C2FC7">
      <w:pPr>
        <w:rPr>
          <w:highlight w:val="white"/>
        </w:rPr>
      </w:pPr>
      <w:r>
        <w:rPr>
          <w:highlight w:val="white"/>
        </w:rPr>
        <w:t>In category one, we assign a register the value of another register.</w:t>
      </w:r>
    </w:p>
    <w:p w14:paraId="23F3D4DF" w14:textId="77777777" w:rsidR="008C2FC7" w:rsidRPr="00345E40" w:rsidRDefault="008C2FC7" w:rsidP="008C2FC7">
      <w:pPr>
        <w:pStyle w:val="Code"/>
        <w:rPr>
          <w:highlight w:val="white"/>
        </w:rPr>
      </w:pPr>
      <w:r>
        <w:rPr>
          <w:highlight w:val="white"/>
        </w:rPr>
        <w:t xml:space="preserve"> </w:t>
      </w:r>
      <w:r w:rsidRPr="00345E40">
        <w:rPr>
          <w:highlight w:val="white"/>
        </w:rPr>
        <w:t xml:space="preserve">     // </w:t>
      </w:r>
      <w:r>
        <w:rPr>
          <w:highlight w:val="white"/>
        </w:rPr>
        <w:t xml:space="preserve">1: </w:t>
      </w:r>
      <w:r w:rsidRPr="00345E40">
        <w:rPr>
          <w:highlight w:val="white"/>
        </w:rPr>
        <w:t>mov ax, bx</w:t>
      </w:r>
    </w:p>
    <w:p w14:paraId="5C3A4268" w14:textId="77777777" w:rsidR="008C2FC7" w:rsidRDefault="008C2FC7" w:rsidP="008C2FC7">
      <w:pPr>
        <w:pStyle w:val="Code"/>
        <w:rPr>
          <w:highlight w:val="white"/>
        </w:rPr>
      </w:pPr>
      <w:r w:rsidRPr="00345E40">
        <w:rPr>
          <w:highlight w:val="white"/>
        </w:rPr>
        <w:t xml:space="preserve">      else if ((operand0 is Register) &amp;&amp; (operand1 is Register) &amp;&amp;</w:t>
      </w:r>
    </w:p>
    <w:p w14:paraId="42126FF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85F1F71" w14:textId="77777777" w:rsidR="008C2FC7" w:rsidRPr="00345E40" w:rsidRDefault="008C2FC7" w:rsidP="008C2FC7">
      <w:pPr>
        <w:pStyle w:val="Code"/>
        <w:rPr>
          <w:highlight w:val="white"/>
        </w:rPr>
      </w:pPr>
      <w:r w:rsidRPr="00345E40">
        <w:rPr>
          <w:highlight w:val="white"/>
        </w:rPr>
        <w:t xml:space="preserve">        Register toRegister = (Register) operand0,</w:t>
      </w:r>
    </w:p>
    <w:p w14:paraId="5446066B" w14:textId="77777777" w:rsidR="008C2FC7" w:rsidRPr="00345E40" w:rsidRDefault="008C2FC7" w:rsidP="008C2FC7">
      <w:pPr>
        <w:pStyle w:val="Code"/>
        <w:rPr>
          <w:highlight w:val="white"/>
        </w:rPr>
      </w:pPr>
      <w:r w:rsidRPr="00345E40">
        <w:rPr>
          <w:highlight w:val="white"/>
        </w:rPr>
        <w:t xml:space="preserve">                 fromRegister = (Register) operand1;</w:t>
      </w:r>
    </w:p>
    <w:p w14:paraId="1D7124F1" w14:textId="77777777" w:rsidR="008C2FC7" w:rsidRPr="00345E40" w:rsidRDefault="008C2FC7" w:rsidP="008C2FC7">
      <w:pPr>
        <w:pStyle w:val="Code"/>
        <w:rPr>
          <w:highlight w:val="white"/>
        </w:rPr>
      </w:pPr>
      <w:r w:rsidRPr="00345E40">
        <w:rPr>
          <w:highlight w:val="white"/>
        </w:rPr>
        <w:t xml:space="preserve">        return LookupByteArray(Operator, toRegister, fromRegister);</w:t>
      </w:r>
    </w:p>
    <w:p w14:paraId="18A304E0" w14:textId="77777777" w:rsidR="008C2FC7" w:rsidRPr="00345E40" w:rsidRDefault="008C2FC7" w:rsidP="008C2FC7">
      <w:pPr>
        <w:pStyle w:val="Code"/>
        <w:rPr>
          <w:highlight w:val="white"/>
        </w:rPr>
      </w:pPr>
      <w:r w:rsidRPr="00345E40">
        <w:rPr>
          <w:highlight w:val="white"/>
        </w:rPr>
        <w:t xml:space="preserve">      }</w:t>
      </w:r>
    </w:p>
    <w:p w14:paraId="40FEB840" w14:textId="77777777" w:rsidR="008C2FC7" w:rsidRPr="00345E40" w:rsidRDefault="008C2FC7" w:rsidP="008C2FC7">
      <w:pPr>
        <w:rPr>
          <w:highlight w:val="white"/>
        </w:rPr>
      </w:pPr>
      <w:r>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345E40" w:rsidRDefault="008C2FC7" w:rsidP="008C2FC7">
      <w:pPr>
        <w:pStyle w:val="Code"/>
        <w:rPr>
          <w:highlight w:val="white"/>
        </w:rPr>
      </w:pPr>
      <w:r w:rsidRPr="00345E40">
        <w:rPr>
          <w:highlight w:val="white"/>
        </w:rPr>
        <w:t xml:space="preserve">      // </w:t>
      </w:r>
      <w:r>
        <w:rPr>
          <w:highlight w:val="white"/>
        </w:rPr>
        <w:t xml:space="preserve">2: </w:t>
      </w:r>
      <w:r w:rsidRPr="00345E40">
        <w:rPr>
          <w:highlight w:val="white"/>
        </w:rPr>
        <w:t>mov ax, global</w:t>
      </w:r>
    </w:p>
    <w:p w14:paraId="26BF52EA" w14:textId="77777777" w:rsidR="008C2FC7" w:rsidRDefault="008C2FC7" w:rsidP="008C2FC7">
      <w:pPr>
        <w:pStyle w:val="Code"/>
        <w:rPr>
          <w:highlight w:val="white"/>
        </w:rPr>
      </w:pPr>
      <w:r w:rsidRPr="00345E40">
        <w:rPr>
          <w:highlight w:val="white"/>
        </w:rPr>
        <w:t xml:space="preserve">      else if ((operand0 is Register) &amp;&amp; (operand1 is string) &amp;&amp;</w:t>
      </w:r>
    </w:p>
    <w:p w14:paraId="14DCA63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6FE233B8" w14:textId="77777777" w:rsidR="008C2FC7" w:rsidRPr="00B6563C" w:rsidRDefault="008C2FC7" w:rsidP="008C2FC7">
      <w:pPr>
        <w:pStyle w:val="Code"/>
        <w:rPr>
          <w:highlight w:val="white"/>
        </w:rPr>
      </w:pPr>
      <w:r w:rsidRPr="00B6563C">
        <w:rPr>
          <w:highlight w:val="white"/>
        </w:rPr>
        <w:t xml:space="preserve">        Register register = (Register) operand0;</w:t>
      </w:r>
    </w:p>
    <w:p w14:paraId="53E71793" w14:textId="77777777" w:rsidR="008C2FC7" w:rsidRDefault="008C2FC7" w:rsidP="008C2FC7">
      <w:pPr>
        <w:pStyle w:val="Code"/>
        <w:rPr>
          <w:highlight w:val="white"/>
        </w:rPr>
      </w:pPr>
      <w:r w:rsidRPr="00B6563C">
        <w:rPr>
          <w:highlight w:val="white"/>
        </w:rPr>
        <w:t xml:space="preserve">        List&lt;byte&gt; byteList =</w:t>
      </w:r>
    </w:p>
    <w:p w14:paraId="63803472" w14:textId="77777777" w:rsidR="008C2FC7" w:rsidRPr="00B6563C" w:rsidRDefault="008C2FC7" w:rsidP="008C2FC7">
      <w:pPr>
        <w:pStyle w:val="Code"/>
        <w:rPr>
          <w:highlight w:val="white"/>
        </w:rPr>
      </w:pPr>
      <w:r>
        <w:rPr>
          <w:highlight w:val="white"/>
        </w:rPr>
        <w:t xml:space="preserve">         </w:t>
      </w:r>
      <w:r w:rsidRPr="00B6563C">
        <w:rPr>
          <w:highlight w:val="white"/>
        </w:rPr>
        <w:t xml:space="preserve"> LookupByteArray(Operator, register, TypeSize.PointerSize);</w:t>
      </w:r>
    </w:p>
    <w:p w14:paraId="4868F5A5" w14:textId="77777777" w:rsidR="008C2FC7" w:rsidRDefault="008C2FC7" w:rsidP="008C2FC7">
      <w:pPr>
        <w:pStyle w:val="Code"/>
        <w:rPr>
          <w:highlight w:val="white"/>
        </w:rPr>
      </w:pPr>
      <w:r w:rsidRPr="00B6563C">
        <w:rPr>
          <w:highlight w:val="white"/>
        </w:rPr>
        <w:t xml:space="preserve">        LoadByteList(byteList, byteList.Count - TypeSize.PointerSize,</w:t>
      </w:r>
    </w:p>
    <w:p w14:paraId="7DA49AEC" w14:textId="77777777" w:rsidR="008C2FC7" w:rsidRPr="00B6563C" w:rsidRDefault="008C2FC7" w:rsidP="008C2FC7">
      <w:pPr>
        <w:pStyle w:val="Code"/>
        <w:rPr>
          <w:highlight w:val="white"/>
        </w:rPr>
      </w:pPr>
      <w:r>
        <w:rPr>
          <w:highlight w:val="white"/>
        </w:rPr>
        <w:t xml:space="preserve">                    </w:t>
      </w:r>
      <w:r w:rsidRPr="00B6563C">
        <w:rPr>
          <w:highlight w:val="white"/>
        </w:rPr>
        <w:t xml:space="preserve"> TypeSize.PointerSize, 0);</w:t>
      </w:r>
    </w:p>
    <w:p w14:paraId="2ED843BA" w14:textId="77777777" w:rsidR="008C2FC7" w:rsidRPr="00345E40" w:rsidRDefault="008C2FC7" w:rsidP="008C2FC7">
      <w:pPr>
        <w:pStyle w:val="Code"/>
        <w:rPr>
          <w:highlight w:val="white"/>
        </w:rPr>
      </w:pPr>
      <w:r w:rsidRPr="00345E40">
        <w:rPr>
          <w:highlight w:val="white"/>
        </w:rPr>
        <w:t xml:space="preserve">        return byteList;</w:t>
      </w:r>
    </w:p>
    <w:p w14:paraId="39AAF0F1" w14:textId="77777777" w:rsidR="008C2FC7" w:rsidRDefault="008C2FC7" w:rsidP="008C2FC7">
      <w:pPr>
        <w:pStyle w:val="Code"/>
        <w:rPr>
          <w:highlight w:val="white"/>
        </w:rPr>
      </w:pPr>
      <w:r w:rsidRPr="00345E40">
        <w:rPr>
          <w:highlight w:val="white"/>
        </w:rPr>
        <w:t xml:space="preserve">      }</w:t>
      </w:r>
    </w:p>
    <w:p w14:paraId="6DEA1421" w14:textId="77777777" w:rsidR="008C2FC7" w:rsidRPr="00345E40" w:rsidRDefault="008C2FC7" w:rsidP="008C2FC7">
      <w:pPr>
        <w:rPr>
          <w:highlight w:val="white"/>
        </w:rPr>
      </w:pPr>
      <w:r>
        <w:rPr>
          <w:highlight w:val="white"/>
        </w:rPr>
        <w:t xml:space="preserve">In category three, we load an integral value into a register. We must check the operator, in case of </w:t>
      </w:r>
      <w:r w:rsidRPr="004563DA">
        <w:rPr>
          <w:rStyle w:val="KeyWord0"/>
          <w:highlight w:val="white"/>
        </w:rPr>
        <w:t>mov</w:t>
      </w:r>
      <w:r>
        <w:rPr>
          <w:highlight w:val="white"/>
        </w:rPr>
        <w:t xml:space="preserve"> or </w:t>
      </w:r>
      <w:r w:rsidRPr="004563DA">
        <w:rPr>
          <w:rStyle w:val="KeyWord0"/>
          <w:highlight w:val="white"/>
        </w:rPr>
        <w:t>and</w:t>
      </w:r>
      <w:r>
        <w:rPr>
          <w:highlight w:val="white"/>
        </w:rPr>
        <w:t>, the size of the value is given by the register. Otherwise, the size is given by the value.</w:t>
      </w:r>
    </w:p>
    <w:p w14:paraId="48133A3D" w14:textId="77777777" w:rsidR="008C2FC7" w:rsidRPr="00345E40" w:rsidRDefault="008C2FC7" w:rsidP="008C2FC7">
      <w:pPr>
        <w:pStyle w:val="Code"/>
        <w:rPr>
          <w:highlight w:val="white"/>
        </w:rPr>
      </w:pPr>
      <w:r w:rsidRPr="00345E40">
        <w:rPr>
          <w:highlight w:val="white"/>
        </w:rPr>
        <w:lastRenderedPageBreak/>
        <w:t xml:space="preserve">      // </w:t>
      </w:r>
      <w:r>
        <w:rPr>
          <w:highlight w:val="white"/>
        </w:rPr>
        <w:t xml:space="preserve">3: </w:t>
      </w:r>
      <w:r w:rsidRPr="00345E40">
        <w:rPr>
          <w:highlight w:val="white"/>
        </w:rPr>
        <w:t>mov ax, 123</w:t>
      </w:r>
    </w:p>
    <w:p w14:paraId="24AE0091" w14:textId="77777777" w:rsidR="008C2FC7" w:rsidRDefault="008C2FC7" w:rsidP="008C2FC7">
      <w:pPr>
        <w:pStyle w:val="Code"/>
        <w:rPr>
          <w:highlight w:val="white"/>
        </w:rPr>
      </w:pPr>
      <w:r w:rsidRPr="00345E40">
        <w:rPr>
          <w:highlight w:val="white"/>
        </w:rPr>
        <w:t xml:space="preserve">      else if ((operand0 is Register) &amp;&amp; (operand1 is BigInteger) &amp;&amp;</w:t>
      </w:r>
    </w:p>
    <w:p w14:paraId="42587C50"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7A5E765" w14:textId="77777777" w:rsidR="008C2FC7" w:rsidRPr="00345E40" w:rsidRDefault="008C2FC7" w:rsidP="008C2FC7">
      <w:pPr>
        <w:pStyle w:val="Code"/>
        <w:rPr>
          <w:highlight w:val="white"/>
        </w:rPr>
      </w:pPr>
      <w:r w:rsidRPr="00345E40">
        <w:rPr>
          <w:highlight w:val="white"/>
        </w:rPr>
        <w:t xml:space="preserve">        Register register = (Register) operand0;</w:t>
      </w:r>
    </w:p>
    <w:p w14:paraId="12AB01D5" w14:textId="77777777" w:rsidR="008C2FC7" w:rsidRPr="00345E40" w:rsidRDefault="008C2FC7" w:rsidP="008C2FC7">
      <w:pPr>
        <w:pStyle w:val="Code"/>
        <w:rPr>
          <w:highlight w:val="white"/>
        </w:rPr>
      </w:pPr>
      <w:r w:rsidRPr="00345E40">
        <w:rPr>
          <w:highlight w:val="white"/>
        </w:rPr>
        <w:t xml:space="preserve">        BigInteger value = (BigInteger) operand1;</w:t>
      </w:r>
    </w:p>
    <w:p w14:paraId="457210AF" w14:textId="77777777" w:rsidR="008C2FC7" w:rsidRPr="00345E40" w:rsidRDefault="008C2FC7" w:rsidP="008C2FC7">
      <w:pPr>
        <w:pStyle w:val="Code"/>
        <w:rPr>
          <w:highlight w:val="white"/>
        </w:rPr>
      </w:pPr>
      <w:r w:rsidRPr="00345E40">
        <w:rPr>
          <w:highlight w:val="white"/>
        </w:rPr>
        <w:t xml:space="preserve">        int size = ((Operator == AssemblyOperator.mov) ||</w:t>
      </w:r>
    </w:p>
    <w:p w14:paraId="43F6EE47" w14:textId="77777777" w:rsidR="008C2FC7" w:rsidRPr="00345E40" w:rsidRDefault="008C2FC7" w:rsidP="008C2FC7">
      <w:pPr>
        <w:pStyle w:val="Code"/>
        <w:rPr>
          <w:highlight w:val="white"/>
        </w:rPr>
      </w:pPr>
      <w:r w:rsidRPr="00345E40">
        <w:rPr>
          <w:highlight w:val="white"/>
        </w:rPr>
        <w:t xml:space="preserve">                    (Operator == AssemblyOperator.and))</w:t>
      </w:r>
    </w:p>
    <w:p w14:paraId="731FF86D" w14:textId="77777777" w:rsidR="008C2FC7" w:rsidRPr="00345E40" w:rsidRDefault="008C2FC7" w:rsidP="008C2FC7">
      <w:pPr>
        <w:pStyle w:val="Code"/>
        <w:rPr>
          <w:highlight w:val="white"/>
        </w:rPr>
      </w:pPr>
      <w:r w:rsidRPr="00345E40">
        <w:rPr>
          <w:highlight w:val="white"/>
        </w:rPr>
        <w:t xml:space="preserve">                   ? SizeOfRegister(register) : SizeOfValue(value);</w:t>
      </w:r>
    </w:p>
    <w:p w14:paraId="2C8A5740" w14:textId="77777777" w:rsidR="008C2FC7" w:rsidRPr="00345E40" w:rsidRDefault="008C2FC7" w:rsidP="008C2FC7">
      <w:pPr>
        <w:pStyle w:val="Code"/>
        <w:rPr>
          <w:highlight w:val="white"/>
        </w:rPr>
      </w:pPr>
      <w:r w:rsidRPr="00345E40">
        <w:rPr>
          <w:highlight w:val="white"/>
        </w:rPr>
        <w:t xml:space="preserve">        List&lt;byte&gt; byteList = LookupByteArray(Operator, register, size);</w:t>
      </w:r>
    </w:p>
    <w:p w14:paraId="5241EA38" w14:textId="77777777" w:rsidR="008C2FC7" w:rsidRPr="00345E40" w:rsidRDefault="008C2FC7" w:rsidP="008C2FC7">
      <w:pPr>
        <w:pStyle w:val="Code"/>
        <w:rPr>
          <w:highlight w:val="white"/>
        </w:rPr>
      </w:pPr>
      <w:r w:rsidRPr="00345E40">
        <w:rPr>
          <w:highlight w:val="white"/>
        </w:rPr>
        <w:t xml:space="preserve">        LoadByteList(byteList, byteList.Count - size, size, value);</w:t>
      </w:r>
    </w:p>
    <w:p w14:paraId="45C35A7C" w14:textId="77777777" w:rsidR="008C2FC7" w:rsidRPr="00345E40" w:rsidRDefault="008C2FC7" w:rsidP="008C2FC7">
      <w:pPr>
        <w:pStyle w:val="Code"/>
        <w:rPr>
          <w:highlight w:val="white"/>
        </w:rPr>
      </w:pPr>
      <w:r w:rsidRPr="00345E40">
        <w:rPr>
          <w:highlight w:val="white"/>
        </w:rPr>
        <w:t xml:space="preserve">        return byteList;</w:t>
      </w:r>
    </w:p>
    <w:p w14:paraId="72730F5A" w14:textId="77777777" w:rsidR="008C2FC7" w:rsidRDefault="008C2FC7" w:rsidP="008C2FC7">
      <w:pPr>
        <w:pStyle w:val="Code"/>
        <w:rPr>
          <w:highlight w:val="white"/>
        </w:rPr>
      </w:pPr>
      <w:r w:rsidRPr="00345E40">
        <w:rPr>
          <w:highlight w:val="white"/>
        </w:rPr>
        <w:t xml:space="preserve">      }</w:t>
      </w:r>
    </w:p>
    <w:p w14:paraId="4320D466" w14:textId="77777777" w:rsidR="008C2FC7" w:rsidRPr="00345E40" w:rsidRDefault="008C2FC7" w:rsidP="008C2FC7">
      <w:pPr>
        <w:rPr>
          <w:highlight w:val="white"/>
        </w:rPr>
      </w:pPr>
      <w:r>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Pr>
          <w:highlight w:val="white"/>
        </w:rPr>
        <w:t>Its</w:t>
      </w:r>
      <w:proofErr w:type="spellEnd"/>
      <w:r>
        <w:rPr>
          <w:highlight w:val="white"/>
        </w:rPr>
        <w:t xml:space="preserve"> is given by </w:t>
      </w:r>
      <w:r w:rsidRPr="002F07C3">
        <w:rPr>
          <w:rStyle w:val="KeyWord0"/>
          <w:highlight w:val="white"/>
        </w:rPr>
        <w:t>SizeOfValue</w:t>
      </w:r>
      <w:r>
        <w:rPr>
          <w:highlight w:val="white"/>
        </w:rPr>
        <w:t xml:space="preserve"> in case of a register address. In case of a static variable address, the size is always the size of a pointer.</w:t>
      </w:r>
    </w:p>
    <w:p w14:paraId="5D812BB0" w14:textId="77777777" w:rsidR="008C2FC7" w:rsidRPr="009202CD" w:rsidRDefault="008C2FC7" w:rsidP="008C2FC7">
      <w:pPr>
        <w:pStyle w:val="Code"/>
        <w:rPr>
          <w:highlight w:val="white"/>
        </w:rPr>
      </w:pPr>
      <w:r w:rsidRPr="009202CD">
        <w:rPr>
          <w:highlight w:val="white"/>
        </w:rPr>
        <w:t xml:space="preserve">      // </w:t>
      </w:r>
      <w:r>
        <w:rPr>
          <w:highlight w:val="white"/>
        </w:rPr>
        <w:t xml:space="preserve">4: </w:t>
      </w:r>
      <w:r w:rsidRPr="009202CD">
        <w:rPr>
          <w:highlight w:val="white"/>
        </w:rPr>
        <w:t>mov [bp + 2], ax; mov [global + 4], ax</w:t>
      </w:r>
    </w:p>
    <w:p w14:paraId="3F75E896" w14:textId="77777777" w:rsidR="008C2FC7" w:rsidRPr="009202CD" w:rsidRDefault="008C2FC7" w:rsidP="008C2FC7">
      <w:pPr>
        <w:pStyle w:val="Code"/>
        <w:rPr>
          <w:highlight w:val="white"/>
        </w:rPr>
      </w:pPr>
      <w:r w:rsidRPr="009202CD">
        <w:rPr>
          <w:highlight w:val="white"/>
        </w:rPr>
        <w:t xml:space="preserve">      else if (((operand0 is Register) || (operand0 is string)) &amp;&amp;</w:t>
      </w:r>
    </w:p>
    <w:p w14:paraId="2968A0AE" w14:textId="77777777" w:rsidR="008C2FC7" w:rsidRPr="009202CD" w:rsidRDefault="008C2FC7" w:rsidP="008C2FC7">
      <w:pPr>
        <w:pStyle w:val="Code"/>
        <w:rPr>
          <w:highlight w:val="white"/>
        </w:rPr>
      </w:pPr>
      <w:r w:rsidRPr="009202CD">
        <w:rPr>
          <w:highlight w:val="white"/>
        </w:rPr>
        <w:t xml:space="preserve">               (operand1 is int) &amp;&amp; (operand2 is Register)) {</w:t>
      </w:r>
    </w:p>
    <w:p w14:paraId="2DE8F30D" w14:textId="77777777" w:rsidR="008C2FC7" w:rsidRPr="009202CD" w:rsidRDefault="008C2FC7" w:rsidP="008C2FC7">
      <w:pPr>
        <w:pStyle w:val="Code"/>
        <w:rPr>
          <w:highlight w:val="white"/>
        </w:rPr>
      </w:pPr>
      <w:r w:rsidRPr="009202CD">
        <w:rPr>
          <w:highlight w:val="white"/>
        </w:rPr>
        <w:t xml:space="preserve">        Register register = (Register) operand2;</w:t>
      </w:r>
    </w:p>
    <w:p w14:paraId="5CC10A45" w14:textId="77777777" w:rsidR="008C2FC7" w:rsidRPr="009202CD" w:rsidRDefault="008C2FC7" w:rsidP="008C2FC7">
      <w:pPr>
        <w:pStyle w:val="Code"/>
        <w:rPr>
          <w:highlight w:val="white"/>
        </w:rPr>
      </w:pPr>
      <w:r w:rsidRPr="009202CD">
        <w:rPr>
          <w:highlight w:val="white"/>
        </w:rPr>
        <w:t xml:space="preserve">        int offset = (int) operand1;</w:t>
      </w:r>
    </w:p>
    <w:p w14:paraId="74B3DD05" w14:textId="77777777" w:rsidR="008C2FC7" w:rsidRPr="009202CD" w:rsidRDefault="008C2FC7" w:rsidP="008C2FC7">
      <w:pPr>
        <w:pStyle w:val="Code"/>
        <w:rPr>
          <w:highlight w:val="white"/>
        </w:rPr>
      </w:pPr>
      <w:r w:rsidRPr="009202CD">
        <w:rPr>
          <w:highlight w:val="white"/>
        </w:rPr>
        <w:t xml:space="preserve">        int size = (operand0 is Register) ? SizeOfValue(offset)</w:t>
      </w:r>
    </w:p>
    <w:p w14:paraId="3332EE7F" w14:textId="77777777" w:rsidR="008C2FC7" w:rsidRPr="009202CD" w:rsidRDefault="008C2FC7" w:rsidP="008C2FC7">
      <w:pPr>
        <w:pStyle w:val="Code"/>
        <w:rPr>
          <w:highlight w:val="white"/>
        </w:rPr>
      </w:pPr>
      <w:r w:rsidRPr="009202CD">
        <w:rPr>
          <w:highlight w:val="white"/>
        </w:rPr>
        <w:t xml:space="preserve">                                          : TypeSize.PointerSize;</w:t>
      </w:r>
    </w:p>
    <w:p w14:paraId="43F44458" w14:textId="77777777" w:rsidR="008C2FC7" w:rsidRPr="009202CD" w:rsidRDefault="008C2FC7" w:rsidP="008C2FC7">
      <w:pPr>
        <w:pStyle w:val="Code"/>
        <w:rPr>
          <w:highlight w:val="white"/>
        </w:rPr>
      </w:pPr>
      <w:r w:rsidRPr="009202CD">
        <w:rPr>
          <w:highlight w:val="white"/>
        </w:rPr>
        <w:t xml:space="preserve">        List&lt;byte&gt; byteList =</w:t>
      </w:r>
    </w:p>
    <w:p w14:paraId="0CEEC561" w14:textId="77777777" w:rsidR="008C2FC7" w:rsidRPr="009202CD" w:rsidRDefault="008C2FC7" w:rsidP="008C2FC7">
      <w:pPr>
        <w:pStyle w:val="Code"/>
        <w:rPr>
          <w:highlight w:val="white"/>
        </w:rPr>
      </w:pPr>
      <w:r w:rsidRPr="009202CD">
        <w:rPr>
          <w:highlight w:val="white"/>
        </w:rPr>
        <w:t xml:space="preserve">          LookupByteArray(Operator, operand0, size, register);</w:t>
      </w:r>
    </w:p>
    <w:p w14:paraId="3F16D2CF" w14:textId="77777777" w:rsidR="008C2FC7" w:rsidRPr="009202CD" w:rsidRDefault="008C2FC7" w:rsidP="008C2FC7">
      <w:pPr>
        <w:pStyle w:val="Code"/>
        <w:rPr>
          <w:highlight w:val="white"/>
        </w:rPr>
      </w:pPr>
      <w:r w:rsidRPr="009202CD">
        <w:rPr>
          <w:highlight w:val="white"/>
        </w:rPr>
        <w:t xml:space="preserve">        LoadByteList(byteList, byteList.Count - size, size, offset);</w:t>
      </w:r>
    </w:p>
    <w:p w14:paraId="69A22E5B" w14:textId="77777777" w:rsidR="008C2FC7" w:rsidRPr="009202CD" w:rsidRDefault="008C2FC7" w:rsidP="008C2FC7">
      <w:pPr>
        <w:pStyle w:val="Code"/>
        <w:rPr>
          <w:highlight w:val="white"/>
        </w:rPr>
      </w:pPr>
      <w:r w:rsidRPr="009202CD">
        <w:rPr>
          <w:highlight w:val="white"/>
        </w:rPr>
        <w:t xml:space="preserve">        return byteList; </w:t>
      </w:r>
    </w:p>
    <w:p w14:paraId="0DD94D20" w14:textId="77777777" w:rsidR="008C2FC7" w:rsidRPr="009202CD" w:rsidRDefault="008C2FC7" w:rsidP="008C2FC7">
      <w:pPr>
        <w:pStyle w:val="Code"/>
        <w:rPr>
          <w:highlight w:val="white"/>
        </w:rPr>
      </w:pPr>
      <w:r w:rsidRPr="009202CD">
        <w:rPr>
          <w:highlight w:val="white"/>
        </w:rPr>
        <w:t xml:space="preserve">      }</w:t>
      </w:r>
    </w:p>
    <w:p w14:paraId="647085F6" w14:textId="77777777" w:rsidR="008C2FC7" w:rsidRDefault="008C2FC7" w:rsidP="008C2FC7">
      <w:pPr>
        <w:rPr>
          <w:highlight w:val="white"/>
        </w:rPr>
      </w:pPr>
      <w:r>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AB4CE0" w:rsidRDefault="008C2FC7" w:rsidP="008C2FC7">
      <w:pPr>
        <w:pStyle w:val="Code"/>
        <w:rPr>
          <w:highlight w:val="white"/>
        </w:rPr>
      </w:pPr>
      <w:r w:rsidRPr="00AB4CE0">
        <w:rPr>
          <w:highlight w:val="white"/>
        </w:rPr>
        <w:t xml:space="preserve">      // 5: mov [bp + 2], global; mov [global + 4], global</w:t>
      </w:r>
    </w:p>
    <w:p w14:paraId="09169110" w14:textId="77777777" w:rsidR="008C2FC7" w:rsidRPr="00AB4CE0" w:rsidRDefault="008C2FC7" w:rsidP="008C2FC7">
      <w:pPr>
        <w:pStyle w:val="Code"/>
        <w:rPr>
          <w:highlight w:val="white"/>
        </w:rPr>
      </w:pPr>
      <w:r w:rsidRPr="00AB4CE0">
        <w:rPr>
          <w:highlight w:val="white"/>
        </w:rPr>
        <w:t xml:space="preserve">      else if (((operand0 is Register) || (operand0 is string)) &amp;&amp;</w:t>
      </w:r>
    </w:p>
    <w:p w14:paraId="41C7D99F" w14:textId="77777777" w:rsidR="008C2FC7" w:rsidRPr="00AB4CE0" w:rsidRDefault="008C2FC7" w:rsidP="008C2FC7">
      <w:pPr>
        <w:pStyle w:val="Code"/>
        <w:rPr>
          <w:highlight w:val="white"/>
        </w:rPr>
      </w:pPr>
      <w:r w:rsidRPr="00AB4CE0">
        <w:rPr>
          <w:highlight w:val="white"/>
        </w:rPr>
        <w:t xml:space="preserve">               (operand1 is int) &amp;&amp; (operand2 is string)) {</w:t>
      </w:r>
    </w:p>
    <w:p w14:paraId="2AF47531" w14:textId="77777777" w:rsidR="008C2FC7" w:rsidRPr="00AB4CE0" w:rsidRDefault="008C2FC7" w:rsidP="008C2FC7">
      <w:pPr>
        <w:pStyle w:val="Code"/>
        <w:rPr>
          <w:highlight w:val="white"/>
        </w:rPr>
      </w:pPr>
      <w:r w:rsidRPr="00AB4CE0">
        <w:rPr>
          <w:highlight w:val="white"/>
        </w:rPr>
        <w:t xml:space="preserve">        int offset = (int) operand1;</w:t>
      </w:r>
    </w:p>
    <w:p w14:paraId="7F4096C3" w14:textId="77777777" w:rsidR="008C2FC7" w:rsidRPr="00AB4CE0" w:rsidRDefault="008C2FC7" w:rsidP="008C2FC7">
      <w:pPr>
        <w:pStyle w:val="Code"/>
        <w:rPr>
          <w:highlight w:val="white"/>
        </w:rPr>
      </w:pPr>
      <w:r w:rsidRPr="00AB4CE0">
        <w:rPr>
          <w:highlight w:val="white"/>
        </w:rPr>
        <w:t xml:space="preserve">        int size = (operand0 is Register) ? SizeOfValue(offset)</w:t>
      </w:r>
    </w:p>
    <w:p w14:paraId="6BE4BF5B" w14:textId="77777777" w:rsidR="008C2FC7" w:rsidRPr="00AB4CE0" w:rsidRDefault="008C2FC7" w:rsidP="008C2FC7">
      <w:pPr>
        <w:pStyle w:val="Code"/>
        <w:rPr>
          <w:highlight w:val="white"/>
        </w:rPr>
      </w:pPr>
      <w:r w:rsidRPr="00AB4CE0">
        <w:rPr>
          <w:highlight w:val="white"/>
        </w:rPr>
        <w:t xml:space="preserve">                                          : TypeSize.PointerSize;</w:t>
      </w:r>
    </w:p>
    <w:p w14:paraId="418E0476" w14:textId="77777777" w:rsidR="008C2FC7" w:rsidRDefault="008C2FC7" w:rsidP="008C2FC7">
      <w:pPr>
        <w:pStyle w:val="Code"/>
        <w:rPr>
          <w:highlight w:val="white"/>
        </w:rPr>
      </w:pPr>
      <w:r w:rsidRPr="00AB4CE0">
        <w:rPr>
          <w:highlight w:val="white"/>
        </w:rPr>
        <w:t xml:space="preserve">        List&lt;byte&gt; byteList =</w:t>
      </w:r>
      <w:r>
        <w:rPr>
          <w:highlight w:val="white"/>
        </w:rPr>
        <w:t xml:space="preserve"> </w:t>
      </w:r>
      <w:r w:rsidRPr="00AB4CE0">
        <w:rPr>
          <w:highlight w:val="white"/>
        </w:rPr>
        <w:t>LookupByteArray(Operator, operand0,</w:t>
      </w:r>
    </w:p>
    <w:p w14:paraId="004E0D32" w14:textId="77777777" w:rsidR="008C2FC7" w:rsidRPr="00AB4CE0" w:rsidRDefault="008C2FC7" w:rsidP="008C2FC7">
      <w:pPr>
        <w:pStyle w:val="Code"/>
        <w:rPr>
          <w:highlight w:val="white"/>
        </w:rPr>
      </w:pPr>
      <w:r>
        <w:rPr>
          <w:highlight w:val="white"/>
        </w:rPr>
        <w:t xml:space="preserve">                                             </w:t>
      </w:r>
      <w:r w:rsidRPr="00AB4CE0">
        <w:rPr>
          <w:highlight w:val="white"/>
        </w:rPr>
        <w:t xml:space="preserve"> size, TypeSize.PointerSize);</w:t>
      </w:r>
    </w:p>
    <w:p w14:paraId="4D5CE0F9" w14:textId="77777777" w:rsidR="008C2FC7" w:rsidRPr="00AB4CE0" w:rsidRDefault="008C2FC7" w:rsidP="008C2FC7">
      <w:pPr>
        <w:pStyle w:val="Code"/>
        <w:rPr>
          <w:highlight w:val="white"/>
        </w:rPr>
      </w:pPr>
      <w:r w:rsidRPr="00AB4CE0">
        <w:rPr>
          <w:highlight w:val="white"/>
        </w:rPr>
        <w:t xml:space="preserve">        LoadByteList(byteList, byteList.Count -</w:t>
      </w:r>
    </w:p>
    <w:p w14:paraId="7F2F97EE" w14:textId="77777777" w:rsidR="008C2FC7" w:rsidRPr="00AB4CE0" w:rsidRDefault="008C2FC7" w:rsidP="008C2FC7">
      <w:pPr>
        <w:pStyle w:val="Code"/>
        <w:rPr>
          <w:highlight w:val="white"/>
        </w:rPr>
      </w:pPr>
      <w:r w:rsidRPr="00AB4CE0">
        <w:rPr>
          <w:highlight w:val="white"/>
        </w:rPr>
        <w:t xml:space="preserve">                    (size + TypeSize.PointerSize), size, offset);</w:t>
      </w:r>
    </w:p>
    <w:p w14:paraId="5FE48E21" w14:textId="77777777" w:rsidR="008C2FC7" w:rsidRPr="00AB4CE0" w:rsidRDefault="008C2FC7" w:rsidP="008C2FC7">
      <w:pPr>
        <w:pStyle w:val="Code"/>
        <w:rPr>
          <w:highlight w:val="white"/>
        </w:rPr>
      </w:pPr>
      <w:r w:rsidRPr="00AB4CE0">
        <w:rPr>
          <w:highlight w:val="white"/>
        </w:rPr>
        <w:t xml:space="preserve">        LoadByteList(byteList, byteList.Count - TypeSize.PointerSize,</w:t>
      </w:r>
    </w:p>
    <w:p w14:paraId="5E2D6DD0" w14:textId="77777777" w:rsidR="008C2FC7" w:rsidRPr="00AB4CE0" w:rsidRDefault="008C2FC7" w:rsidP="008C2FC7">
      <w:pPr>
        <w:pStyle w:val="Code"/>
        <w:rPr>
          <w:highlight w:val="white"/>
        </w:rPr>
      </w:pPr>
      <w:r w:rsidRPr="00AB4CE0">
        <w:rPr>
          <w:highlight w:val="white"/>
        </w:rPr>
        <w:t xml:space="preserve">                     TypeSize.PointerSize, 0);</w:t>
      </w:r>
    </w:p>
    <w:p w14:paraId="0FDABF00" w14:textId="77777777" w:rsidR="008C2FC7" w:rsidRPr="00AB4CE0" w:rsidRDefault="008C2FC7" w:rsidP="008C2FC7">
      <w:pPr>
        <w:pStyle w:val="Code"/>
        <w:rPr>
          <w:highlight w:val="white"/>
        </w:rPr>
      </w:pPr>
      <w:r w:rsidRPr="00AB4CE0">
        <w:rPr>
          <w:highlight w:val="white"/>
        </w:rPr>
        <w:t xml:space="preserve">        return byteList; </w:t>
      </w:r>
    </w:p>
    <w:p w14:paraId="55DE0ED5" w14:textId="77777777" w:rsidR="008C2FC7" w:rsidRPr="00AB4CE0" w:rsidRDefault="008C2FC7" w:rsidP="008C2FC7">
      <w:pPr>
        <w:pStyle w:val="Code"/>
        <w:rPr>
          <w:highlight w:val="white"/>
        </w:rPr>
      </w:pPr>
      <w:r w:rsidRPr="00AB4CE0">
        <w:rPr>
          <w:highlight w:val="white"/>
        </w:rPr>
        <w:t xml:space="preserve">      }</w:t>
      </w:r>
    </w:p>
    <w:p w14:paraId="42EBE52F" w14:textId="77777777" w:rsidR="008C2FC7" w:rsidRPr="00345E40" w:rsidRDefault="008C2FC7" w:rsidP="008C2FC7">
      <w:pPr>
        <w:rPr>
          <w:highlight w:val="white"/>
        </w:rPr>
      </w:pPr>
      <w:r>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w:t>
      </w:r>
      <w:r w:rsidRPr="00263882">
        <w:rPr>
          <w:highlight w:val="white"/>
        </w:rPr>
        <w:t xml:space="preserve">of the code, such as </w:t>
      </w:r>
      <w:r w:rsidRPr="00263882">
        <w:rPr>
          <w:rStyle w:val="KeyWord0"/>
          <w:highlight w:val="white"/>
        </w:rPr>
        <w:t>mov</w:t>
      </w:r>
      <w:r w:rsidRPr="00263882">
        <w:rPr>
          <w:highlight w:val="white"/>
        </w:rPr>
        <w:t xml:space="preserve"> </w:t>
      </w:r>
      <w:r w:rsidRPr="00263882">
        <w:rPr>
          <w:rStyle w:val="KeyWord0"/>
          <w:highlight w:val="white"/>
        </w:rPr>
        <w:t>word</w:t>
      </w:r>
      <w:r w:rsidRPr="00263882">
        <w:rPr>
          <w:highlight w:val="white"/>
        </w:rPr>
        <w:t xml:space="preserve"> </w:t>
      </w:r>
      <w:r w:rsidRPr="00263882">
        <w:rPr>
          <w:rStyle w:val="KeyWord0"/>
          <w:highlight w:val="white"/>
        </w:rPr>
        <w:t>[65534],</w:t>
      </w:r>
      <w:r w:rsidRPr="00263882">
        <w:rPr>
          <w:highlight w:val="white"/>
        </w:rPr>
        <w:t xml:space="preserve"> </w:t>
      </w:r>
      <w:r w:rsidRPr="00263882">
        <w:rPr>
          <w:rStyle w:val="KeyWord0"/>
          <w:highlight w:val="white"/>
        </w:rPr>
        <w:t>65534</w:t>
      </w:r>
      <w:r w:rsidRPr="00263882">
        <w:rPr>
          <w:highlight w:val="white"/>
        </w:rPr>
        <w:t>.</w:t>
      </w:r>
    </w:p>
    <w:p w14:paraId="6EC413D0" w14:textId="77777777" w:rsidR="008C2FC7" w:rsidRDefault="008C2FC7" w:rsidP="008C2FC7">
      <w:pPr>
        <w:pStyle w:val="Code"/>
        <w:rPr>
          <w:highlight w:val="white"/>
        </w:rPr>
      </w:pPr>
      <w:r w:rsidRPr="00E148F7">
        <w:rPr>
          <w:highlight w:val="white"/>
        </w:rPr>
        <w:t xml:space="preserve">      // 6: mov [bp + 2], 123; mov [global + 4], 123</w:t>
      </w:r>
    </w:p>
    <w:p w14:paraId="7339074C" w14:textId="77777777" w:rsidR="008C2FC7" w:rsidRPr="00E148F7" w:rsidRDefault="008C2FC7" w:rsidP="008C2FC7">
      <w:pPr>
        <w:pStyle w:val="Code"/>
        <w:rPr>
          <w:highlight w:val="white"/>
        </w:rPr>
      </w:pPr>
      <w:r>
        <w:rPr>
          <w:highlight w:val="white"/>
        </w:rPr>
        <w:lastRenderedPageBreak/>
        <w:t xml:space="preserve">      //</w:t>
      </w:r>
      <w:r w:rsidRPr="00E148F7">
        <w:rPr>
          <w:highlight w:val="white"/>
        </w:rPr>
        <w:t xml:space="preserve"> mov [null + 4], 123; Special case</w:t>
      </w:r>
    </w:p>
    <w:p w14:paraId="6DD9EECF" w14:textId="77777777" w:rsidR="008C2FC7" w:rsidRDefault="008C2FC7" w:rsidP="008C2FC7">
      <w:pPr>
        <w:pStyle w:val="Code"/>
        <w:rPr>
          <w:highlight w:val="white"/>
        </w:rPr>
      </w:pPr>
      <w:r w:rsidRPr="00E148F7">
        <w:rPr>
          <w:highlight w:val="white"/>
        </w:rPr>
        <w:t xml:space="preserve">      else if (((operand0 is Register) || (operand0 is string) ||</w:t>
      </w:r>
    </w:p>
    <w:p w14:paraId="5CAB734F" w14:textId="77777777" w:rsidR="008C2FC7" w:rsidRDefault="008C2FC7" w:rsidP="008C2FC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38737E22" w14:textId="77777777" w:rsidR="008C2FC7" w:rsidRPr="00E148F7" w:rsidRDefault="008C2FC7" w:rsidP="008C2FC7">
      <w:pPr>
        <w:pStyle w:val="Code"/>
        <w:rPr>
          <w:highlight w:val="white"/>
        </w:rPr>
      </w:pPr>
      <w:r>
        <w:rPr>
          <w:highlight w:val="white"/>
        </w:rPr>
        <w:t xml:space="preserve">              </w:t>
      </w:r>
      <w:r w:rsidRPr="00E148F7">
        <w:rPr>
          <w:highlight w:val="white"/>
        </w:rPr>
        <w:t xml:space="preserve"> (operand2 is BigInteger)) {</w:t>
      </w:r>
    </w:p>
    <w:p w14:paraId="41BAAF6D" w14:textId="77777777" w:rsidR="008C2FC7" w:rsidRPr="00E148F7" w:rsidRDefault="008C2FC7" w:rsidP="008C2FC7">
      <w:pPr>
        <w:pStyle w:val="Code"/>
        <w:rPr>
          <w:highlight w:val="white"/>
        </w:rPr>
      </w:pPr>
      <w:r w:rsidRPr="00E148F7">
        <w:rPr>
          <w:highlight w:val="white"/>
        </w:rPr>
        <w:t xml:space="preserve">        int offset = (int) operand1;</w:t>
      </w:r>
    </w:p>
    <w:p w14:paraId="31E8B09B" w14:textId="77777777" w:rsidR="008C2FC7" w:rsidRPr="00E148F7" w:rsidRDefault="008C2FC7" w:rsidP="008C2FC7">
      <w:pPr>
        <w:pStyle w:val="Code"/>
        <w:rPr>
          <w:highlight w:val="white"/>
        </w:rPr>
      </w:pPr>
      <w:r w:rsidRPr="00E148F7">
        <w:rPr>
          <w:highlight w:val="white"/>
        </w:rPr>
        <w:t xml:space="preserve">        BigInteger value = (BigInteger) operand2;</w:t>
      </w:r>
    </w:p>
    <w:p w14:paraId="46CBF324" w14:textId="77777777" w:rsidR="008C2FC7" w:rsidRPr="00E148F7" w:rsidRDefault="008C2FC7" w:rsidP="008C2FC7">
      <w:pPr>
        <w:pStyle w:val="Code"/>
        <w:rPr>
          <w:highlight w:val="white"/>
        </w:rPr>
      </w:pPr>
      <w:r w:rsidRPr="00E148F7">
        <w:rPr>
          <w:highlight w:val="white"/>
        </w:rPr>
        <w:t xml:space="preserve">        int offsetSize = (operand0 is Register) ? SizeOfValue(offset)</w:t>
      </w:r>
    </w:p>
    <w:p w14:paraId="193B74D6" w14:textId="77777777" w:rsidR="008C2FC7" w:rsidRPr="00E148F7" w:rsidRDefault="008C2FC7" w:rsidP="008C2FC7">
      <w:pPr>
        <w:pStyle w:val="Code"/>
        <w:rPr>
          <w:highlight w:val="white"/>
        </w:rPr>
      </w:pPr>
      <w:r w:rsidRPr="00E148F7">
        <w:rPr>
          <w:highlight w:val="white"/>
        </w:rPr>
        <w:t xml:space="preserve">                                                : TypeSize.PointerSize,</w:t>
      </w:r>
    </w:p>
    <w:p w14:paraId="18FDF788" w14:textId="77777777" w:rsidR="008C2FC7" w:rsidRPr="00E148F7" w:rsidRDefault="008C2FC7" w:rsidP="008C2FC7">
      <w:pPr>
        <w:pStyle w:val="Code"/>
        <w:rPr>
          <w:highlight w:val="white"/>
        </w:rPr>
      </w:pPr>
      <w:r w:rsidRPr="00E148F7">
        <w:rPr>
          <w:highlight w:val="white"/>
        </w:rPr>
        <w:t xml:space="preserve">            valueSize = SizeOfValue(value, Operator);</w:t>
      </w:r>
    </w:p>
    <w:p w14:paraId="620DE250" w14:textId="77777777" w:rsidR="008C2FC7" w:rsidRPr="00E148F7" w:rsidRDefault="008C2FC7" w:rsidP="008C2FC7">
      <w:pPr>
        <w:pStyle w:val="Code"/>
        <w:rPr>
          <w:highlight w:val="white"/>
        </w:rPr>
      </w:pPr>
      <w:r w:rsidRPr="00E148F7">
        <w:rPr>
          <w:highlight w:val="white"/>
        </w:rPr>
        <w:t xml:space="preserve">        List&lt;byte&gt; byteList =</w:t>
      </w:r>
    </w:p>
    <w:p w14:paraId="49B002F5" w14:textId="77777777" w:rsidR="008C2FC7" w:rsidRPr="00E148F7" w:rsidRDefault="008C2FC7" w:rsidP="008C2FC7">
      <w:pPr>
        <w:pStyle w:val="Code"/>
        <w:rPr>
          <w:highlight w:val="white"/>
        </w:rPr>
      </w:pPr>
      <w:r w:rsidRPr="00E148F7">
        <w:rPr>
          <w:highlight w:val="white"/>
        </w:rPr>
        <w:t xml:space="preserve">          LookupByteArray(Operator, operand0, offsetSize, valueSize);</w:t>
      </w:r>
    </w:p>
    <w:p w14:paraId="006E606D" w14:textId="77777777" w:rsidR="008C2FC7" w:rsidRPr="00E148F7" w:rsidRDefault="008C2FC7" w:rsidP="008C2FC7">
      <w:pPr>
        <w:pStyle w:val="Code"/>
        <w:rPr>
          <w:highlight w:val="white"/>
        </w:rPr>
      </w:pPr>
      <w:r w:rsidRPr="00E148F7">
        <w:rPr>
          <w:highlight w:val="white"/>
        </w:rPr>
        <w:t xml:space="preserve">        LoadByteList(byteList, byteList.Count - (offsetSize + valueSize),</w:t>
      </w:r>
    </w:p>
    <w:p w14:paraId="2575ECE6" w14:textId="77777777" w:rsidR="008C2FC7" w:rsidRPr="00E148F7" w:rsidRDefault="008C2FC7" w:rsidP="008C2FC7">
      <w:pPr>
        <w:pStyle w:val="Code"/>
        <w:rPr>
          <w:highlight w:val="white"/>
        </w:rPr>
      </w:pPr>
      <w:r w:rsidRPr="00E148F7">
        <w:rPr>
          <w:highlight w:val="white"/>
        </w:rPr>
        <w:t xml:space="preserve">                     offsetSize, offset);</w:t>
      </w:r>
    </w:p>
    <w:p w14:paraId="380DE8FB" w14:textId="77777777" w:rsidR="008C2FC7" w:rsidRPr="00E148F7" w:rsidRDefault="008C2FC7" w:rsidP="008C2FC7">
      <w:pPr>
        <w:pStyle w:val="Code"/>
        <w:rPr>
          <w:highlight w:val="white"/>
        </w:rPr>
      </w:pPr>
      <w:r w:rsidRPr="00E148F7">
        <w:rPr>
          <w:highlight w:val="white"/>
        </w:rPr>
        <w:t xml:space="preserve">        LoadByteList(byteList, byteList.Count - valueSize,</w:t>
      </w:r>
    </w:p>
    <w:p w14:paraId="08AFB7B9" w14:textId="77777777" w:rsidR="008C2FC7" w:rsidRPr="00E148F7" w:rsidRDefault="008C2FC7" w:rsidP="008C2FC7">
      <w:pPr>
        <w:pStyle w:val="Code"/>
        <w:rPr>
          <w:highlight w:val="white"/>
        </w:rPr>
      </w:pPr>
      <w:r w:rsidRPr="00E148F7">
        <w:rPr>
          <w:highlight w:val="white"/>
        </w:rPr>
        <w:t xml:space="preserve">                     valueSize, value);</w:t>
      </w:r>
    </w:p>
    <w:p w14:paraId="5827D76C" w14:textId="77777777" w:rsidR="008C2FC7" w:rsidRPr="00E148F7" w:rsidRDefault="008C2FC7" w:rsidP="008C2FC7">
      <w:pPr>
        <w:pStyle w:val="Code"/>
        <w:rPr>
          <w:highlight w:val="white"/>
        </w:rPr>
      </w:pPr>
      <w:r w:rsidRPr="00E148F7">
        <w:rPr>
          <w:highlight w:val="white"/>
        </w:rPr>
        <w:t xml:space="preserve">        return byteList;</w:t>
      </w:r>
    </w:p>
    <w:p w14:paraId="0B803250" w14:textId="77777777" w:rsidR="008C2FC7" w:rsidRDefault="008C2FC7" w:rsidP="008C2FC7">
      <w:pPr>
        <w:pStyle w:val="Code"/>
        <w:rPr>
          <w:highlight w:val="white"/>
        </w:rPr>
      </w:pPr>
      <w:r w:rsidRPr="00E148F7">
        <w:rPr>
          <w:highlight w:val="white"/>
        </w:rPr>
        <w:t xml:space="preserve">      }</w:t>
      </w:r>
    </w:p>
    <w:p w14:paraId="5016E600" w14:textId="77777777" w:rsidR="008C2FC7" w:rsidRPr="00E148F7" w:rsidRDefault="008C2FC7" w:rsidP="008C2FC7">
      <w:pPr>
        <w:rPr>
          <w:highlight w:val="white"/>
        </w:rPr>
      </w:pPr>
      <w:r>
        <w:rPr>
          <w:highlight w:val="white"/>
        </w:rPr>
        <w:t>In category seven, we assign a register the value stored on an address, defined by a register and an offset or a static variable and an offset.</w:t>
      </w:r>
    </w:p>
    <w:p w14:paraId="19827E05" w14:textId="77777777" w:rsidR="008C2FC7" w:rsidRPr="00E148F7" w:rsidRDefault="008C2FC7" w:rsidP="008C2FC7">
      <w:pPr>
        <w:pStyle w:val="Code"/>
        <w:rPr>
          <w:highlight w:val="white"/>
        </w:rPr>
      </w:pPr>
      <w:r w:rsidRPr="00E148F7">
        <w:rPr>
          <w:highlight w:val="white"/>
        </w:rPr>
        <w:t xml:space="preserve">      // 7: mov ax, [bp + 2]; mov ax, [global + 4]</w:t>
      </w:r>
    </w:p>
    <w:p w14:paraId="3E294E7F" w14:textId="77777777" w:rsidR="008C2FC7" w:rsidRPr="00E148F7" w:rsidRDefault="008C2FC7" w:rsidP="008C2FC7">
      <w:pPr>
        <w:pStyle w:val="Code"/>
        <w:rPr>
          <w:highlight w:val="white"/>
        </w:rPr>
      </w:pPr>
      <w:r w:rsidRPr="00E148F7">
        <w:rPr>
          <w:highlight w:val="white"/>
        </w:rPr>
        <w:t xml:space="preserve">      else if ((operand0 is Register) &amp;&amp; ((operand1 is Register) ||</w:t>
      </w:r>
    </w:p>
    <w:p w14:paraId="51B53F51" w14:textId="77777777" w:rsidR="008C2FC7" w:rsidRPr="00E148F7" w:rsidRDefault="008C2FC7" w:rsidP="008C2FC7">
      <w:pPr>
        <w:pStyle w:val="Code"/>
        <w:rPr>
          <w:highlight w:val="white"/>
        </w:rPr>
      </w:pPr>
      <w:r w:rsidRPr="00E148F7">
        <w:rPr>
          <w:highlight w:val="white"/>
        </w:rPr>
        <w:t xml:space="preserve">               (operand1 is string)) &amp;&amp; (operand2 is int)) {</w:t>
      </w:r>
    </w:p>
    <w:p w14:paraId="314AF6D2" w14:textId="77777777" w:rsidR="008C2FC7" w:rsidRPr="00E148F7" w:rsidRDefault="008C2FC7" w:rsidP="008C2FC7">
      <w:pPr>
        <w:pStyle w:val="Code"/>
        <w:rPr>
          <w:highlight w:val="white"/>
        </w:rPr>
      </w:pPr>
      <w:r w:rsidRPr="00E148F7">
        <w:rPr>
          <w:highlight w:val="white"/>
        </w:rPr>
        <w:t xml:space="preserve">        Register register = (Register) operand0;</w:t>
      </w:r>
    </w:p>
    <w:p w14:paraId="23EB9B73" w14:textId="77777777" w:rsidR="008C2FC7" w:rsidRPr="00E148F7" w:rsidRDefault="008C2FC7" w:rsidP="008C2FC7">
      <w:pPr>
        <w:pStyle w:val="Code"/>
        <w:rPr>
          <w:highlight w:val="white"/>
        </w:rPr>
      </w:pPr>
      <w:r w:rsidRPr="00E148F7">
        <w:rPr>
          <w:highlight w:val="white"/>
        </w:rPr>
        <w:t xml:space="preserve">        int offset = (int) operand2;</w:t>
      </w:r>
    </w:p>
    <w:p w14:paraId="20B7575B" w14:textId="77777777" w:rsidR="008C2FC7" w:rsidRPr="00E148F7" w:rsidRDefault="008C2FC7" w:rsidP="008C2FC7">
      <w:pPr>
        <w:pStyle w:val="Code"/>
        <w:rPr>
          <w:highlight w:val="white"/>
        </w:rPr>
      </w:pPr>
      <w:r w:rsidRPr="00E148F7">
        <w:rPr>
          <w:highlight w:val="white"/>
        </w:rPr>
        <w:t xml:space="preserve">        int size = (operand1 is Register) ? SizeOfValue(offset)</w:t>
      </w:r>
    </w:p>
    <w:p w14:paraId="349F09F6" w14:textId="77777777" w:rsidR="008C2FC7" w:rsidRPr="00E148F7" w:rsidRDefault="008C2FC7" w:rsidP="008C2FC7">
      <w:pPr>
        <w:pStyle w:val="Code"/>
        <w:rPr>
          <w:highlight w:val="white"/>
        </w:rPr>
      </w:pPr>
      <w:r w:rsidRPr="00E148F7">
        <w:rPr>
          <w:highlight w:val="white"/>
        </w:rPr>
        <w:t xml:space="preserve">                                          : TypeSize.PointerSize;</w:t>
      </w:r>
    </w:p>
    <w:p w14:paraId="544DFC48" w14:textId="77777777" w:rsidR="008C2FC7" w:rsidRPr="00E148F7" w:rsidRDefault="008C2FC7" w:rsidP="008C2FC7">
      <w:pPr>
        <w:pStyle w:val="Code"/>
        <w:rPr>
          <w:highlight w:val="white"/>
        </w:rPr>
      </w:pPr>
      <w:r w:rsidRPr="00E148F7">
        <w:rPr>
          <w:highlight w:val="white"/>
        </w:rPr>
        <w:t xml:space="preserve">        List&lt;byte&gt; byteList =</w:t>
      </w:r>
    </w:p>
    <w:p w14:paraId="4ED42ECC" w14:textId="77777777" w:rsidR="008C2FC7" w:rsidRPr="00E148F7" w:rsidRDefault="008C2FC7" w:rsidP="008C2FC7">
      <w:pPr>
        <w:pStyle w:val="Code"/>
        <w:rPr>
          <w:highlight w:val="white"/>
        </w:rPr>
      </w:pPr>
      <w:r w:rsidRPr="00E148F7">
        <w:rPr>
          <w:highlight w:val="white"/>
        </w:rPr>
        <w:t xml:space="preserve">          LookupByteArray(Operator, register, operand1, size);</w:t>
      </w:r>
    </w:p>
    <w:p w14:paraId="3D141D61" w14:textId="77777777" w:rsidR="008C2FC7" w:rsidRPr="00E148F7" w:rsidRDefault="008C2FC7" w:rsidP="008C2FC7">
      <w:pPr>
        <w:pStyle w:val="Code"/>
        <w:rPr>
          <w:highlight w:val="white"/>
        </w:rPr>
      </w:pPr>
      <w:r w:rsidRPr="00E148F7">
        <w:rPr>
          <w:highlight w:val="white"/>
        </w:rPr>
        <w:t xml:space="preserve">        LoadByteList(byteList, byteList.Count - size, size, offset);</w:t>
      </w:r>
    </w:p>
    <w:p w14:paraId="47B7E0D7" w14:textId="77777777" w:rsidR="008C2FC7" w:rsidRPr="00E148F7" w:rsidRDefault="008C2FC7" w:rsidP="008C2FC7">
      <w:pPr>
        <w:pStyle w:val="Code"/>
        <w:rPr>
          <w:highlight w:val="white"/>
        </w:rPr>
      </w:pPr>
      <w:r w:rsidRPr="00E148F7">
        <w:rPr>
          <w:highlight w:val="white"/>
        </w:rPr>
        <w:t xml:space="preserve">        return byteList; </w:t>
      </w:r>
    </w:p>
    <w:p w14:paraId="74396055" w14:textId="77777777" w:rsidR="008C2FC7" w:rsidRPr="00E148F7" w:rsidRDefault="008C2FC7" w:rsidP="008C2FC7">
      <w:pPr>
        <w:pStyle w:val="Code"/>
        <w:rPr>
          <w:highlight w:val="white"/>
        </w:rPr>
      </w:pPr>
      <w:r w:rsidRPr="00E148F7">
        <w:rPr>
          <w:highlight w:val="white"/>
        </w:rPr>
        <w:t xml:space="preserve">      }</w:t>
      </w:r>
    </w:p>
    <w:p w14:paraId="5831A0FA" w14:textId="77777777" w:rsidR="008C2FC7" w:rsidRPr="002B63B5" w:rsidRDefault="008C2FC7" w:rsidP="008C2FC7">
      <w:pPr>
        <w:pStyle w:val="Code"/>
        <w:rPr>
          <w:highlight w:val="white"/>
        </w:rPr>
      </w:pPr>
      <w:r w:rsidRPr="002B63B5">
        <w:rPr>
          <w:highlight w:val="white"/>
        </w:rPr>
        <w:t xml:space="preserve">    }</w:t>
      </w:r>
    </w:p>
    <w:p w14:paraId="02F979A8" w14:textId="77777777" w:rsidR="008C2FC7" w:rsidRPr="002B63B5" w:rsidRDefault="008C2FC7" w:rsidP="008C2FC7">
      <w:pPr>
        <w:rPr>
          <w:highlight w:val="white"/>
        </w:rPr>
      </w:pPr>
      <w:r>
        <w:rPr>
          <w:highlight w:val="white"/>
        </w:rPr>
        <w:t xml:space="preserve">The </w:t>
      </w:r>
      <w:r w:rsidRPr="006C7AAC">
        <w:rPr>
          <w:rStyle w:val="KeyWord0"/>
          <w:highlight w:val="white"/>
        </w:rPr>
        <w:t>LoadByteList</w:t>
      </w:r>
      <w:r>
        <w:rPr>
          <w:highlight w:val="white"/>
        </w:rPr>
        <w:t xml:space="preserve"> method load the byte list with a value.</w:t>
      </w:r>
    </w:p>
    <w:p w14:paraId="37BCC58C" w14:textId="77777777" w:rsidR="008C2FC7" w:rsidRPr="002B63B5" w:rsidRDefault="008C2FC7" w:rsidP="008C2FC7">
      <w:pPr>
        <w:pStyle w:val="Code"/>
        <w:rPr>
          <w:highlight w:val="white"/>
        </w:rPr>
      </w:pPr>
      <w:r w:rsidRPr="002B63B5">
        <w:rPr>
          <w:highlight w:val="white"/>
        </w:rPr>
        <w:t xml:space="preserve">    public static void LoadByteList(IList&lt;byte&gt; byteList, int index,</w:t>
      </w:r>
    </w:p>
    <w:p w14:paraId="5FF36972" w14:textId="77777777" w:rsidR="008C2FC7" w:rsidRPr="002B63B5" w:rsidRDefault="008C2FC7" w:rsidP="008C2FC7">
      <w:pPr>
        <w:pStyle w:val="Code"/>
        <w:rPr>
          <w:highlight w:val="white"/>
        </w:rPr>
      </w:pPr>
      <w:r w:rsidRPr="002B63B5">
        <w:rPr>
          <w:highlight w:val="white"/>
        </w:rPr>
        <w:t xml:space="preserve">                                    int size, BigInteger value) {</w:t>
      </w:r>
    </w:p>
    <w:p w14:paraId="1821263D" w14:textId="77777777" w:rsidR="008C2FC7" w:rsidRPr="002B63B5" w:rsidRDefault="008C2FC7" w:rsidP="008C2FC7">
      <w:pPr>
        <w:pStyle w:val="Code"/>
        <w:rPr>
          <w:highlight w:val="white"/>
        </w:rPr>
      </w:pPr>
      <w:r w:rsidRPr="002B63B5">
        <w:rPr>
          <w:highlight w:val="white"/>
        </w:rPr>
        <w:t xml:space="preserve">      switch (size) {</w:t>
      </w:r>
    </w:p>
    <w:p w14:paraId="4AC4B43F" w14:textId="77777777" w:rsidR="008C2FC7" w:rsidRPr="002B63B5" w:rsidRDefault="008C2FC7" w:rsidP="008C2FC7">
      <w:pPr>
        <w:pStyle w:val="Code"/>
        <w:rPr>
          <w:highlight w:val="white"/>
        </w:rPr>
      </w:pPr>
      <w:r w:rsidRPr="002B63B5">
        <w:rPr>
          <w:highlight w:val="white"/>
        </w:rPr>
        <w:t xml:space="preserve">        case 1: {</w:t>
      </w:r>
    </w:p>
    <w:p w14:paraId="7743B6AA" w14:textId="77777777" w:rsidR="008C2FC7" w:rsidRPr="002B63B5" w:rsidRDefault="008C2FC7" w:rsidP="008C2FC7">
      <w:pPr>
        <w:pStyle w:val="Code"/>
        <w:rPr>
          <w:highlight w:val="white"/>
        </w:rPr>
      </w:pPr>
      <w:r w:rsidRPr="002B63B5">
        <w:rPr>
          <w:highlight w:val="white"/>
        </w:rPr>
        <w:t xml:space="preserve">            if (value &lt; 0) {</w:t>
      </w:r>
    </w:p>
    <w:p w14:paraId="7BC39988" w14:textId="77777777" w:rsidR="008C2FC7" w:rsidRPr="002B63B5" w:rsidRDefault="008C2FC7" w:rsidP="008C2FC7">
      <w:pPr>
        <w:pStyle w:val="Code"/>
        <w:rPr>
          <w:highlight w:val="white"/>
        </w:rPr>
      </w:pPr>
      <w:r w:rsidRPr="002B63B5">
        <w:rPr>
          <w:highlight w:val="white"/>
        </w:rPr>
        <w:t xml:space="preserve">              byteList[index] = (byte) ((sbyte) value);</w:t>
      </w:r>
    </w:p>
    <w:p w14:paraId="19E5E753" w14:textId="77777777" w:rsidR="008C2FC7" w:rsidRPr="002B63B5" w:rsidRDefault="008C2FC7" w:rsidP="008C2FC7">
      <w:pPr>
        <w:pStyle w:val="Code"/>
        <w:rPr>
          <w:highlight w:val="white"/>
        </w:rPr>
      </w:pPr>
      <w:r w:rsidRPr="002B63B5">
        <w:rPr>
          <w:highlight w:val="white"/>
        </w:rPr>
        <w:t xml:space="preserve">            }</w:t>
      </w:r>
    </w:p>
    <w:p w14:paraId="23E82ACE" w14:textId="77777777" w:rsidR="008C2FC7" w:rsidRPr="002B63B5" w:rsidRDefault="008C2FC7" w:rsidP="008C2FC7">
      <w:pPr>
        <w:pStyle w:val="Code"/>
        <w:rPr>
          <w:highlight w:val="white"/>
        </w:rPr>
      </w:pPr>
      <w:r w:rsidRPr="002B63B5">
        <w:rPr>
          <w:highlight w:val="white"/>
        </w:rPr>
        <w:t xml:space="preserve">            else {</w:t>
      </w:r>
    </w:p>
    <w:p w14:paraId="1CBED789" w14:textId="77777777" w:rsidR="008C2FC7" w:rsidRPr="002B63B5" w:rsidRDefault="008C2FC7" w:rsidP="008C2FC7">
      <w:pPr>
        <w:pStyle w:val="Code"/>
        <w:rPr>
          <w:highlight w:val="white"/>
        </w:rPr>
      </w:pPr>
      <w:r w:rsidRPr="002B63B5">
        <w:rPr>
          <w:highlight w:val="white"/>
        </w:rPr>
        <w:t xml:space="preserve">              byteList[index] = (byte) value;</w:t>
      </w:r>
    </w:p>
    <w:p w14:paraId="605F6D2C" w14:textId="77777777" w:rsidR="008C2FC7" w:rsidRPr="002B63B5" w:rsidRDefault="008C2FC7" w:rsidP="008C2FC7">
      <w:pPr>
        <w:pStyle w:val="Code"/>
        <w:rPr>
          <w:highlight w:val="white"/>
        </w:rPr>
      </w:pPr>
      <w:r w:rsidRPr="002B63B5">
        <w:rPr>
          <w:highlight w:val="white"/>
        </w:rPr>
        <w:t xml:space="preserve">            }</w:t>
      </w:r>
    </w:p>
    <w:p w14:paraId="47EC18FC" w14:textId="77777777" w:rsidR="008C2FC7" w:rsidRPr="002B63B5" w:rsidRDefault="008C2FC7" w:rsidP="008C2FC7">
      <w:pPr>
        <w:pStyle w:val="Code"/>
        <w:rPr>
          <w:highlight w:val="white"/>
        </w:rPr>
      </w:pPr>
      <w:r w:rsidRPr="002B63B5">
        <w:rPr>
          <w:highlight w:val="white"/>
        </w:rPr>
        <w:t xml:space="preserve">          }</w:t>
      </w:r>
    </w:p>
    <w:p w14:paraId="478759E2" w14:textId="77777777" w:rsidR="008C2FC7" w:rsidRPr="002B63B5" w:rsidRDefault="008C2FC7" w:rsidP="008C2FC7">
      <w:pPr>
        <w:pStyle w:val="Code"/>
        <w:rPr>
          <w:highlight w:val="white"/>
        </w:rPr>
      </w:pPr>
      <w:r w:rsidRPr="002B63B5">
        <w:rPr>
          <w:highlight w:val="white"/>
        </w:rPr>
        <w:t xml:space="preserve">          break;</w:t>
      </w:r>
    </w:p>
    <w:p w14:paraId="2E9000E1" w14:textId="77777777" w:rsidR="008C2FC7" w:rsidRPr="002B63B5" w:rsidRDefault="008C2FC7" w:rsidP="008C2FC7">
      <w:pPr>
        <w:pStyle w:val="Code"/>
        <w:rPr>
          <w:highlight w:val="white"/>
        </w:rPr>
      </w:pPr>
    </w:p>
    <w:p w14:paraId="657E800B" w14:textId="77777777" w:rsidR="008C2FC7" w:rsidRPr="002B63B5" w:rsidRDefault="008C2FC7" w:rsidP="008C2FC7">
      <w:pPr>
        <w:pStyle w:val="Code"/>
        <w:rPr>
          <w:highlight w:val="white"/>
        </w:rPr>
      </w:pPr>
      <w:r w:rsidRPr="002B63B5">
        <w:rPr>
          <w:highlight w:val="white"/>
        </w:rPr>
        <w:t xml:space="preserve">        case 2: {</w:t>
      </w:r>
    </w:p>
    <w:p w14:paraId="41030AB3" w14:textId="77777777" w:rsidR="008C2FC7" w:rsidRPr="002B63B5" w:rsidRDefault="008C2FC7" w:rsidP="008C2FC7">
      <w:pPr>
        <w:pStyle w:val="Code"/>
        <w:rPr>
          <w:highlight w:val="white"/>
        </w:rPr>
      </w:pPr>
      <w:r w:rsidRPr="002B63B5">
        <w:rPr>
          <w:highlight w:val="white"/>
        </w:rPr>
        <w:t xml:space="preserve">            if (value &lt; 0) {</w:t>
      </w:r>
    </w:p>
    <w:p w14:paraId="2CBE53AA" w14:textId="77777777" w:rsidR="008C2FC7" w:rsidRPr="002B63B5" w:rsidRDefault="008C2FC7" w:rsidP="008C2FC7">
      <w:pPr>
        <w:pStyle w:val="Code"/>
        <w:rPr>
          <w:highlight w:val="white"/>
        </w:rPr>
      </w:pPr>
      <w:r w:rsidRPr="002B63B5">
        <w:rPr>
          <w:highlight w:val="white"/>
        </w:rPr>
        <w:t xml:space="preserve">              short shortValue = (short) value; </w:t>
      </w:r>
    </w:p>
    <w:p w14:paraId="1C9C640C" w14:textId="77777777" w:rsidR="008C2FC7" w:rsidRPr="002B63B5" w:rsidRDefault="008C2FC7" w:rsidP="008C2FC7">
      <w:pPr>
        <w:pStyle w:val="Code"/>
        <w:rPr>
          <w:highlight w:val="white"/>
        </w:rPr>
      </w:pPr>
      <w:r w:rsidRPr="002B63B5">
        <w:rPr>
          <w:highlight w:val="white"/>
        </w:rPr>
        <w:t xml:space="preserve">              byteList[index] = (byte) ((sbyte) shortValue);</w:t>
      </w:r>
    </w:p>
    <w:p w14:paraId="36B6D82F" w14:textId="77777777" w:rsidR="008C2FC7" w:rsidRPr="002B63B5" w:rsidRDefault="008C2FC7" w:rsidP="008C2FC7">
      <w:pPr>
        <w:pStyle w:val="Code"/>
        <w:rPr>
          <w:highlight w:val="white"/>
        </w:rPr>
      </w:pPr>
      <w:r w:rsidRPr="002B63B5">
        <w:rPr>
          <w:highlight w:val="white"/>
        </w:rPr>
        <w:t xml:space="preserve">              byteList[index + 1] = (byte) ((sbyte) (shortValue &gt;&gt; 8));</w:t>
      </w:r>
    </w:p>
    <w:p w14:paraId="1F9042EA" w14:textId="77777777" w:rsidR="008C2FC7" w:rsidRPr="002B63B5" w:rsidRDefault="008C2FC7" w:rsidP="008C2FC7">
      <w:pPr>
        <w:pStyle w:val="Code"/>
        <w:rPr>
          <w:highlight w:val="white"/>
        </w:rPr>
      </w:pPr>
      <w:r w:rsidRPr="002B63B5">
        <w:rPr>
          <w:highlight w:val="white"/>
        </w:rPr>
        <w:t xml:space="preserve">            }</w:t>
      </w:r>
    </w:p>
    <w:p w14:paraId="7C63DB8D" w14:textId="77777777" w:rsidR="008C2FC7" w:rsidRPr="002B63B5" w:rsidRDefault="008C2FC7" w:rsidP="008C2FC7">
      <w:pPr>
        <w:pStyle w:val="Code"/>
        <w:rPr>
          <w:highlight w:val="white"/>
        </w:rPr>
      </w:pPr>
      <w:r w:rsidRPr="002B63B5">
        <w:rPr>
          <w:highlight w:val="white"/>
        </w:rPr>
        <w:t xml:space="preserve">            else {</w:t>
      </w:r>
    </w:p>
    <w:p w14:paraId="1DEABA8B" w14:textId="77777777" w:rsidR="008C2FC7" w:rsidRPr="002B63B5" w:rsidRDefault="008C2FC7" w:rsidP="008C2FC7">
      <w:pPr>
        <w:pStyle w:val="Code"/>
        <w:rPr>
          <w:highlight w:val="white"/>
        </w:rPr>
      </w:pPr>
      <w:r w:rsidRPr="002B63B5">
        <w:rPr>
          <w:highlight w:val="white"/>
        </w:rPr>
        <w:t xml:space="preserve">              ushort ushortValue = (ushort) value; </w:t>
      </w:r>
    </w:p>
    <w:p w14:paraId="510325F6" w14:textId="77777777" w:rsidR="008C2FC7" w:rsidRPr="002B63B5" w:rsidRDefault="008C2FC7" w:rsidP="008C2FC7">
      <w:pPr>
        <w:pStyle w:val="Code"/>
        <w:rPr>
          <w:highlight w:val="white"/>
        </w:rPr>
      </w:pPr>
      <w:r w:rsidRPr="002B63B5">
        <w:rPr>
          <w:highlight w:val="white"/>
        </w:rPr>
        <w:lastRenderedPageBreak/>
        <w:t xml:space="preserve">              byteList[index] = (byte) ushortValue;</w:t>
      </w:r>
    </w:p>
    <w:p w14:paraId="00D42271" w14:textId="77777777" w:rsidR="008C2FC7" w:rsidRPr="002B63B5" w:rsidRDefault="008C2FC7" w:rsidP="008C2FC7">
      <w:pPr>
        <w:pStyle w:val="Code"/>
        <w:rPr>
          <w:highlight w:val="white"/>
        </w:rPr>
      </w:pPr>
      <w:r w:rsidRPr="002B63B5">
        <w:rPr>
          <w:highlight w:val="white"/>
        </w:rPr>
        <w:t xml:space="preserve">              byteList[index + 1] = (byte) (ushortValue &gt;&gt; 8);</w:t>
      </w:r>
    </w:p>
    <w:p w14:paraId="6539F4E2" w14:textId="77777777" w:rsidR="008C2FC7" w:rsidRPr="002B63B5" w:rsidRDefault="008C2FC7" w:rsidP="008C2FC7">
      <w:pPr>
        <w:pStyle w:val="Code"/>
        <w:rPr>
          <w:highlight w:val="white"/>
        </w:rPr>
      </w:pPr>
      <w:r w:rsidRPr="002B63B5">
        <w:rPr>
          <w:highlight w:val="white"/>
        </w:rPr>
        <w:t xml:space="preserve">            }</w:t>
      </w:r>
    </w:p>
    <w:p w14:paraId="7B7465E7" w14:textId="77777777" w:rsidR="008C2FC7" w:rsidRPr="002B63B5" w:rsidRDefault="008C2FC7" w:rsidP="008C2FC7">
      <w:pPr>
        <w:pStyle w:val="Code"/>
        <w:rPr>
          <w:highlight w:val="white"/>
        </w:rPr>
      </w:pPr>
      <w:r w:rsidRPr="002B63B5">
        <w:rPr>
          <w:highlight w:val="white"/>
        </w:rPr>
        <w:t xml:space="preserve">          }</w:t>
      </w:r>
    </w:p>
    <w:p w14:paraId="3B76587D" w14:textId="77777777" w:rsidR="008C2FC7" w:rsidRPr="002B63B5" w:rsidRDefault="008C2FC7" w:rsidP="008C2FC7">
      <w:pPr>
        <w:pStyle w:val="Code"/>
        <w:rPr>
          <w:highlight w:val="white"/>
        </w:rPr>
      </w:pPr>
      <w:r w:rsidRPr="002B63B5">
        <w:rPr>
          <w:highlight w:val="white"/>
        </w:rPr>
        <w:t xml:space="preserve">          break;</w:t>
      </w:r>
    </w:p>
    <w:p w14:paraId="462D79C5" w14:textId="77777777" w:rsidR="008C2FC7" w:rsidRPr="002B63B5" w:rsidRDefault="008C2FC7" w:rsidP="008C2FC7">
      <w:pPr>
        <w:pStyle w:val="Code"/>
        <w:rPr>
          <w:highlight w:val="white"/>
        </w:rPr>
      </w:pPr>
    </w:p>
    <w:p w14:paraId="59A5438C" w14:textId="77777777" w:rsidR="008C2FC7" w:rsidRPr="002B63B5" w:rsidRDefault="008C2FC7" w:rsidP="008C2FC7">
      <w:pPr>
        <w:pStyle w:val="Code"/>
        <w:rPr>
          <w:highlight w:val="white"/>
        </w:rPr>
      </w:pPr>
      <w:r w:rsidRPr="002B63B5">
        <w:rPr>
          <w:highlight w:val="white"/>
        </w:rPr>
        <w:t xml:space="preserve">        case 4: {</w:t>
      </w:r>
    </w:p>
    <w:p w14:paraId="341D288D" w14:textId="77777777" w:rsidR="008C2FC7" w:rsidRPr="002B63B5" w:rsidRDefault="008C2FC7" w:rsidP="008C2FC7">
      <w:pPr>
        <w:pStyle w:val="Code"/>
        <w:rPr>
          <w:highlight w:val="white"/>
        </w:rPr>
      </w:pPr>
      <w:r w:rsidRPr="002B63B5">
        <w:rPr>
          <w:highlight w:val="white"/>
        </w:rPr>
        <w:t xml:space="preserve">            if (value &lt; 0) {</w:t>
      </w:r>
    </w:p>
    <w:p w14:paraId="5DA98921" w14:textId="77777777" w:rsidR="008C2FC7" w:rsidRPr="002B63B5" w:rsidRDefault="008C2FC7" w:rsidP="008C2FC7">
      <w:pPr>
        <w:pStyle w:val="Code"/>
        <w:rPr>
          <w:highlight w:val="white"/>
        </w:rPr>
      </w:pPr>
      <w:r w:rsidRPr="002B63B5">
        <w:rPr>
          <w:highlight w:val="white"/>
        </w:rPr>
        <w:t xml:space="preserve">              int intValue = (int) value; </w:t>
      </w:r>
    </w:p>
    <w:p w14:paraId="4BFEA402" w14:textId="77777777" w:rsidR="008C2FC7" w:rsidRPr="002B63B5" w:rsidRDefault="008C2FC7" w:rsidP="008C2FC7">
      <w:pPr>
        <w:pStyle w:val="Code"/>
        <w:rPr>
          <w:highlight w:val="white"/>
        </w:rPr>
      </w:pPr>
      <w:r w:rsidRPr="002B63B5">
        <w:rPr>
          <w:highlight w:val="white"/>
        </w:rPr>
        <w:t xml:space="preserve">              byteList[index] = (byte) ((sbyte) intValue);</w:t>
      </w:r>
    </w:p>
    <w:p w14:paraId="02E6C596" w14:textId="77777777" w:rsidR="008C2FC7" w:rsidRPr="002B63B5" w:rsidRDefault="008C2FC7" w:rsidP="008C2FC7">
      <w:pPr>
        <w:pStyle w:val="Code"/>
        <w:rPr>
          <w:highlight w:val="white"/>
        </w:rPr>
      </w:pPr>
      <w:r w:rsidRPr="002B63B5">
        <w:rPr>
          <w:highlight w:val="white"/>
        </w:rPr>
        <w:t xml:space="preserve">              byteList[index + 1] = (byte) ((sbyte) (intValue &gt;&gt; 8));</w:t>
      </w:r>
    </w:p>
    <w:p w14:paraId="6A36AB56" w14:textId="77777777" w:rsidR="008C2FC7" w:rsidRPr="002B63B5" w:rsidRDefault="008C2FC7" w:rsidP="008C2FC7">
      <w:pPr>
        <w:pStyle w:val="Code"/>
        <w:rPr>
          <w:highlight w:val="white"/>
        </w:rPr>
      </w:pPr>
      <w:r w:rsidRPr="002B63B5">
        <w:rPr>
          <w:highlight w:val="white"/>
        </w:rPr>
        <w:t xml:space="preserve">              byteList[index + 2] = (byte) ((sbyte) (intValue &gt;&gt; 16));</w:t>
      </w:r>
    </w:p>
    <w:p w14:paraId="4E57E3A7" w14:textId="77777777" w:rsidR="008C2FC7" w:rsidRPr="002B63B5" w:rsidRDefault="008C2FC7" w:rsidP="008C2FC7">
      <w:pPr>
        <w:pStyle w:val="Code"/>
        <w:rPr>
          <w:highlight w:val="white"/>
        </w:rPr>
      </w:pPr>
      <w:r w:rsidRPr="002B63B5">
        <w:rPr>
          <w:highlight w:val="white"/>
        </w:rPr>
        <w:t xml:space="preserve">              byteList[index + 3] = (byte) ((sbyte) (intValue &gt;&gt; 24));</w:t>
      </w:r>
    </w:p>
    <w:p w14:paraId="1CC54D3F" w14:textId="77777777" w:rsidR="008C2FC7" w:rsidRPr="002B63B5" w:rsidRDefault="008C2FC7" w:rsidP="008C2FC7">
      <w:pPr>
        <w:pStyle w:val="Code"/>
        <w:rPr>
          <w:highlight w:val="white"/>
        </w:rPr>
      </w:pPr>
      <w:r w:rsidRPr="002B63B5">
        <w:rPr>
          <w:highlight w:val="white"/>
        </w:rPr>
        <w:t xml:space="preserve">            }</w:t>
      </w:r>
    </w:p>
    <w:p w14:paraId="5831199D" w14:textId="77777777" w:rsidR="008C2FC7" w:rsidRPr="002B63B5" w:rsidRDefault="008C2FC7" w:rsidP="008C2FC7">
      <w:pPr>
        <w:pStyle w:val="Code"/>
        <w:rPr>
          <w:highlight w:val="white"/>
        </w:rPr>
      </w:pPr>
      <w:r w:rsidRPr="002B63B5">
        <w:rPr>
          <w:highlight w:val="white"/>
        </w:rPr>
        <w:t xml:space="preserve">            else {</w:t>
      </w:r>
    </w:p>
    <w:p w14:paraId="6EB090EC" w14:textId="77777777" w:rsidR="008C2FC7" w:rsidRPr="002B63B5" w:rsidRDefault="008C2FC7" w:rsidP="008C2FC7">
      <w:pPr>
        <w:pStyle w:val="Code"/>
        <w:rPr>
          <w:highlight w:val="white"/>
        </w:rPr>
      </w:pPr>
      <w:r w:rsidRPr="002B63B5">
        <w:rPr>
          <w:highlight w:val="white"/>
        </w:rPr>
        <w:t xml:space="preserve">              uint uintValue = (uint) value; </w:t>
      </w:r>
    </w:p>
    <w:p w14:paraId="06B4955D" w14:textId="77777777" w:rsidR="008C2FC7" w:rsidRPr="002B63B5" w:rsidRDefault="008C2FC7" w:rsidP="008C2FC7">
      <w:pPr>
        <w:pStyle w:val="Code"/>
        <w:rPr>
          <w:highlight w:val="white"/>
        </w:rPr>
      </w:pPr>
      <w:r w:rsidRPr="002B63B5">
        <w:rPr>
          <w:highlight w:val="white"/>
        </w:rPr>
        <w:t xml:space="preserve">              byteList[index] = (byte) uintValue;</w:t>
      </w:r>
    </w:p>
    <w:p w14:paraId="58D2CC5A" w14:textId="77777777" w:rsidR="008C2FC7" w:rsidRPr="002B63B5" w:rsidRDefault="008C2FC7" w:rsidP="008C2FC7">
      <w:pPr>
        <w:pStyle w:val="Code"/>
        <w:rPr>
          <w:highlight w:val="white"/>
        </w:rPr>
      </w:pPr>
      <w:r w:rsidRPr="002B63B5">
        <w:rPr>
          <w:highlight w:val="white"/>
        </w:rPr>
        <w:t xml:space="preserve">              byteList[index + 1] = (byte) (uintValue &gt;&gt; 8);</w:t>
      </w:r>
    </w:p>
    <w:p w14:paraId="29F6820C" w14:textId="77777777" w:rsidR="008C2FC7" w:rsidRPr="002B63B5" w:rsidRDefault="008C2FC7" w:rsidP="008C2FC7">
      <w:pPr>
        <w:pStyle w:val="Code"/>
        <w:rPr>
          <w:highlight w:val="white"/>
        </w:rPr>
      </w:pPr>
      <w:r w:rsidRPr="002B63B5">
        <w:rPr>
          <w:highlight w:val="white"/>
        </w:rPr>
        <w:t xml:space="preserve">              byteList[index + 2] = (byte) (uintValue &gt;&gt; 16);</w:t>
      </w:r>
    </w:p>
    <w:p w14:paraId="70E7C8AB" w14:textId="77777777" w:rsidR="008C2FC7" w:rsidRPr="002B63B5" w:rsidRDefault="008C2FC7" w:rsidP="008C2FC7">
      <w:pPr>
        <w:pStyle w:val="Code"/>
        <w:rPr>
          <w:highlight w:val="white"/>
        </w:rPr>
      </w:pPr>
      <w:r w:rsidRPr="002B63B5">
        <w:rPr>
          <w:highlight w:val="white"/>
        </w:rPr>
        <w:t xml:space="preserve">              byteList[index + 3] = (byte) (uintValue &gt;&gt; 24);</w:t>
      </w:r>
    </w:p>
    <w:p w14:paraId="070A3ED0" w14:textId="77777777" w:rsidR="008C2FC7" w:rsidRPr="002B63B5" w:rsidRDefault="008C2FC7" w:rsidP="008C2FC7">
      <w:pPr>
        <w:pStyle w:val="Code"/>
        <w:rPr>
          <w:highlight w:val="white"/>
        </w:rPr>
      </w:pPr>
      <w:r w:rsidRPr="002B63B5">
        <w:rPr>
          <w:highlight w:val="white"/>
        </w:rPr>
        <w:t xml:space="preserve">            }</w:t>
      </w:r>
    </w:p>
    <w:p w14:paraId="2F185A40" w14:textId="77777777" w:rsidR="008C2FC7" w:rsidRPr="002B63B5" w:rsidRDefault="008C2FC7" w:rsidP="008C2FC7">
      <w:pPr>
        <w:pStyle w:val="Code"/>
        <w:rPr>
          <w:highlight w:val="white"/>
        </w:rPr>
      </w:pPr>
      <w:r w:rsidRPr="002B63B5">
        <w:rPr>
          <w:highlight w:val="white"/>
        </w:rPr>
        <w:t xml:space="preserve">          }</w:t>
      </w:r>
    </w:p>
    <w:p w14:paraId="544B14ED" w14:textId="77777777" w:rsidR="008C2FC7" w:rsidRPr="002B63B5" w:rsidRDefault="008C2FC7" w:rsidP="008C2FC7">
      <w:pPr>
        <w:pStyle w:val="Code"/>
        <w:rPr>
          <w:highlight w:val="white"/>
        </w:rPr>
      </w:pPr>
      <w:r w:rsidRPr="002B63B5">
        <w:rPr>
          <w:highlight w:val="white"/>
        </w:rPr>
        <w:t xml:space="preserve">          break;</w:t>
      </w:r>
    </w:p>
    <w:p w14:paraId="5F6EB378" w14:textId="77777777" w:rsidR="008C2FC7" w:rsidRPr="002B63B5" w:rsidRDefault="008C2FC7" w:rsidP="008C2FC7">
      <w:pPr>
        <w:pStyle w:val="Code"/>
        <w:rPr>
          <w:highlight w:val="white"/>
        </w:rPr>
      </w:pPr>
      <w:r w:rsidRPr="002B63B5">
        <w:rPr>
          <w:highlight w:val="white"/>
        </w:rPr>
        <w:t xml:space="preserve">      }</w:t>
      </w:r>
    </w:p>
    <w:p w14:paraId="34E7E799" w14:textId="77777777" w:rsidR="008C2FC7" w:rsidRPr="002B63B5" w:rsidRDefault="008C2FC7" w:rsidP="008C2FC7">
      <w:pPr>
        <w:pStyle w:val="Code"/>
        <w:rPr>
          <w:highlight w:val="white"/>
        </w:rPr>
      </w:pPr>
      <w:r w:rsidRPr="002B63B5">
        <w:rPr>
          <w:highlight w:val="white"/>
        </w:rPr>
        <w:t xml:space="preserve">    }</w:t>
      </w:r>
    </w:p>
    <w:p w14:paraId="3FACACBA" w14:textId="77777777" w:rsidR="008C2FC7" w:rsidRPr="002B63B5" w:rsidRDefault="008C2FC7" w:rsidP="008C2FC7">
      <w:pPr>
        <w:rPr>
          <w:highlight w:val="white"/>
        </w:rPr>
      </w:pPr>
      <w:r>
        <w:rPr>
          <w:highlight w:val="white"/>
        </w:rPr>
        <w:t xml:space="preserve">The </w:t>
      </w:r>
      <w:r w:rsidRPr="0039569B">
        <w:rPr>
          <w:rStyle w:val="KeyWord0"/>
          <w:highlight w:val="white"/>
        </w:rPr>
        <w:t>LookupByteArray</w:t>
      </w:r>
      <w:r>
        <w:rPr>
          <w:highlight w:val="white"/>
        </w:rPr>
        <w:t xml:space="preserve"> method looks up the assembly code instruction in the </w:t>
      </w:r>
      <w:r w:rsidRPr="006C0BDC">
        <w:rPr>
          <w:rStyle w:val="KeyWord0"/>
          <w:highlight w:val="white"/>
        </w:rPr>
        <w:t>MainArrayMap</w:t>
      </w:r>
      <w:r>
        <w:rPr>
          <w:highlight w:val="white"/>
        </w:rPr>
        <w:t xml:space="preserve"> map in </w:t>
      </w:r>
      <w:r w:rsidRPr="006C0BDC">
        <w:rPr>
          <w:rStyle w:val="KeyWord0"/>
          <w:highlight w:val="white"/>
        </w:rPr>
        <w:t>ObjectCodeTable</w:t>
      </w:r>
      <w:r>
        <w:rPr>
          <w:highlight w:val="white"/>
        </w:rPr>
        <w:t>.</w:t>
      </w:r>
    </w:p>
    <w:p w14:paraId="5E6B34BC" w14:textId="77777777" w:rsidR="008C2FC7" w:rsidRPr="002B63B5" w:rsidRDefault="008C2FC7" w:rsidP="008C2FC7">
      <w:pPr>
        <w:pStyle w:val="Code"/>
        <w:rPr>
          <w:highlight w:val="white"/>
        </w:rPr>
      </w:pPr>
      <w:r w:rsidRPr="002B63B5">
        <w:rPr>
          <w:highlight w:val="white"/>
        </w:rPr>
        <w:t xml:space="preserve">    public static List&lt;byte&gt; LookupByteArray(AssemblyOperator objectOp,</w:t>
      </w:r>
    </w:p>
    <w:p w14:paraId="51D2EFFB" w14:textId="77777777" w:rsidR="008C2FC7" w:rsidRPr="002B63B5" w:rsidRDefault="008C2FC7" w:rsidP="008C2FC7">
      <w:pPr>
        <w:pStyle w:val="Code"/>
        <w:rPr>
          <w:highlight w:val="white"/>
        </w:rPr>
      </w:pPr>
      <w:r w:rsidRPr="002B63B5">
        <w:rPr>
          <w:highlight w:val="white"/>
        </w:rPr>
        <w:t xml:space="preserve">                      object operand1 = null, object operand2 = null,</w:t>
      </w:r>
    </w:p>
    <w:p w14:paraId="244D484D" w14:textId="77777777" w:rsidR="008C2FC7" w:rsidRPr="002B63B5" w:rsidRDefault="008C2FC7" w:rsidP="008C2FC7">
      <w:pPr>
        <w:pStyle w:val="Code"/>
        <w:rPr>
          <w:highlight w:val="white"/>
        </w:rPr>
      </w:pPr>
      <w:r w:rsidRPr="002B63B5">
        <w:rPr>
          <w:highlight w:val="white"/>
        </w:rPr>
        <w:t xml:space="preserve">                      object operand3 = null) {</w:t>
      </w:r>
    </w:p>
    <w:p w14:paraId="43DB7CD3" w14:textId="77777777" w:rsidR="008C2FC7" w:rsidRPr="002B63B5" w:rsidRDefault="008C2FC7" w:rsidP="008C2FC7">
      <w:pPr>
        <w:pStyle w:val="Code"/>
        <w:rPr>
          <w:highlight w:val="white"/>
        </w:rPr>
      </w:pPr>
      <w:r w:rsidRPr="002B63B5">
        <w:rPr>
          <w:highlight w:val="white"/>
        </w:rPr>
        <w:t xml:space="preserve">      if ((objectOp == AssemblyOperator.shl) ||</w:t>
      </w:r>
    </w:p>
    <w:p w14:paraId="56509619" w14:textId="77777777" w:rsidR="008C2FC7" w:rsidRPr="002B63B5" w:rsidRDefault="008C2FC7" w:rsidP="008C2FC7">
      <w:pPr>
        <w:pStyle w:val="Code"/>
        <w:rPr>
          <w:highlight w:val="white"/>
        </w:rPr>
      </w:pPr>
      <w:r w:rsidRPr="002B63B5">
        <w:rPr>
          <w:highlight w:val="white"/>
        </w:rPr>
        <w:t xml:space="preserve">          (objectOp == AssemblyOperator.shr)) {</w:t>
      </w:r>
    </w:p>
    <w:p w14:paraId="6C9B290D" w14:textId="77777777" w:rsidR="008C2FC7" w:rsidRPr="002B63B5" w:rsidRDefault="008C2FC7" w:rsidP="008C2FC7">
      <w:pPr>
        <w:pStyle w:val="Code"/>
        <w:rPr>
          <w:highlight w:val="white"/>
        </w:rPr>
      </w:pPr>
      <w:r w:rsidRPr="002B63B5">
        <w:rPr>
          <w:highlight w:val="white"/>
        </w:rPr>
        <w:t xml:space="preserve">        operand1 = (operand1 is BigInteger) ? 0L : operand1;</w:t>
      </w:r>
    </w:p>
    <w:p w14:paraId="1782CE1D" w14:textId="77777777" w:rsidR="008C2FC7" w:rsidRPr="002B63B5" w:rsidRDefault="008C2FC7" w:rsidP="008C2FC7">
      <w:pPr>
        <w:pStyle w:val="Code"/>
        <w:rPr>
          <w:highlight w:val="white"/>
        </w:rPr>
      </w:pPr>
      <w:r w:rsidRPr="002B63B5">
        <w:rPr>
          <w:highlight w:val="white"/>
        </w:rPr>
        <w:t xml:space="preserve">        operand2 = (operand2 is BigInteger) ? 0L : operand2;</w:t>
      </w:r>
    </w:p>
    <w:p w14:paraId="1029E1B7" w14:textId="77777777" w:rsidR="008C2FC7" w:rsidRPr="002B63B5" w:rsidRDefault="008C2FC7" w:rsidP="008C2FC7">
      <w:pPr>
        <w:pStyle w:val="Code"/>
        <w:rPr>
          <w:highlight w:val="white"/>
        </w:rPr>
      </w:pPr>
      <w:r w:rsidRPr="002B63B5">
        <w:rPr>
          <w:highlight w:val="white"/>
        </w:rPr>
        <w:t xml:space="preserve">        operand3 = (operand3 is BigInteger) ? 0L : operand3;</w:t>
      </w:r>
    </w:p>
    <w:p w14:paraId="31C4DF48" w14:textId="77777777" w:rsidR="008C2FC7" w:rsidRPr="002B63B5" w:rsidRDefault="008C2FC7" w:rsidP="008C2FC7">
      <w:pPr>
        <w:pStyle w:val="Code"/>
        <w:rPr>
          <w:highlight w:val="white"/>
        </w:rPr>
      </w:pPr>
      <w:r w:rsidRPr="002B63B5">
        <w:rPr>
          <w:highlight w:val="white"/>
        </w:rPr>
        <w:t xml:space="preserve">      }</w:t>
      </w:r>
    </w:p>
    <w:p w14:paraId="68B690AA" w14:textId="6B5BDCEC" w:rsidR="008C2FC7" w:rsidRPr="00F72222" w:rsidRDefault="008C2FC7" w:rsidP="008C2FC7">
      <w:pPr>
        <w:rPr>
          <w:highlight w:val="white"/>
        </w:rPr>
      </w:pPr>
      <w:r>
        <w:rPr>
          <w:highlight w:val="white"/>
        </w:rPr>
        <w:t>If any of the operands is a string, it shall be changed to null.</w:t>
      </w:r>
    </w:p>
    <w:p w14:paraId="3ED8BCD9" w14:textId="77777777" w:rsidR="008C2FC7" w:rsidRPr="00F72222" w:rsidRDefault="008C2FC7" w:rsidP="008C2FC7">
      <w:pPr>
        <w:pStyle w:val="Code"/>
        <w:rPr>
          <w:highlight w:val="white"/>
        </w:rPr>
      </w:pPr>
      <w:r w:rsidRPr="00F72222">
        <w:rPr>
          <w:highlight w:val="white"/>
        </w:rPr>
        <w:t xml:space="preserve">      operand0 = (operand0 is string) ? null : operand0;</w:t>
      </w:r>
    </w:p>
    <w:p w14:paraId="1BD1AAAC" w14:textId="77777777" w:rsidR="008C2FC7" w:rsidRPr="00F72222" w:rsidRDefault="008C2FC7" w:rsidP="008C2FC7">
      <w:pPr>
        <w:pStyle w:val="Code"/>
        <w:rPr>
          <w:highlight w:val="white"/>
        </w:rPr>
      </w:pPr>
      <w:r w:rsidRPr="00F72222">
        <w:rPr>
          <w:highlight w:val="white"/>
        </w:rPr>
        <w:t xml:space="preserve">      operand1 = (operand1 is string) ? null : operand1;</w:t>
      </w:r>
    </w:p>
    <w:p w14:paraId="558D5A28" w14:textId="77777777" w:rsidR="008C2FC7" w:rsidRPr="00F72222" w:rsidRDefault="008C2FC7" w:rsidP="008C2FC7">
      <w:pPr>
        <w:pStyle w:val="Code"/>
        <w:rPr>
          <w:highlight w:val="white"/>
        </w:rPr>
      </w:pPr>
      <w:r w:rsidRPr="00F72222">
        <w:rPr>
          <w:highlight w:val="white"/>
        </w:rPr>
        <w:t xml:space="preserve">      operand2 = (operand2 is string) ? null : operand2;</w:t>
      </w:r>
    </w:p>
    <w:p w14:paraId="2AC889EC" w14:textId="77777777" w:rsidR="008C2FC7" w:rsidRPr="00F72222" w:rsidRDefault="008C2FC7" w:rsidP="008C2FC7">
      <w:pPr>
        <w:pStyle w:val="Code"/>
        <w:rPr>
          <w:highlight w:val="white"/>
        </w:rPr>
      </w:pPr>
    </w:p>
    <w:p w14:paraId="6A5FF0F5" w14:textId="77777777" w:rsidR="008C2FC7" w:rsidRPr="002B63B5" w:rsidRDefault="008C2FC7" w:rsidP="008C2FC7">
      <w:pPr>
        <w:pStyle w:val="Code"/>
        <w:rPr>
          <w:highlight w:val="white"/>
        </w:rPr>
      </w:pPr>
      <w:r w:rsidRPr="002B63B5">
        <w:rPr>
          <w:highlight w:val="white"/>
        </w:rPr>
        <w:t xml:space="preserve">      ObjectCodeInfo info =</w:t>
      </w:r>
    </w:p>
    <w:p w14:paraId="7DABD91E" w14:textId="77777777" w:rsidR="008C2FC7" w:rsidRPr="002B63B5" w:rsidRDefault="008C2FC7" w:rsidP="008C2FC7">
      <w:pPr>
        <w:pStyle w:val="Code"/>
        <w:rPr>
          <w:highlight w:val="white"/>
        </w:rPr>
      </w:pPr>
      <w:r w:rsidRPr="002B63B5">
        <w:rPr>
          <w:highlight w:val="white"/>
        </w:rPr>
        <w:t xml:space="preserve">        new ObjectCodeInfo(objectOp, operand1, operand2, operand3);</w:t>
      </w:r>
    </w:p>
    <w:p w14:paraId="44B5463D" w14:textId="77777777" w:rsidR="008C2FC7" w:rsidRPr="002B63B5" w:rsidRDefault="008C2FC7" w:rsidP="008C2FC7">
      <w:pPr>
        <w:pStyle w:val="Code"/>
        <w:rPr>
          <w:highlight w:val="white"/>
        </w:rPr>
      </w:pPr>
      <w:r w:rsidRPr="002B63B5">
        <w:rPr>
          <w:highlight w:val="white"/>
        </w:rPr>
        <w:t xml:space="preserve">      byte[] byteArray = ObjectCodeTable.MainArrayMap[info];</w:t>
      </w:r>
    </w:p>
    <w:p w14:paraId="79547330" w14:textId="77777777" w:rsidR="008C2FC7" w:rsidRPr="002B63B5" w:rsidRDefault="008C2FC7" w:rsidP="008C2FC7">
      <w:pPr>
        <w:pStyle w:val="Code"/>
        <w:rPr>
          <w:highlight w:val="white"/>
        </w:rPr>
      </w:pPr>
      <w:r w:rsidRPr="002B63B5">
        <w:rPr>
          <w:highlight w:val="white"/>
        </w:rPr>
        <w:t xml:space="preserve">      Assert.ErrorXXX(byteArray != null);</w:t>
      </w:r>
    </w:p>
    <w:p w14:paraId="37D40142" w14:textId="77777777" w:rsidR="008C2FC7" w:rsidRPr="002B63B5" w:rsidRDefault="008C2FC7" w:rsidP="008C2FC7">
      <w:pPr>
        <w:pStyle w:val="Code"/>
        <w:rPr>
          <w:highlight w:val="white"/>
        </w:rPr>
      </w:pPr>
      <w:r w:rsidRPr="002B63B5">
        <w:rPr>
          <w:highlight w:val="white"/>
        </w:rPr>
        <w:t xml:space="preserve">      List&lt;byte&gt; byteList = new List&lt;byte&gt;();</w:t>
      </w:r>
    </w:p>
    <w:p w14:paraId="5B410E87" w14:textId="77777777" w:rsidR="008C2FC7" w:rsidRPr="002B63B5" w:rsidRDefault="008C2FC7" w:rsidP="008C2FC7">
      <w:pPr>
        <w:pStyle w:val="Code"/>
        <w:rPr>
          <w:highlight w:val="white"/>
        </w:rPr>
      </w:pPr>
    </w:p>
    <w:p w14:paraId="69D72ACE" w14:textId="77777777" w:rsidR="008C2FC7" w:rsidRPr="002B63B5" w:rsidRDefault="008C2FC7" w:rsidP="008C2FC7">
      <w:pPr>
        <w:pStyle w:val="Code"/>
        <w:rPr>
          <w:highlight w:val="white"/>
        </w:rPr>
      </w:pPr>
      <w:r w:rsidRPr="002B63B5">
        <w:rPr>
          <w:highlight w:val="white"/>
        </w:rPr>
        <w:t xml:space="preserve">      foreach (byte b in byteArray) {</w:t>
      </w:r>
    </w:p>
    <w:p w14:paraId="7E9211E6" w14:textId="77777777" w:rsidR="008C2FC7" w:rsidRPr="002B63B5" w:rsidRDefault="008C2FC7" w:rsidP="008C2FC7">
      <w:pPr>
        <w:pStyle w:val="Code"/>
        <w:rPr>
          <w:highlight w:val="white"/>
        </w:rPr>
      </w:pPr>
      <w:r w:rsidRPr="002B63B5">
        <w:rPr>
          <w:highlight w:val="white"/>
        </w:rPr>
        <w:t xml:space="preserve">        byteList.Add(b);</w:t>
      </w:r>
    </w:p>
    <w:p w14:paraId="44C5A86E" w14:textId="77777777" w:rsidR="008C2FC7" w:rsidRPr="002B63B5" w:rsidRDefault="008C2FC7" w:rsidP="008C2FC7">
      <w:pPr>
        <w:pStyle w:val="Code"/>
        <w:rPr>
          <w:highlight w:val="white"/>
        </w:rPr>
      </w:pPr>
      <w:r w:rsidRPr="002B63B5">
        <w:rPr>
          <w:highlight w:val="white"/>
        </w:rPr>
        <w:t xml:space="preserve">      }</w:t>
      </w:r>
    </w:p>
    <w:p w14:paraId="6DDB51CF" w14:textId="77777777" w:rsidR="008C2FC7" w:rsidRPr="002B63B5" w:rsidRDefault="008C2FC7" w:rsidP="008C2FC7">
      <w:pPr>
        <w:pStyle w:val="Code"/>
        <w:rPr>
          <w:highlight w:val="white"/>
        </w:rPr>
      </w:pPr>
    </w:p>
    <w:p w14:paraId="11DE67D7" w14:textId="77777777" w:rsidR="008C2FC7" w:rsidRPr="002B63B5" w:rsidRDefault="008C2FC7" w:rsidP="008C2FC7">
      <w:pPr>
        <w:pStyle w:val="Code"/>
        <w:rPr>
          <w:highlight w:val="white"/>
        </w:rPr>
      </w:pPr>
      <w:r w:rsidRPr="002B63B5">
        <w:rPr>
          <w:highlight w:val="white"/>
        </w:rPr>
        <w:t xml:space="preserve">      return byteList;</w:t>
      </w:r>
    </w:p>
    <w:p w14:paraId="238A5906" w14:textId="3908D7E7" w:rsidR="00CC21E0" w:rsidRPr="008C2FC7" w:rsidRDefault="008C2FC7" w:rsidP="008C2FC7">
      <w:pPr>
        <w:pStyle w:val="Code"/>
        <w:rPr>
          <w:highlight w:val="white"/>
        </w:rPr>
      </w:pPr>
      <w:r w:rsidRPr="002B63B5">
        <w:rPr>
          <w:highlight w:val="white"/>
        </w:rPr>
        <w:t xml:space="preserve">    }</w:t>
      </w:r>
    </w:p>
    <w:p w14:paraId="2A558C14" w14:textId="74DED918" w:rsidR="00BF5F11" w:rsidRPr="00EC76D5" w:rsidRDefault="00BF5F11" w:rsidP="00BF5F11">
      <w:pPr>
        <w:pStyle w:val="Rubrik2"/>
      </w:pPr>
      <w:bookmarkStart w:id="521" w:name="_Ref419646553"/>
      <w:bookmarkStart w:id="522" w:name="_Toc49764445"/>
      <w:r>
        <w:lastRenderedPageBreak/>
        <w:t>Linking</w:t>
      </w:r>
      <w:bookmarkEnd w:id="521"/>
      <w:bookmarkEnd w:id="522"/>
    </w:p>
    <w:bookmarkEnd w:id="516"/>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23" w:name="_Toc49764446"/>
      <w:r>
        <w:t>The Linker Class</w:t>
      </w:r>
      <w:bookmarkEnd w:id="523"/>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5"/>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lastRenderedPageBreak/>
        <w:t>m_entryMap</w:t>
      </w:r>
      <w:proofErr w:type="spellEnd"/>
      <w:r w:rsidRPr="00EC76D5">
        <w:t xml:space="preserve"> holds the entry point of each function.</w:t>
      </w:r>
      <w:r w:rsidR="00DB458B" w:rsidRPr="00EC76D5">
        <w:rPr>
          <w:rStyle w:val="Fotnotsreferens"/>
        </w:rPr>
        <w:footnoteReference w:id="6"/>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24"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24"/>
    <w:p w14:paraId="4046E1C2" w14:textId="29F087D2" w:rsidR="003475AA" w:rsidRDefault="003475AA" w:rsidP="003475AA">
      <w:pPr>
        <w:rPr>
          <w:highlight w:val="white"/>
        </w:rPr>
      </w:pPr>
      <w:r>
        <w:rPr>
          <w:highlight w:val="white"/>
        </w:rPr>
        <w:lastRenderedPageBreak/>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lastRenderedPageBreak/>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lastRenderedPageBreak/>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lastRenderedPageBreak/>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3CC66250" w14:textId="72CDF337" w:rsidR="00AD7B52" w:rsidRPr="00EC76D5" w:rsidRDefault="006A31DF" w:rsidP="00536BFB">
      <w:pPr>
        <w:pStyle w:val="Rubrik1"/>
      </w:pPr>
      <w:bookmarkStart w:id="525" w:name="_Toc49764457"/>
      <w:r w:rsidRPr="00EC76D5">
        <w:lastRenderedPageBreak/>
        <w:t xml:space="preserve">The </w:t>
      </w:r>
      <w:r w:rsidR="002554E1" w:rsidRPr="00EC76D5">
        <w:t>Standard Library</w:t>
      </w:r>
      <w:bookmarkEnd w:id="525"/>
    </w:p>
    <w:p w14:paraId="21B660CB" w14:textId="0EAC07D4" w:rsidR="00EE220E" w:rsidRPr="00EC76D5" w:rsidRDefault="00503728" w:rsidP="00265BDF">
      <w:pPr>
        <w:pStyle w:val="Rubrik2"/>
      </w:pPr>
      <w:bookmarkStart w:id="526" w:name="_Toc49764458"/>
      <w:r w:rsidRPr="00EC76D5">
        <w:t>Integral and Floating Limits</w:t>
      </w:r>
      <w:bookmarkEnd w:id="526"/>
    </w:p>
    <w:p w14:paraId="2F6FA423" w14:textId="3F5C7578" w:rsidR="003D1398" w:rsidRPr="00EC76D5" w:rsidRDefault="008D6750" w:rsidP="003D1398">
      <w:pPr>
        <w:pStyle w:val="CodeListing"/>
        <w:rPr>
          <w:highlight w:val="white"/>
        </w:rPr>
      </w:pPr>
      <w:proofErr w:type="spellStart"/>
      <w:r>
        <w:rPr>
          <w:highlight w:val="white"/>
        </w:rPr>
        <w:t>l</w:t>
      </w:r>
      <w:r w:rsidR="003D1398" w:rsidRPr="00EC76D5">
        <w:rPr>
          <w:highlight w:val="white"/>
        </w:rPr>
        <w:t>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proofErr w:type="spellStart"/>
      <w:r>
        <w:t>f</w:t>
      </w:r>
      <w:r w:rsidR="003D1398" w:rsidRPr="00EC76D5">
        <w:t>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27" w:name="_Toc49764459"/>
      <w:r w:rsidRPr="00EC76D5">
        <w:lastRenderedPageBreak/>
        <w:t>The A</w:t>
      </w:r>
      <w:r w:rsidR="00EE220E" w:rsidRPr="00EC76D5">
        <w:t>sser</w:t>
      </w:r>
      <w:r w:rsidR="008E5D1A" w:rsidRPr="00EC76D5">
        <w:t>t</w:t>
      </w:r>
      <w:r w:rsidRPr="00EC76D5">
        <w:t xml:space="preserve"> Macro</w:t>
      </w:r>
      <w:bookmarkEnd w:id="527"/>
    </w:p>
    <w:p w14:paraId="492C07C6" w14:textId="55099267" w:rsidR="00F65771" w:rsidRPr="00EC76D5" w:rsidRDefault="008D6750" w:rsidP="00F65771">
      <w:pPr>
        <w:pStyle w:val="CodeListing"/>
      </w:pPr>
      <w:proofErr w:type="spellStart"/>
      <w:r>
        <w:t>a</w:t>
      </w:r>
      <w:r w:rsidR="00F65771" w:rsidRPr="00EC76D5">
        <w:t>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28" w:name="_Toc49764460"/>
      <w:r w:rsidRPr="00EC76D5">
        <w:t>Locale Data</w:t>
      </w:r>
      <w:bookmarkEnd w:id="528"/>
    </w:p>
    <w:p w14:paraId="21A3CEC1" w14:textId="6B63F26E" w:rsidR="00265BDF" w:rsidRPr="00EC76D5" w:rsidRDefault="008D6750" w:rsidP="0062113D">
      <w:pPr>
        <w:pStyle w:val="CodeListing"/>
      </w:pPr>
      <w:proofErr w:type="spellStart"/>
      <w:r>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proofErr w:type="spellStart"/>
      <w:r>
        <w:t>l</w:t>
      </w:r>
      <w:r w:rsidR="0062113D" w:rsidRPr="00EC76D5">
        <w:t>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29" w:name="_Toc49764461"/>
      <w:r w:rsidRPr="00EC76D5">
        <w:t>Character Types</w:t>
      </w:r>
      <w:bookmarkEnd w:id="529"/>
    </w:p>
    <w:p w14:paraId="243F8CAB" w14:textId="3B82911E" w:rsidR="00EE220E" w:rsidRPr="00EC76D5" w:rsidRDefault="008D6750" w:rsidP="00B15CBB">
      <w:pPr>
        <w:pStyle w:val="CodeListing"/>
      </w:pPr>
      <w:proofErr w:type="spellStart"/>
      <w:r>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proofErr w:type="spellStart"/>
      <w:r>
        <w:t>ct</w:t>
      </w:r>
      <w:r w:rsidR="00FD2002" w:rsidRPr="00EC76D5">
        <w: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30" w:name="_Toc49764462"/>
      <w:r w:rsidRPr="00EC76D5">
        <w:t>S</w:t>
      </w:r>
      <w:r w:rsidR="00EE220E" w:rsidRPr="00EC76D5">
        <w:t>tring</w:t>
      </w:r>
      <w:r w:rsidRPr="00EC76D5">
        <w:t>s</w:t>
      </w:r>
      <w:bookmarkEnd w:id="530"/>
    </w:p>
    <w:p w14:paraId="14ACCA1E" w14:textId="235BEECD" w:rsidR="0078214F" w:rsidRPr="00EC76D5" w:rsidRDefault="008D6750" w:rsidP="0078214F">
      <w:pPr>
        <w:pStyle w:val="CodeListing"/>
      </w:pPr>
      <w:proofErr w:type="spellStart"/>
      <w:r>
        <w:t>s</w:t>
      </w:r>
      <w:r w:rsidR="0078214F" w:rsidRPr="00EC76D5">
        <w:t>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proofErr w:type="spellStart"/>
      <w:r>
        <w:t>s</w:t>
      </w:r>
      <w:r w:rsidR="0078214F" w:rsidRPr="00EC76D5">
        <w:t>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31" w:name="_Toc49764463"/>
      <w:r w:rsidRPr="00EC76D5">
        <w:lastRenderedPageBreak/>
        <w:t>Long Jumps</w:t>
      </w:r>
      <w:bookmarkEnd w:id="531"/>
    </w:p>
    <w:p w14:paraId="00D8C1C3" w14:textId="25F4332E" w:rsidR="00D62A8B" w:rsidRPr="00EC76D5" w:rsidRDefault="008D6750" w:rsidP="0004451D">
      <w:pPr>
        <w:pStyle w:val="CodeListing"/>
      </w:pPr>
      <w:proofErr w:type="spellStart"/>
      <w:r>
        <w:t>s</w:t>
      </w:r>
      <w:r w:rsidR="0004451D" w:rsidRPr="00EC76D5">
        <w:t>et</w:t>
      </w:r>
      <w:r>
        <w: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proofErr w:type="spellStart"/>
      <w:r>
        <w:t>s</w:t>
      </w:r>
      <w:r w:rsidR="0004451D" w:rsidRPr="00EC76D5">
        <w:t>et</w:t>
      </w:r>
      <w:r>
        <w:t>j</w:t>
      </w:r>
      <w:r w:rsidR="0004451D" w:rsidRPr="00EC76D5">
        <w:t>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32" w:name="_Toc49764464"/>
      <w:r w:rsidRPr="00EC76D5">
        <w:t>Mathematical Functions</w:t>
      </w:r>
      <w:bookmarkEnd w:id="532"/>
    </w:p>
    <w:p w14:paraId="168DFE01" w14:textId="5D1C6542" w:rsidR="00D62A8B" w:rsidRPr="00EC76D5" w:rsidRDefault="008D6750" w:rsidP="00555D55">
      <w:pPr>
        <w:pStyle w:val="CodeListing"/>
      </w:pPr>
      <w:proofErr w:type="spellStart"/>
      <w:r>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proofErr w:type="spellStart"/>
      <w:r>
        <w:rPr>
          <w:highlight w:val="white"/>
        </w:rPr>
        <w:t>m</w:t>
      </w:r>
      <w:r w:rsidR="00555D55" w:rsidRPr="00EC76D5">
        <w:rPr>
          <w:highlight w:val="white"/>
        </w:rPr>
        <w:t>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33" w:name="_Toc49764465"/>
      <w:r w:rsidRPr="00EC76D5">
        <w:t xml:space="preserve">Standard </w:t>
      </w:r>
      <w:proofErr w:type="spellStart"/>
      <w:r w:rsidRPr="00EC76D5">
        <w:t>Input/Output</w:t>
      </w:r>
      <w:bookmarkEnd w:id="533"/>
      <w:proofErr w:type="spellEnd"/>
    </w:p>
    <w:p w14:paraId="3C220EF3" w14:textId="1BD57CBB" w:rsidR="00F67D04" w:rsidRPr="00EC76D5" w:rsidRDefault="008D6750" w:rsidP="00F67D04">
      <w:pPr>
        <w:pStyle w:val="CodeListing"/>
      </w:pPr>
      <w:proofErr w:type="spellStart"/>
      <w:r>
        <w:t>s</w:t>
      </w:r>
      <w:r w:rsidR="00F67D04" w:rsidRPr="00EC76D5">
        <w:t>td</w:t>
      </w:r>
      <w:r>
        <w:t>io</w:t>
      </w:r>
      <w:r w:rsidR="00F67D04" w:rsidRPr="00EC76D5">
        <w:t>.h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34" w:name="_Toc49764466"/>
      <w:r w:rsidRPr="00EC76D5">
        <w:t>Printing</w:t>
      </w:r>
      <w:bookmarkEnd w:id="534"/>
    </w:p>
    <w:p w14:paraId="07321D9D" w14:textId="007993F5" w:rsidR="00F67D04" w:rsidRPr="00EC76D5" w:rsidRDefault="008D6750" w:rsidP="00957919">
      <w:pPr>
        <w:pStyle w:val="CodeListing"/>
      </w:pPr>
      <w:proofErr w:type="spellStart"/>
      <w:r>
        <w:t>p</w:t>
      </w:r>
      <w:r w:rsidR="00957919" w:rsidRPr="00EC76D5">
        <w:t>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proofErr w:type="spellStart"/>
      <w:r>
        <w:t>p</w:t>
      </w:r>
      <w:r w:rsidR="006048AF" w:rsidRPr="00EC76D5">
        <w:t>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35" w:name="_Toc49764467"/>
      <w:r w:rsidRPr="00EC76D5">
        <w:t>Scanning</w:t>
      </w:r>
      <w:bookmarkEnd w:id="535"/>
    </w:p>
    <w:p w14:paraId="29AFA940" w14:textId="74759390" w:rsidR="00594DB0" w:rsidRPr="00EC76D5" w:rsidRDefault="008D6750" w:rsidP="00594DB0">
      <w:pPr>
        <w:pStyle w:val="CodeListing"/>
      </w:pPr>
      <w:proofErr w:type="spellStart"/>
      <w:r>
        <w:t>s</w:t>
      </w:r>
      <w:r w:rsidR="00594DB0" w:rsidRPr="00EC76D5">
        <w:t>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proofErr w:type="spellStart"/>
      <w:r>
        <w:lastRenderedPageBreak/>
        <w:t>s</w:t>
      </w:r>
      <w:r w:rsidR="008361EE" w:rsidRPr="00EC76D5">
        <w:t>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36" w:name="_Toc49764468"/>
      <w:r w:rsidRPr="00EC76D5">
        <w:t>F</w:t>
      </w:r>
      <w:r w:rsidR="00AF06D6" w:rsidRPr="00EC76D5">
        <w:t xml:space="preserve">ile </w:t>
      </w:r>
      <w:r w:rsidRPr="00EC76D5">
        <w:t>H</w:t>
      </w:r>
      <w:r w:rsidR="00AF06D6" w:rsidRPr="00EC76D5">
        <w:t>andling</w:t>
      </w:r>
      <w:bookmarkEnd w:id="536"/>
    </w:p>
    <w:p w14:paraId="174C04F8" w14:textId="1B67F95A" w:rsidR="00577582" w:rsidRPr="00EC76D5" w:rsidRDefault="008D6750" w:rsidP="006217C5">
      <w:pPr>
        <w:pStyle w:val="CodeListing"/>
      </w:pPr>
      <w:proofErr w:type="spellStart"/>
      <w:r>
        <w:t>f</w:t>
      </w:r>
      <w:r w:rsidR="006217C5" w:rsidRPr="00EC76D5">
        <w:t>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proofErr w:type="spellStart"/>
      <w:r>
        <w:t>f</w:t>
      </w:r>
      <w:r w:rsidR="000644C3" w:rsidRPr="00EC76D5">
        <w:t>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37" w:name="_Toc49764469"/>
      <w:r w:rsidRPr="00EC76D5">
        <w:t>The Standard Library</w:t>
      </w:r>
      <w:bookmarkEnd w:id="537"/>
    </w:p>
    <w:p w14:paraId="6289FDFB" w14:textId="4B5A32CA" w:rsidR="003420EA" w:rsidRPr="00EC76D5" w:rsidRDefault="004B0675" w:rsidP="003420EA">
      <w:pPr>
        <w:pStyle w:val="CodeListing"/>
      </w:pPr>
      <w:proofErr w:type="spellStart"/>
      <w:r>
        <w:t>s</w:t>
      </w:r>
      <w:r w:rsidR="003420EA" w:rsidRPr="00EC76D5">
        <w:t>td</w:t>
      </w:r>
      <w:r>
        <w:t>l</w:t>
      </w:r>
      <w:r w:rsidR="003420EA" w:rsidRPr="00EC76D5">
        <w:t>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proofErr w:type="spellStart"/>
      <w:r>
        <w:t>s</w:t>
      </w:r>
      <w:r w:rsidR="008977FB" w:rsidRPr="00EC76D5">
        <w:t>td</w:t>
      </w:r>
      <w:r>
        <w:t>l</w:t>
      </w:r>
      <w:r w:rsidR="008977FB" w:rsidRPr="00EC76D5">
        <w:t>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38" w:name="_Toc49764470"/>
      <w:r w:rsidRPr="00EC76D5">
        <w:t>T</w:t>
      </w:r>
      <w:r w:rsidR="00D62A8B" w:rsidRPr="00EC76D5">
        <w:t>ime</w:t>
      </w:r>
      <w:bookmarkEnd w:id="538"/>
    </w:p>
    <w:p w14:paraId="4B568326" w14:textId="26EBB4A4" w:rsidR="00487292" w:rsidRPr="00EC76D5" w:rsidRDefault="004B0675" w:rsidP="00733EAC">
      <w:pPr>
        <w:pStyle w:val="CodeListing"/>
      </w:pPr>
      <w:proofErr w:type="spellStart"/>
      <w:r>
        <w:t>t</w:t>
      </w:r>
      <w:r w:rsidR="00487292" w:rsidRPr="00EC76D5">
        <w:t>ime</w:t>
      </w:r>
      <w:r w:rsidR="00966D02"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proofErr w:type="spellStart"/>
      <w:r>
        <w:t>t</w:t>
      </w:r>
      <w:r w:rsidR="003211B0" w:rsidRPr="00EC76D5">
        <w: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091577D2" w14:textId="77777777" w:rsidR="005B1C6D" w:rsidRPr="00EC76D5" w:rsidRDefault="005B1C6D" w:rsidP="005B1C6D">
      <w:pPr>
        <w:pStyle w:val="Rubrik1"/>
      </w:pPr>
      <w:bookmarkStart w:id="539" w:name="_Toc49764301"/>
      <w:bookmarkStart w:id="540" w:name="_Ref417644950"/>
      <w:bookmarkStart w:id="541" w:name="_Toc49764471"/>
      <w:r w:rsidRPr="00EC76D5">
        <w:lastRenderedPageBreak/>
        <w:t>The Preprocessor</w:t>
      </w:r>
      <w:bookmarkEnd w:id="539"/>
    </w:p>
    <w:p w14:paraId="17A25FF3" w14:textId="77777777" w:rsidR="005B1C6D" w:rsidRPr="00EC76D5" w:rsidRDefault="005B1C6D" w:rsidP="005B1C6D">
      <w:r w:rsidRPr="00EC76D5">
        <w:t>Basically, the preprocessor is made up of two parts, where the first part is a scanner and a parser and the second part takes care of comments, string, and characters as well as handling macros and conditional programming.</w:t>
      </w:r>
    </w:p>
    <w:p w14:paraId="4B47AAA5" w14:textId="77777777" w:rsidR="005B1C6D" w:rsidRPr="00EC76D5" w:rsidRDefault="005B1C6D" w:rsidP="005B1C6D">
      <w:pPr>
        <w:pStyle w:val="Rubrik2"/>
      </w:pPr>
      <w:bookmarkStart w:id="542" w:name="_Ref418256130"/>
      <w:bookmarkStart w:id="543" w:name="_Toc49764302"/>
      <w:r w:rsidRPr="00EC76D5">
        <w:t>The Expression Parser</w:t>
      </w:r>
      <w:bookmarkEnd w:id="542"/>
      <w:bookmarkEnd w:id="543"/>
    </w:p>
    <w:p w14:paraId="176A4CB8" w14:textId="77777777" w:rsidR="005B1C6D" w:rsidRPr="00EC76D5" w:rsidRDefault="005B1C6D" w:rsidP="005B1C6D">
      <w:pPr>
        <w:pStyle w:val="Rubrik3"/>
      </w:pPr>
      <w:bookmarkStart w:id="544" w:name="_Toc49764303"/>
      <w:r w:rsidRPr="00EC76D5">
        <w:t>The Grammar</w:t>
      </w:r>
      <w:bookmarkEnd w:id="544"/>
    </w:p>
    <w:p w14:paraId="640DDAFA" w14:textId="62B8FFC4" w:rsidR="005B1C6D" w:rsidRPr="00EC76D5" w:rsidRDefault="005B1C6D" w:rsidP="005B1C6D">
      <w:r w:rsidRPr="00EC76D5">
        <w:t>Before we consider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To do so, we need a parser and a scanner, and we use </w:t>
      </w:r>
      <w:proofErr w:type="spellStart"/>
      <w:r>
        <w:t>GPLEX</w:t>
      </w:r>
      <w:proofErr w:type="spellEnd"/>
      <w:r w:rsidRPr="00EC76D5">
        <w:t xml:space="preserve"> and </w:t>
      </w:r>
      <w:proofErr w:type="spellStart"/>
      <w:r>
        <w:t>GPPG</w:t>
      </w:r>
      <w:proofErr w:type="spellEnd"/>
      <w:r w:rsidRPr="00EC76D5">
        <w:t xml:space="preserve"> from Chapter </w:t>
      </w:r>
      <w:r w:rsidRPr="00EC76D5">
        <w:fldChar w:fldCharType="begin"/>
      </w:r>
      <w:r w:rsidRPr="00EC76D5">
        <w:instrText xml:space="preserve"> REF _Ref418184656 \r \h </w:instrText>
      </w:r>
      <w:r w:rsidRPr="00EC76D5">
        <w:fldChar w:fldCharType="separate"/>
      </w:r>
      <w:r w:rsidR="006F26B2">
        <w:t>19</w:t>
      </w:r>
      <w:r w:rsidRPr="00EC76D5">
        <w:fldChar w:fldCharType="end"/>
      </w:r>
      <w:r w:rsidRPr="00EC76D5">
        <w:t>. The grammar of an expression follows below.</w:t>
      </w:r>
    </w:p>
    <w:p w14:paraId="02968224" w14:textId="77777777" w:rsidR="005B1C6D" w:rsidRPr="00EC76D5" w:rsidRDefault="005B1C6D" w:rsidP="005B1C6D">
      <w:pPr>
        <w:pStyle w:val="Code"/>
      </w:pPr>
      <w:r w:rsidRPr="00EC76D5">
        <w:t>expression ::=</w:t>
      </w:r>
    </w:p>
    <w:p w14:paraId="630B3FF8" w14:textId="77777777" w:rsidR="005B1C6D" w:rsidRPr="00EC76D5" w:rsidRDefault="005B1C6D" w:rsidP="005B1C6D">
      <w:pPr>
        <w:pStyle w:val="Code"/>
      </w:pPr>
      <w:r w:rsidRPr="00EC76D5">
        <w:t xml:space="preserve">    logical_or_expression</w:t>
      </w:r>
    </w:p>
    <w:p w14:paraId="41A20355" w14:textId="77777777" w:rsidR="005B1C6D" w:rsidRPr="00EC76D5" w:rsidRDefault="005B1C6D" w:rsidP="005B1C6D">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7F66B67B" w14:textId="77777777" w:rsidR="005B1C6D" w:rsidRPr="00EC76D5" w:rsidRDefault="005B1C6D" w:rsidP="005B1C6D">
      <w:pPr>
        <w:pStyle w:val="Code"/>
      </w:pPr>
    </w:p>
    <w:p w14:paraId="22738E63" w14:textId="77777777" w:rsidR="005B1C6D" w:rsidRPr="00EC76D5" w:rsidRDefault="005B1C6D" w:rsidP="005B1C6D">
      <w:pPr>
        <w:pStyle w:val="Code"/>
      </w:pPr>
      <w:r w:rsidRPr="00EC76D5">
        <w:t>logical_or_expression ::=</w:t>
      </w:r>
    </w:p>
    <w:p w14:paraId="462A2FA0" w14:textId="77777777" w:rsidR="005B1C6D" w:rsidRPr="00EC76D5" w:rsidRDefault="005B1C6D" w:rsidP="005B1C6D">
      <w:pPr>
        <w:pStyle w:val="Code"/>
      </w:pPr>
      <w:r w:rsidRPr="00EC76D5">
        <w:t xml:space="preserve">    logical_and_expression</w:t>
      </w:r>
    </w:p>
    <w:p w14:paraId="5B71E7C9" w14:textId="77777777" w:rsidR="005B1C6D" w:rsidRPr="00EC76D5" w:rsidRDefault="005B1C6D" w:rsidP="005B1C6D">
      <w:pPr>
        <w:pStyle w:val="Code"/>
      </w:pPr>
      <w:r w:rsidRPr="00EC76D5">
        <w:t xml:space="preserve">  | logical_or_expression </w:t>
      </w:r>
      <w:r w:rsidRPr="00EC76D5">
        <w:rPr>
          <w:b/>
        </w:rPr>
        <w:t>||</w:t>
      </w:r>
      <w:r w:rsidRPr="00EC76D5">
        <w:t xml:space="preserve"> logical_and_expression</w:t>
      </w:r>
    </w:p>
    <w:p w14:paraId="3BD601FB" w14:textId="77777777" w:rsidR="005B1C6D" w:rsidRPr="00EC76D5" w:rsidRDefault="005B1C6D" w:rsidP="005B1C6D">
      <w:pPr>
        <w:pStyle w:val="Code"/>
      </w:pPr>
    </w:p>
    <w:p w14:paraId="1C16CC9B" w14:textId="77777777" w:rsidR="005B1C6D" w:rsidRPr="00EC76D5" w:rsidRDefault="005B1C6D" w:rsidP="005B1C6D">
      <w:pPr>
        <w:pStyle w:val="Code"/>
      </w:pPr>
      <w:r w:rsidRPr="00EC76D5">
        <w:t>logical_and_expression ::=</w:t>
      </w:r>
    </w:p>
    <w:p w14:paraId="31B428A8" w14:textId="77777777" w:rsidR="005B1C6D" w:rsidRPr="00EC76D5" w:rsidRDefault="005B1C6D" w:rsidP="005B1C6D">
      <w:pPr>
        <w:pStyle w:val="Code"/>
      </w:pPr>
      <w:r w:rsidRPr="00EC76D5">
        <w:t xml:space="preserve">    </w:t>
      </w:r>
      <w:r>
        <w:t>BITWISE_OR</w:t>
      </w:r>
      <w:r w:rsidRPr="00EC76D5">
        <w:t>_expression</w:t>
      </w:r>
    </w:p>
    <w:p w14:paraId="67888068" w14:textId="77777777" w:rsidR="005B1C6D" w:rsidRPr="00EC76D5" w:rsidRDefault="005B1C6D" w:rsidP="005B1C6D">
      <w:pPr>
        <w:pStyle w:val="Code"/>
      </w:pPr>
      <w:r w:rsidRPr="00EC76D5">
        <w:t xml:space="preserve">  | bitwise_and_expression </w:t>
      </w:r>
      <w:r w:rsidRPr="00EC76D5">
        <w:rPr>
          <w:b/>
        </w:rPr>
        <w:t>&amp;&amp;</w:t>
      </w:r>
      <w:r w:rsidRPr="00EC76D5">
        <w:t xml:space="preserve"> </w:t>
      </w:r>
      <w:r>
        <w:t>BITWISE_OR</w:t>
      </w:r>
      <w:r w:rsidRPr="00EC76D5">
        <w:t>_expression</w:t>
      </w:r>
    </w:p>
    <w:p w14:paraId="7AB30BA4" w14:textId="77777777" w:rsidR="005B1C6D" w:rsidRPr="00EC76D5" w:rsidRDefault="005B1C6D" w:rsidP="005B1C6D">
      <w:pPr>
        <w:pStyle w:val="Code"/>
      </w:pPr>
    </w:p>
    <w:p w14:paraId="41D28811" w14:textId="77777777" w:rsidR="005B1C6D" w:rsidRPr="00EC76D5" w:rsidRDefault="005B1C6D" w:rsidP="005B1C6D">
      <w:pPr>
        <w:pStyle w:val="Code"/>
      </w:pPr>
      <w:r>
        <w:t>BITWISE_OR</w:t>
      </w:r>
      <w:r w:rsidRPr="00EC76D5">
        <w:t>_expression ::=</w:t>
      </w:r>
    </w:p>
    <w:p w14:paraId="44BAC6D2" w14:textId="77777777" w:rsidR="005B1C6D" w:rsidRPr="00EC76D5" w:rsidRDefault="005B1C6D" w:rsidP="005B1C6D">
      <w:pPr>
        <w:pStyle w:val="Code"/>
      </w:pPr>
      <w:r w:rsidRPr="00EC76D5">
        <w:t xml:space="preserve">    bitwise_xor_expression</w:t>
      </w:r>
    </w:p>
    <w:p w14:paraId="4C6A4D8A" w14:textId="77777777" w:rsidR="005B1C6D" w:rsidRPr="00EC76D5" w:rsidRDefault="005B1C6D" w:rsidP="005B1C6D">
      <w:pPr>
        <w:pStyle w:val="Code"/>
      </w:pPr>
      <w:r w:rsidRPr="00EC76D5">
        <w:t xml:space="preserve">  | </w:t>
      </w:r>
      <w:r>
        <w:t>BITWISE_OR</w:t>
      </w:r>
      <w:r w:rsidRPr="00EC76D5">
        <w:t xml:space="preserve">_expression </w:t>
      </w:r>
      <w:r w:rsidRPr="00EC76D5">
        <w:rPr>
          <w:b/>
        </w:rPr>
        <w:t>|</w:t>
      </w:r>
      <w:r w:rsidRPr="00EC76D5">
        <w:t xml:space="preserve"> bitwise_xor_expression</w:t>
      </w:r>
    </w:p>
    <w:p w14:paraId="252D8C83" w14:textId="77777777" w:rsidR="005B1C6D" w:rsidRPr="00EC76D5" w:rsidRDefault="005B1C6D" w:rsidP="005B1C6D">
      <w:pPr>
        <w:pStyle w:val="Code"/>
      </w:pPr>
    </w:p>
    <w:p w14:paraId="5F744E36" w14:textId="77777777" w:rsidR="005B1C6D" w:rsidRPr="00EC76D5" w:rsidRDefault="005B1C6D" w:rsidP="005B1C6D">
      <w:pPr>
        <w:pStyle w:val="Code"/>
      </w:pPr>
      <w:r w:rsidRPr="00EC76D5">
        <w:t>bitwise_xor_expression ::=</w:t>
      </w:r>
    </w:p>
    <w:p w14:paraId="0BE9588B" w14:textId="77777777" w:rsidR="005B1C6D" w:rsidRPr="00EC76D5" w:rsidRDefault="005B1C6D" w:rsidP="005B1C6D">
      <w:pPr>
        <w:pStyle w:val="Code"/>
      </w:pPr>
      <w:r w:rsidRPr="00EC76D5">
        <w:t xml:space="preserve">    bitwise_and_expression</w:t>
      </w:r>
    </w:p>
    <w:p w14:paraId="11F687B1" w14:textId="77777777" w:rsidR="005B1C6D" w:rsidRPr="00EC76D5" w:rsidRDefault="005B1C6D" w:rsidP="005B1C6D">
      <w:pPr>
        <w:pStyle w:val="Code"/>
      </w:pPr>
      <w:r w:rsidRPr="00EC76D5">
        <w:t xml:space="preserve">  | bitwise_xor_expression </w:t>
      </w:r>
      <w:r w:rsidRPr="00EC76D5">
        <w:rPr>
          <w:b/>
        </w:rPr>
        <w:t>^</w:t>
      </w:r>
      <w:r w:rsidRPr="00EC76D5">
        <w:t xml:space="preserve"> bitwise_and_expression</w:t>
      </w:r>
    </w:p>
    <w:p w14:paraId="39C057CF" w14:textId="77777777" w:rsidR="005B1C6D" w:rsidRPr="00EC76D5" w:rsidRDefault="005B1C6D" w:rsidP="005B1C6D">
      <w:pPr>
        <w:pStyle w:val="Code"/>
      </w:pPr>
    </w:p>
    <w:p w14:paraId="22F5771E" w14:textId="77777777" w:rsidR="005B1C6D" w:rsidRPr="00EC76D5" w:rsidRDefault="005B1C6D" w:rsidP="005B1C6D">
      <w:pPr>
        <w:pStyle w:val="Code"/>
      </w:pPr>
      <w:r w:rsidRPr="00EC76D5">
        <w:t>bitwise_and_expression ::=</w:t>
      </w:r>
    </w:p>
    <w:p w14:paraId="3DE78859" w14:textId="77777777" w:rsidR="005B1C6D" w:rsidRPr="00EC76D5" w:rsidRDefault="005B1C6D" w:rsidP="005B1C6D">
      <w:pPr>
        <w:pStyle w:val="Code"/>
      </w:pPr>
      <w:r w:rsidRPr="00EC76D5">
        <w:t xml:space="preserve">    equality_expression</w:t>
      </w:r>
    </w:p>
    <w:p w14:paraId="76669EFD" w14:textId="77777777" w:rsidR="005B1C6D" w:rsidRPr="00EC76D5" w:rsidRDefault="005B1C6D" w:rsidP="005B1C6D">
      <w:pPr>
        <w:pStyle w:val="Code"/>
      </w:pPr>
      <w:r w:rsidRPr="00EC76D5">
        <w:t xml:space="preserve">  | bitwise_and_expression </w:t>
      </w:r>
      <w:r w:rsidRPr="00EC76D5">
        <w:rPr>
          <w:b/>
        </w:rPr>
        <w:t>&amp;</w:t>
      </w:r>
      <w:r w:rsidRPr="00EC76D5">
        <w:t xml:space="preserve"> equality_expression</w:t>
      </w:r>
    </w:p>
    <w:p w14:paraId="59EE35E3" w14:textId="77777777" w:rsidR="005B1C6D" w:rsidRPr="00EC76D5" w:rsidRDefault="005B1C6D" w:rsidP="005B1C6D">
      <w:pPr>
        <w:pStyle w:val="Code"/>
      </w:pPr>
    </w:p>
    <w:p w14:paraId="2296278C" w14:textId="77777777" w:rsidR="005B1C6D" w:rsidRPr="00EC76D5" w:rsidRDefault="005B1C6D" w:rsidP="005B1C6D">
      <w:pPr>
        <w:pStyle w:val="Code"/>
      </w:pPr>
      <w:r w:rsidRPr="00EC76D5">
        <w:t>equality_expression ::=</w:t>
      </w:r>
    </w:p>
    <w:p w14:paraId="7577F6C7" w14:textId="77777777" w:rsidR="005B1C6D" w:rsidRPr="00EC76D5" w:rsidRDefault="005B1C6D" w:rsidP="005B1C6D">
      <w:pPr>
        <w:pStyle w:val="Code"/>
      </w:pPr>
      <w:r w:rsidRPr="00EC76D5">
        <w:t xml:space="preserve">    relation_expression</w:t>
      </w:r>
    </w:p>
    <w:p w14:paraId="16433718"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 </w:t>
      </w:r>
    </w:p>
    <w:p w14:paraId="2BA53E81"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w:t>
      </w:r>
    </w:p>
    <w:p w14:paraId="7D5BA9D6" w14:textId="77777777" w:rsidR="005B1C6D" w:rsidRPr="00EC76D5" w:rsidRDefault="005B1C6D" w:rsidP="005B1C6D">
      <w:pPr>
        <w:pStyle w:val="Code"/>
      </w:pPr>
    </w:p>
    <w:p w14:paraId="408F61D1" w14:textId="77777777" w:rsidR="005B1C6D" w:rsidRPr="00EC76D5" w:rsidRDefault="005B1C6D" w:rsidP="005B1C6D">
      <w:pPr>
        <w:pStyle w:val="Code"/>
      </w:pPr>
      <w:r w:rsidRPr="00EC76D5">
        <w:t>relation_expression ::=</w:t>
      </w:r>
    </w:p>
    <w:p w14:paraId="57A85821" w14:textId="77777777" w:rsidR="005B1C6D" w:rsidRPr="00EC76D5" w:rsidRDefault="005B1C6D" w:rsidP="005B1C6D">
      <w:pPr>
        <w:pStyle w:val="Code"/>
      </w:pPr>
      <w:r w:rsidRPr="00EC76D5">
        <w:t xml:space="preserve">    shift_expression</w:t>
      </w:r>
    </w:p>
    <w:p w14:paraId="7049D595"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5B93AF09"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4BAEDA7D"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 </w:t>
      </w:r>
    </w:p>
    <w:p w14:paraId="0E00CEAC"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w:t>
      </w:r>
    </w:p>
    <w:p w14:paraId="5005471E" w14:textId="77777777" w:rsidR="005B1C6D" w:rsidRPr="00EC76D5" w:rsidRDefault="005B1C6D" w:rsidP="005B1C6D">
      <w:pPr>
        <w:pStyle w:val="Code"/>
      </w:pPr>
    </w:p>
    <w:p w14:paraId="7586314C" w14:textId="77777777" w:rsidR="005B1C6D" w:rsidRPr="00EC76D5" w:rsidRDefault="005B1C6D" w:rsidP="005B1C6D">
      <w:pPr>
        <w:pStyle w:val="Code"/>
      </w:pPr>
      <w:r w:rsidRPr="00EC76D5">
        <w:t>shift_expression ::=</w:t>
      </w:r>
    </w:p>
    <w:p w14:paraId="381E23ED" w14:textId="77777777" w:rsidR="005B1C6D" w:rsidRPr="00EC76D5" w:rsidRDefault="005B1C6D" w:rsidP="005B1C6D">
      <w:pPr>
        <w:pStyle w:val="Code"/>
      </w:pPr>
      <w:r w:rsidRPr="00EC76D5">
        <w:t xml:space="preserve">    add_expression</w:t>
      </w:r>
    </w:p>
    <w:p w14:paraId="7755038D" w14:textId="77777777" w:rsidR="005B1C6D" w:rsidRPr="00EC76D5" w:rsidRDefault="005B1C6D" w:rsidP="005B1C6D">
      <w:pPr>
        <w:pStyle w:val="Code"/>
      </w:pPr>
      <w:r w:rsidRPr="00EC76D5">
        <w:t xml:space="preserve">  | shift_expression </w:t>
      </w:r>
      <w:r w:rsidRPr="00EC76D5">
        <w:rPr>
          <w:b/>
        </w:rPr>
        <w:t>&lt;&lt;</w:t>
      </w:r>
      <w:r w:rsidRPr="00EC76D5">
        <w:t xml:space="preserve"> add_expression</w:t>
      </w:r>
    </w:p>
    <w:p w14:paraId="13762ADE" w14:textId="77777777" w:rsidR="005B1C6D" w:rsidRPr="00EC76D5" w:rsidRDefault="005B1C6D" w:rsidP="005B1C6D">
      <w:pPr>
        <w:pStyle w:val="Code"/>
      </w:pPr>
      <w:r w:rsidRPr="00EC76D5">
        <w:t xml:space="preserve">  | shift_expression </w:t>
      </w:r>
      <w:r w:rsidRPr="00EC76D5">
        <w:rPr>
          <w:b/>
        </w:rPr>
        <w:t>&gt;&gt;</w:t>
      </w:r>
      <w:r w:rsidRPr="00EC76D5">
        <w:t xml:space="preserve"> add_expression</w:t>
      </w:r>
    </w:p>
    <w:p w14:paraId="375736D4" w14:textId="77777777" w:rsidR="005B1C6D" w:rsidRPr="00EC76D5" w:rsidRDefault="005B1C6D" w:rsidP="005B1C6D">
      <w:pPr>
        <w:pStyle w:val="Code"/>
      </w:pPr>
    </w:p>
    <w:p w14:paraId="27DF34FD" w14:textId="77777777" w:rsidR="005B1C6D" w:rsidRPr="00EC76D5" w:rsidRDefault="005B1C6D" w:rsidP="005B1C6D">
      <w:pPr>
        <w:pStyle w:val="Code"/>
      </w:pPr>
      <w:r w:rsidRPr="00EC76D5">
        <w:t>add_expression ::=</w:t>
      </w:r>
    </w:p>
    <w:p w14:paraId="39009CCF" w14:textId="77777777" w:rsidR="005B1C6D" w:rsidRPr="00EC76D5" w:rsidRDefault="005B1C6D" w:rsidP="005B1C6D">
      <w:pPr>
        <w:pStyle w:val="Code"/>
      </w:pPr>
      <w:r w:rsidRPr="00EC76D5">
        <w:t xml:space="preserve">    multiply_expression</w:t>
      </w:r>
    </w:p>
    <w:p w14:paraId="678C954D" w14:textId="77777777" w:rsidR="005B1C6D" w:rsidRPr="00EC76D5" w:rsidRDefault="005B1C6D" w:rsidP="005B1C6D">
      <w:pPr>
        <w:pStyle w:val="Code"/>
      </w:pPr>
      <w:r w:rsidRPr="00EC76D5">
        <w:t xml:space="preserve">  | add_expression </w:t>
      </w:r>
      <w:r w:rsidRPr="00EC76D5">
        <w:rPr>
          <w:b/>
        </w:rPr>
        <w:t>+</w:t>
      </w:r>
      <w:r w:rsidRPr="00EC76D5">
        <w:t xml:space="preserve"> multiply_expression </w:t>
      </w:r>
    </w:p>
    <w:p w14:paraId="17489E97" w14:textId="77777777" w:rsidR="005B1C6D" w:rsidRPr="00EC76D5" w:rsidRDefault="005B1C6D" w:rsidP="005B1C6D">
      <w:pPr>
        <w:pStyle w:val="Code"/>
      </w:pPr>
      <w:r w:rsidRPr="00EC76D5">
        <w:t xml:space="preserve">  | add_expression </w:t>
      </w:r>
      <w:r w:rsidRPr="00EC76D5">
        <w:rPr>
          <w:b/>
        </w:rPr>
        <w:t>-</w:t>
      </w:r>
      <w:r w:rsidRPr="00EC76D5">
        <w:t xml:space="preserve"> multiply_expression</w:t>
      </w:r>
    </w:p>
    <w:p w14:paraId="57F8C4BF" w14:textId="77777777" w:rsidR="005B1C6D" w:rsidRPr="00EC76D5" w:rsidRDefault="005B1C6D" w:rsidP="005B1C6D">
      <w:pPr>
        <w:pStyle w:val="Code"/>
      </w:pPr>
    </w:p>
    <w:p w14:paraId="7DA0AE92" w14:textId="77777777" w:rsidR="005B1C6D" w:rsidRPr="00EC76D5" w:rsidRDefault="005B1C6D" w:rsidP="005B1C6D">
      <w:pPr>
        <w:pStyle w:val="Code"/>
      </w:pPr>
      <w:r w:rsidRPr="00EC76D5">
        <w:t>multiply_expression ::=</w:t>
      </w:r>
    </w:p>
    <w:p w14:paraId="1856196B" w14:textId="77777777" w:rsidR="005B1C6D" w:rsidRPr="00EC76D5" w:rsidRDefault="005B1C6D" w:rsidP="005B1C6D">
      <w:pPr>
        <w:pStyle w:val="Code"/>
      </w:pPr>
      <w:r w:rsidRPr="00EC76D5">
        <w:t xml:space="preserve">    prefix_expression</w:t>
      </w:r>
    </w:p>
    <w:p w14:paraId="3A19D37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BD19163"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1C335B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w:t>
      </w:r>
    </w:p>
    <w:p w14:paraId="38EFA004" w14:textId="77777777" w:rsidR="005B1C6D" w:rsidRPr="00EC76D5" w:rsidRDefault="005B1C6D" w:rsidP="005B1C6D">
      <w:pPr>
        <w:pStyle w:val="Code"/>
      </w:pPr>
    </w:p>
    <w:p w14:paraId="5BDA95B1" w14:textId="77777777" w:rsidR="005B1C6D" w:rsidRPr="00EC76D5" w:rsidRDefault="005B1C6D" w:rsidP="005B1C6D">
      <w:pPr>
        <w:pStyle w:val="Code"/>
      </w:pPr>
      <w:r w:rsidRPr="00EC76D5">
        <w:t>prefix_expression ::=</w:t>
      </w:r>
    </w:p>
    <w:p w14:paraId="6BAD88C8" w14:textId="77777777" w:rsidR="005B1C6D" w:rsidRPr="00EC76D5" w:rsidRDefault="005B1C6D" w:rsidP="005B1C6D">
      <w:pPr>
        <w:pStyle w:val="Code"/>
      </w:pPr>
      <w:r w:rsidRPr="00EC76D5">
        <w:t xml:space="preserve">    primary_expression</w:t>
      </w:r>
    </w:p>
    <w:p w14:paraId="7B65468E"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7750B6FC"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6E88D60F"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1288E8AD"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2952E5A1" w14:textId="77777777" w:rsidR="005B1C6D" w:rsidRPr="00EC76D5" w:rsidRDefault="005B1C6D" w:rsidP="005B1C6D">
      <w:pPr>
        <w:pStyle w:val="Code"/>
      </w:pPr>
    </w:p>
    <w:p w14:paraId="6C400E7A" w14:textId="77777777" w:rsidR="005B1C6D" w:rsidRPr="00EC76D5" w:rsidRDefault="005B1C6D" w:rsidP="005B1C6D">
      <w:pPr>
        <w:pStyle w:val="Code"/>
      </w:pPr>
      <w:r w:rsidRPr="00EC76D5">
        <w:t>primary_expression ::=</w:t>
      </w:r>
    </w:p>
    <w:p w14:paraId="707858FA" w14:textId="77777777" w:rsidR="005B1C6D" w:rsidRPr="00EC76D5" w:rsidRDefault="005B1C6D" w:rsidP="005B1C6D">
      <w:pPr>
        <w:pStyle w:val="Code"/>
        <w:rPr>
          <w:b/>
        </w:rPr>
      </w:pPr>
      <w:r w:rsidRPr="00EC76D5">
        <w:t xml:space="preserve">    </w:t>
      </w:r>
      <w:r w:rsidRPr="00EC76D5">
        <w:rPr>
          <w:b/>
        </w:rPr>
        <w:t xml:space="preserve">identifier </w:t>
      </w:r>
    </w:p>
    <w:p w14:paraId="53FA55FF" w14:textId="77777777" w:rsidR="005B1C6D" w:rsidRPr="00EC76D5" w:rsidRDefault="005B1C6D" w:rsidP="005B1C6D">
      <w:pPr>
        <w:pStyle w:val="Code"/>
      </w:pPr>
      <w:r w:rsidRPr="00EC76D5">
        <w:t xml:space="preserve">  | </w:t>
      </w:r>
      <w:r w:rsidRPr="00EC76D5">
        <w:rPr>
          <w:b/>
        </w:rPr>
        <w:t>value</w:t>
      </w:r>
    </w:p>
    <w:p w14:paraId="45C1F61F"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identifier</w:t>
      </w:r>
    </w:p>
    <w:p w14:paraId="3D0BDEF9"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0B75DCE3" w14:textId="77777777" w:rsidR="005B1C6D" w:rsidRDefault="005B1C6D" w:rsidP="005B1C6D">
      <w:pPr>
        <w:pStyle w:val="Code"/>
        <w:rPr>
          <w:b/>
        </w:rPr>
      </w:pPr>
      <w:r w:rsidRPr="00EC76D5">
        <w:t xml:space="preserve">  | </w:t>
      </w:r>
      <w:r w:rsidRPr="00EC76D5">
        <w:rPr>
          <w:b/>
        </w:rPr>
        <w:t xml:space="preserve">( </w:t>
      </w:r>
      <w:r w:rsidRPr="00EC76D5">
        <w:t xml:space="preserve">expression </w:t>
      </w:r>
      <w:r w:rsidRPr="00EC76D5">
        <w:rPr>
          <w:b/>
        </w:rPr>
        <w:t>)</w:t>
      </w:r>
    </w:p>
    <w:p w14:paraId="43A7AF8E" w14:textId="77777777" w:rsidR="005B1C6D" w:rsidRPr="00EC76D5" w:rsidRDefault="005B1C6D" w:rsidP="005B1C6D">
      <w:pPr>
        <w:pStyle w:val="Rubrik3"/>
      </w:pPr>
      <w:bookmarkStart w:id="545" w:name="_Toc49764304"/>
      <w:r>
        <w:t>The Parser</w:t>
      </w:r>
      <w:bookmarkEnd w:id="545"/>
    </w:p>
    <w:p w14:paraId="1306B22E" w14:textId="3ECA2DEF" w:rsidR="005B1C6D" w:rsidRPr="00EC76D5" w:rsidRDefault="005B1C6D" w:rsidP="005B1C6D">
      <w:r w:rsidRPr="00EC76D5">
        <w:t xml:space="preserve">The parser is divided into two parts: one part that defines the rules and tokens, and one part that defines the grammar rules. As mentioned in Section </w:t>
      </w:r>
      <w:r w:rsidRPr="00EC76D5">
        <w:fldChar w:fldCharType="begin"/>
      </w:r>
      <w:r w:rsidRPr="00EC76D5">
        <w:instrText xml:space="preserve"> REF _Ref418230958 \r \h </w:instrText>
      </w:r>
      <w:r w:rsidRPr="00EC76D5">
        <w:fldChar w:fldCharType="separate"/>
      </w:r>
      <w:r w:rsidR="006F26B2">
        <w:rPr>
          <w:b/>
          <w:bCs/>
          <w:lang w:val="sv-SE"/>
        </w:rPr>
        <w:t>Fel! Hittar inte referenskälla.</w:t>
      </w:r>
      <w:r w:rsidRPr="00EC76D5">
        <w:fldChar w:fldCharType="end"/>
      </w:r>
      <w:r w:rsidRPr="00EC76D5">
        <w:t xml:space="preserve">, the parser defined in </w:t>
      </w:r>
      <w:proofErr w:type="spellStart"/>
      <w:r>
        <w:t>GPPG</w:t>
      </w:r>
      <w:proofErr w:type="spellEnd"/>
      <w:r w:rsidRPr="00EC76D5">
        <w:t xml:space="preserve"> decides whether the given code agrees with the grammar. Moreover, the parser can also evaluate a resulting value. In our case, we want to calculate the integer value of the expression to decide whether it is zero. In this parser, an identifier is a string, a value is an integer and the value of each non-terminal is also an integer (real values are not used by the preprocessor). </w:t>
      </w:r>
    </w:p>
    <w:p w14:paraId="02EE4F27" w14:textId="77777777" w:rsidR="005B1C6D" w:rsidRPr="00EC76D5" w:rsidRDefault="005B1C6D" w:rsidP="005B1C6D">
      <w:pPr>
        <w:pStyle w:val="CodeHeader"/>
      </w:pPr>
      <w:proofErr w:type="spellStart"/>
      <w:r>
        <w:t>ExpressionParser.gppg</w:t>
      </w:r>
      <w:proofErr w:type="spellEnd"/>
    </w:p>
    <w:p w14:paraId="0B5F46BD" w14:textId="77777777" w:rsidR="005B1C6D" w:rsidRPr="0091228B" w:rsidRDefault="005B1C6D" w:rsidP="005B1C6D">
      <w:pPr>
        <w:pStyle w:val="Code"/>
        <w:rPr>
          <w:highlight w:val="white"/>
        </w:rPr>
      </w:pPr>
      <w:r w:rsidRPr="0091228B">
        <w:rPr>
          <w:highlight w:val="white"/>
        </w:rPr>
        <w:t>%namespace CCompiler_Exp</w:t>
      </w:r>
    </w:p>
    <w:p w14:paraId="612983A6" w14:textId="77777777" w:rsidR="005B1C6D" w:rsidRPr="0091228B" w:rsidRDefault="005B1C6D" w:rsidP="005B1C6D">
      <w:pPr>
        <w:pStyle w:val="Code"/>
        <w:rPr>
          <w:highlight w:val="white"/>
        </w:rPr>
      </w:pPr>
      <w:r w:rsidRPr="0091228B">
        <w:rPr>
          <w:highlight w:val="white"/>
        </w:rPr>
        <w:t>%partial</w:t>
      </w:r>
    </w:p>
    <w:p w14:paraId="10AC509D" w14:textId="77777777" w:rsidR="005B1C6D" w:rsidRPr="0091228B" w:rsidRDefault="005B1C6D" w:rsidP="005B1C6D">
      <w:pPr>
        <w:pStyle w:val="Code"/>
        <w:rPr>
          <w:highlight w:val="white"/>
        </w:rPr>
      </w:pPr>
    </w:p>
    <w:p w14:paraId="3D9D4F02" w14:textId="77777777" w:rsidR="005B1C6D" w:rsidRPr="0091228B" w:rsidRDefault="005B1C6D" w:rsidP="005B1C6D">
      <w:pPr>
        <w:pStyle w:val="Code"/>
        <w:rPr>
          <w:highlight w:val="white"/>
        </w:rPr>
      </w:pPr>
      <w:r w:rsidRPr="0091228B">
        <w:rPr>
          <w:highlight w:val="white"/>
        </w:rPr>
        <w:t>%using CCompiler;</w:t>
      </w:r>
    </w:p>
    <w:p w14:paraId="56ECCD80" w14:textId="77777777" w:rsidR="005B1C6D" w:rsidRPr="0091228B" w:rsidRDefault="005B1C6D" w:rsidP="005B1C6D">
      <w:pPr>
        <w:pStyle w:val="Code"/>
        <w:rPr>
          <w:highlight w:val="white"/>
        </w:rPr>
      </w:pPr>
    </w:p>
    <w:p w14:paraId="5594962B" w14:textId="77777777" w:rsidR="005B1C6D" w:rsidRPr="0091228B" w:rsidRDefault="005B1C6D" w:rsidP="005B1C6D">
      <w:pPr>
        <w:pStyle w:val="Code"/>
        <w:rPr>
          <w:highlight w:val="white"/>
        </w:rPr>
      </w:pPr>
      <w:r w:rsidRPr="0091228B">
        <w:rPr>
          <w:highlight w:val="white"/>
        </w:rPr>
        <w:t>%{</w:t>
      </w:r>
    </w:p>
    <w:p w14:paraId="4051D453" w14:textId="77777777" w:rsidR="005B1C6D" w:rsidRPr="0091228B" w:rsidRDefault="005B1C6D" w:rsidP="005B1C6D">
      <w:pPr>
        <w:pStyle w:val="Code"/>
        <w:rPr>
          <w:highlight w:val="white"/>
        </w:rPr>
      </w:pPr>
      <w:r w:rsidRPr="0091228B">
        <w:rPr>
          <w:highlight w:val="white"/>
        </w:rPr>
        <w:t xml:space="preserve">  // Empty.</w:t>
      </w:r>
    </w:p>
    <w:p w14:paraId="1E4B52CA" w14:textId="77777777" w:rsidR="005B1C6D" w:rsidRPr="0091228B" w:rsidRDefault="005B1C6D" w:rsidP="005B1C6D">
      <w:pPr>
        <w:pStyle w:val="Code"/>
        <w:rPr>
          <w:highlight w:val="white"/>
        </w:rPr>
      </w:pPr>
      <w:r w:rsidRPr="0091228B">
        <w:rPr>
          <w:highlight w:val="white"/>
        </w:rPr>
        <w:t>%}</w:t>
      </w:r>
    </w:p>
    <w:p w14:paraId="4AB3D2AB" w14:textId="77777777" w:rsidR="005B1C6D" w:rsidRPr="0091228B" w:rsidRDefault="005B1C6D" w:rsidP="005B1C6D">
      <w:pPr>
        <w:pStyle w:val="Code"/>
        <w:rPr>
          <w:highlight w:val="white"/>
        </w:rPr>
      </w:pPr>
    </w:p>
    <w:p w14:paraId="6FA5C84E" w14:textId="77777777" w:rsidR="005B1C6D" w:rsidRPr="0091228B" w:rsidRDefault="005B1C6D" w:rsidP="005B1C6D">
      <w:pPr>
        <w:pStyle w:val="Code"/>
        <w:rPr>
          <w:highlight w:val="white"/>
        </w:rPr>
      </w:pPr>
      <w:r w:rsidRPr="0091228B">
        <w:rPr>
          <w:highlight w:val="white"/>
        </w:rPr>
        <w:t>%token DEFINED ADD SUBTRACT MULTIPLY DIVIDE MODULO EQUAL NOT_EQUAL LESS_THAN</w:t>
      </w:r>
    </w:p>
    <w:p w14:paraId="46023E8A" w14:textId="77777777" w:rsidR="005B1C6D" w:rsidRPr="0091228B" w:rsidRDefault="005B1C6D" w:rsidP="005B1C6D">
      <w:pPr>
        <w:pStyle w:val="Code"/>
        <w:rPr>
          <w:highlight w:val="white"/>
        </w:rPr>
      </w:pPr>
      <w:r w:rsidRPr="0091228B">
        <w:rPr>
          <w:highlight w:val="white"/>
        </w:rPr>
        <w:t xml:space="preserve">       LESS_THAN_EQUAL GREATER_THAN GREATER_THAN_EQUAL LEFT_SHIFT RIGHT_SHIFT</w:t>
      </w:r>
    </w:p>
    <w:p w14:paraId="5F2604AE" w14:textId="77777777" w:rsidR="005B1C6D" w:rsidRPr="0091228B" w:rsidRDefault="005B1C6D" w:rsidP="005B1C6D">
      <w:pPr>
        <w:pStyle w:val="Code"/>
        <w:rPr>
          <w:highlight w:val="white"/>
        </w:rPr>
      </w:pPr>
      <w:r w:rsidRPr="0091228B">
        <w:rPr>
          <w:highlight w:val="white"/>
        </w:rPr>
        <w:t xml:space="preserve">       QUESTION_MARK COLON LEFT_PARENTHESIS RIGHT_PARENTHESIS LOGICAL_OR LOGICAL_AND</w:t>
      </w:r>
    </w:p>
    <w:p w14:paraId="508E6B2A" w14:textId="77777777" w:rsidR="005B1C6D" w:rsidRPr="0091228B" w:rsidRDefault="005B1C6D" w:rsidP="005B1C6D">
      <w:pPr>
        <w:pStyle w:val="Code"/>
        <w:rPr>
          <w:highlight w:val="white"/>
        </w:rPr>
      </w:pPr>
      <w:r w:rsidRPr="0091228B">
        <w:rPr>
          <w:highlight w:val="white"/>
        </w:rPr>
        <w:t xml:space="preserve">       LOGICAL_NOT BITWISE_XOR BITWISE_OR BITWISE_AND BITWISE_NOT EOL</w:t>
      </w:r>
    </w:p>
    <w:p w14:paraId="02B20FF1" w14:textId="77777777" w:rsidR="005B1C6D" w:rsidRPr="0091228B" w:rsidRDefault="005B1C6D" w:rsidP="005B1C6D">
      <w:pPr>
        <w:pStyle w:val="Code"/>
        <w:rPr>
          <w:highlight w:val="white"/>
        </w:rPr>
      </w:pPr>
    </w:p>
    <w:p w14:paraId="041A3053" w14:textId="77777777" w:rsidR="005B1C6D" w:rsidRPr="0091228B" w:rsidRDefault="005B1C6D" w:rsidP="005B1C6D">
      <w:pPr>
        <w:pStyle w:val="Code"/>
        <w:rPr>
          <w:highlight w:val="white"/>
        </w:rPr>
      </w:pPr>
      <w:r w:rsidRPr="0091228B">
        <w:rPr>
          <w:highlight w:val="white"/>
        </w:rPr>
        <w:t>%union {</w:t>
      </w:r>
    </w:p>
    <w:p w14:paraId="7BBC943A" w14:textId="77777777" w:rsidR="005B1C6D" w:rsidRPr="0091228B" w:rsidRDefault="005B1C6D" w:rsidP="005B1C6D">
      <w:pPr>
        <w:pStyle w:val="Code"/>
        <w:rPr>
          <w:highlight w:val="white"/>
        </w:rPr>
      </w:pPr>
      <w:r w:rsidRPr="0091228B">
        <w:rPr>
          <w:highlight w:val="white"/>
        </w:rPr>
        <w:t xml:space="preserve">  public string name;</w:t>
      </w:r>
    </w:p>
    <w:p w14:paraId="0C8F6F1F" w14:textId="77777777" w:rsidR="005B1C6D" w:rsidRPr="0091228B" w:rsidRDefault="005B1C6D" w:rsidP="005B1C6D">
      <w:pPr>
        <w:pStyle w:val="Code"/>
        <w:rPr>
          <w:highlight w:val="white"/>
        </w:rPr>
      </w:pPr>
      <w:r w:rsidRPr="0091228B">
        <w:rPr>
          <w:highlight w:val="white"/>
        </w:rPr>
        <w:t xml:space="preserve">  public int integer_value;</w:t>
      </w:r>
    </w:p>
    <w:p w14:paraId="75A6BEC4" w14:textId="77777777" w:rsidR="005B1C6D" w:rsidRPr="0091228B" w:rsidRDefault="005B1C6D" w:rsidP="005B1C6D">
      <w:pPr>
        <w:pStyle w:val="Code"/>
        <w:rPr>
          <w:highlight w:val="white"/>
        </w:rPr>
      </w:pPr>
      <w:r w:rsidRPr="0091228B">
        <w:rPr>
          <w:highlight w:val="white"/>
        </w:rPr>
        <w:t>}</w:t>
      </w:r>
    </w:p>
    <w:p w14:paraId="18F1627C" w14:textId="77777777" w:rsidR="005B1C6D" w:rsidRPr="0091228B" w:rsidRDefault="005B1C6D" w:rsidP="005B1C6D">
      <w:pPr>
        <w:pStyle w:val="Code"/>
        <w:rPr>
          <w:highlight w:val="white"/>
        </w:rPr>
      </w:pPr>
    </w:p>
    <w:p w14:paraId="7F5BFD7E" w14:textId="77777777" w:rsidR="005B1C6D" w:rsidRPr="0091228B" w:rsidRDefault="005B1C6D" w:rsidP="005B1C6D">
      <w:pPr>
        <w:pStyle w:val="Code"/>
        <w:rPr>
          <w:highlight w:val="white"/>
        </w:rPr>
      </w:pPr>
      <w:r w:rsidRPr="0091228B">
        <w:rPr>
          <w:highlight w:val="white"/>
        </w:rPr>
        <w:lastRenderedPageBreak/>
        <w:t>%token &lt;name&gt; NAME</w:t>
      </w:r>
    </w:p>
    <w:p w14:paraId="0718D1CC" w14:textId="77777777" w:rsidR="005B1C6D" w:rsidRPr="0091228B" w:rsidRDefault="005B1C6D" w:rsidP="005B1C6D">
      <w:pPr>
        <w:pStyle w:val="Code"/>
        <w:rPr>
          <w:highlight w:val="white"/>
        </w:rPr>
      </w:pPr>
      <w:r w:rsidRPr="0091228B">
        <w:rPr>
          <w:highlight w:val="white"/>
        </w:rPr>
        <w:t>%token &lt;integer_value&gt; VALUE</w:t>
      </w:r>
    </w:p>
    <w:p w14:paraId="5E353EDF" w14:textId="77777777" w:rsidR="005B1C6D" w:rsidRPr="0091228B" w:rsidRDefault="005B1C6D" w:rsidP="005B1C6D">
      <w:pPr>
        <w:pStyle w:val="Code"/>
        <w:rPr>
          <w:highlight w:val="white"/>
        </w:rPr>
      </w:pPr>
    </w:p>
    <w:p w14:paraId="3BB9E0F5" w14:textId="77777777" w:rsidR="005B1C6D" w:rsidRPr="0091228B" w:rsidRDefault="005B1C6D" w:rsidP="005B1C6D">
      <w:pPr>
        <w:pStyle w:val="Code"/>
        <w:rPr>
          <w:highlight w:val="white"/>
        </w:rPr>
      </w:pPr>
      <w:r w:rsidRPr="0091228B">
        <w:rPr>
          <w:highlight w:val="white"/>
        </w:rPr>
        <w:t>%type &lt;integer_value&gt; expression logical_or_expression</w:t>
      </w:r>
    </w:p>
    <w:p w14:paraId="64F7D8B7" w14:textId="77777777" w:rsidR="005B1C6D" w:rsidRPr="0091228B" w:rsidRDefault="005B1C6D" w:rsidP="005B1C6D">
      <w:pPr>
        <w:pStyle w:val="Code"/>
        <w:rPr>
          <w:highlight w:val="white"/>
        </w:rPr>
      </w:pPr>
      <w:r w:rsidRPr="0091228B">
        <w:rPr>
          <w:highlight w:val="white"/>
        </w:rPr>
        <w:t xml:space="preserve">                      logical_and_expression bitwise_or_expression</w:t>
      </w:r>
    </w:p>
    <w:p w14:paraId="1341C9C9" w14:textId="77777777" w:rsidR="005B1C6D" w:rsidRPr="0091228B" w:rsidRDefault="005B1C6D" w:rsidP="005B1C6D">
      <w:pPr>
        <w:pStyle w:val="Code"/>
        <w:rPr>
          <w:highlight w:val="white"/>
        </w:rPr>
      </w:pPr>
      <w:r w:rsidRPr="0091228B">
        <w:rPr>
          <w:highlight w:val="white"/>
        </w:rPr>
        <w:t xml:space="preserve">                      bitwise_xor_expression bitwise_and_expression</w:t>
      </w:r>
    </w:p>
    <w:p w14:paraId="5DE6EDAC" w14:textId="77777777" w:rsidR="005B1C6D" w:rsidRPr="0091228B" w:rsidRDefault="005B1C6D" w:rsidP="005B1C6D">
      <w:pPr>
        <w:pStyle w:val="Code"/>
        <w:rPr>
          <w:highlight w:val="white"/>
        </w:rPr>
      </w:pPr>
      <w:r w:rsidRPr="0091228B">
        <w:rPr>
          <w:highlight w:val="white"/>
        </w:rPr>
        <w:t xml:space="preserve">                      equality_expression relation_expression</w:t>
      </w:r>
    </w:p>
    <w:p w14:paraId="7F38CE86" w14:textId="77777777" w:rsidR="005B1C6D" w:rsidRPr="0091228B" w:rsidRDefault="005B1C6D" w:rsidP="005B1C6D">
      <w:pPr>
        <w:pStyle w:val="Code"/>
        <w:rPr>
          <w:highlight w:val="white"/>
        </w:rPr>
      </w:pPr>
      <w:r w:rsidRPr="0091228B">
        <w:rPr>
          <w:highlight w:val="white"/>
        </w:rPr>
        <w:t xml:space="preserve">                      shift_expression add_expression</w:t>
      </w:r>
    </w:p>
    <w:p w14:paraId="4157F23A" w14:textId="77777777" w:rsidR="005B1C6D" w:rsidRPr="0091228B" w:rsidRDefault="005B1C6D" w:rsidP="005B1C6D">
      <w:pPr>
        <w:pStyle w:val="Code"/>
        <w:rPr>
          <w:highlight w:val="white"/>
        </w:rPr>
      </w:pPr>
      <w:r w:rsidRPr="0091228B">
        <w:rPr>
          <w:highlight w:val="white"/>
        </w:rPr>
        <w:t xml:space="preserve">                      multiply_expression prefix_expression</w:t>
      </w:r>
    </w:p>
    <w:p w14:paraId="65F4652C" w14:textId="77777777" w:rsidR="005B1C6D" w:rsidRPr="0091228B" w:rsidRDefault="005B1C6D" w:rsidP="005B1C6D">
      <w:pPr>
        <w:pStyle w:val="Code"/>
        <w:rPr>
          <w:highlight w:val="white"/>
        </w:rPr>
      </w:pPr>
      <w:r w:rsidRPr="0091228B">
        <w:rPr>
          <w:highlight w:val="white"/>
        </w:rPr>
        <w:t xml:space="preserve">                      primary_expression</w:t>
      </w:r>
    </w:p>
    <w:p w14:paraId="6BDA3B79" w14:textId="77777777" w:rsidR="005B1C6D" w:rsidRPr="0091228B" w:rsidRDefault="005B1C6D" w:rsidP="005B1C6D">
      <w:pPr>
        <w:pStyle w:val="Code"/>
        <w:rPr>
          <w:highlight w:val="white"/>
        </w:rPr>
      </w:pPr>
    </w:p>
    <w:p w14:paraId="2E287FC7" w14:textId="77777777" w:rsidR="005B1C6D" w:rsidRPr="0091228B" w:rsidRDefault="005B1C6D" w:rsidP="005B1C6D">
      <w:pPr>
        <w:pStyle w:val="Code"/>
        <w:rPr>
          <w:highlight w:val="white"/>
        </w:rPr>
      </w:pPr>
      <w:r w:rsidRPr="0091228B">
        <w:rPr>
          <w:highlight w:val="white"/>
        </w:rPr>
        <w:t>%start expression</w:t>
      </w:r>
    </w:p>
    <w:p w14:paraId="62BAC1A5" w14:textId="77777777" w:rsidR="005B1C6D" w:rsidRPr="0091228B" w:rsidRDefault="005B1C6D" w:rsidP="005B1C6D">
      <w:pPr>
        <w:pStyle w:val="Code"/>
        <w:rPr>
          <w:highlight w:val="white"/>
        </w:rPr>
      </w:pPr>
    </w:p>
    <w:p w14:paraId="31A3B44E" w14:textId="77777777" w:rsidR="005B1C6D" w:rsidRPr="0091228B" w:rsidRDefault="005B1C6D" w:rsidP="005B1C6D">
      <w:pPr>
        <w:pStyle w:val="Code"/>
        <w:rPr>
          <w:highlight w:val="white"/>
        </w:rPr>
      </w:pPr>
      <w:r w:rsidRPr="0091228B">
        <w:rPr>
          <w:highlight w:val="white"/>
        </w:rPr>
        <w:t>%%</w:t>
      </w:r>
    </w:p>
    <w:p w14:paraId="7048D43F" w14:textId="77777777" w:rsidR="005B1C6D" w:rsidRPr="0091228B" w:rsidRDefault="005B1C6D" w:rsidP="005B1C6D">
      <w:pPr>
        <w:pStyle w:val="Code"/>
        <w:rPr>
          <w:highlight w:val="white"/>
        </w:rPr>
      </w:pPr>
    </w:p>
    <w:p w14:paraId="350372C4" w14:textId="77777777" w:rsidR="005B1C6D" w:rsidRPr="0091228B" w:rsidRDefault="005B1C6D" w:rsidP="005B1C6D">
      <w:pPr>
        <w:pStyle w:val="Code"/>
        <w:rPr>
          <w:highlight w:val="white"/>
        </w:rPr>
      </w:pPr>
      <w:r w:rsidRPr="0091228B">
        <w:rPr>
          <w:highlight w:val="white"/>
        </w:rPr>
        <w:t>expression:</w:t>
      </w:r>
    </w:p>
    <w:p w14:paraId="6056A909" w14:textId="77777777" w:rsidR="005B1C6D" w:rsidRPr="0091228B" w:rsidRDefault="005B1C6D" w:rsidP="005B1C6D">
      <w:pPr>
        <w:pStyle w:val="Code"/>
        <w:rPr>
          <w:highlight w:val="white"/>
        </w:rPr>
      </w:pPr>
      <w:r w:rsidRPr="0091228B">
        <w:rPr>
          <w:highlight w:val="white"/>
        </w:rPr>
        <w:t xml:space="preserve">    logical_or_expression  {</w:t>
      </w:r>
    </w:p>
    <w:p w14:paraId="779FA452" w14:textId="77777777" w:rsidR="005B1C6D" w:rsidRPr="0091228B" w:rsidRDefault="005B1C6D" w:rsidP="005B1C6D">
      <w:pPr>
        <w:pStyle w:val="Code"/>
        <w:rPr>
          <w:highlight w:val="white"/>
        </w:rPr>
      </w:pPr>
      <w:r w:rsidRPr="0091228B">
        <w:rPr>
          <w:highlight w:val="white"/>
        </w:rPr>
        <w:t xml:space="preserve">      $$ = $1;</w:t>
      </w:r>
    </w:p>
    <w:p w14:paraId="426FC6C4" w14:textId="77777777" w:rsidR="005B1C6D" w:rsidRPr="0091228B" w:rsidRDefault="005B1C6D" w:rsidP="005B1C6D">
      <w:pPr>
        <w:pStyle w:val="Code"/>
        <w:rPr>
          <w:highlight w:val="white"/>
        </w:rPr>
      </w:pPr>
      <w:r w:rsidRPr="0091228B">
        <w:rPr>
          <w:highlight w:val="white"/>
        </w:rPr>
        <w:t xml:space="preserve">      Preprocessor.PreProcessorResult = $$;</w:t>
      </w:r>
    </w:p>
    <w:p w14:paraId="5529131C" w14:textId="77777777" w:rsidR="005B1C6D" w:rsidRPr="0091228B" w:rsidRDefault="005B1C6D" w:rsidP="005B1C6D">
      <w:pPr>
        <w:pStyle w:val="Code"/>
        <w:rPr>
          <w:highlight w:val="white"/>
        </w:rPr>
      </w:pPr>
      <w:r w:rsidRPr="0091228B">
        <w:rPr>
          <w:highlight w:val="white"/>
        </w:rPr>
        <w:t xml:space="preserve">    }</w:t>
      </w:r>
    </w:p>
    <w:p w14:paraId="23CF0512" w14:textId="77777777" w:rsidR="005B1C6D" w:rsidRPr="0091228B" w:rsidRDefault="005B1C6D" w:rsidP="005B1C6D">
      <w:pPr>
        <w:pStyle w:val="Code"/>
        <w:rPr>
          <w:highlight w:val="white"/>
        </w:rPr>
      </w:pPr>
      <w:r w:rsidRPr="0091228B">
        <w:rPr>
          <w:highlight w:val="white"/>
        </w:rPr>
        <w:t xml:space="preserve">  | logical_or_expression QUESTION_MARK expression</w:t>
      </w:r>
    </w:p>
    <w:p w14:paraId="58024C98" w14:textId="77777777" w:rsidR="005B1C6D" w:rsidRPr="0091228B" w:rsidRDefault="005B1C6D" w:rsidP="005B1C6D">
      <w:pPr>
        <w:pStyle w:val="Code"/>
        <w:rPr>
          <w:highlight w:val="white"/>
        </w:rPr>
      </w:pPr>
      <w:r w:rsidRPr="0091228B">
        <w:rPr>
          <w:highlight w:val="white"/>
        </w:rPr>
        <w:t xml:space="preserve">                          COLON expression {</w:t>
      </w:r>
    </w:p>
    <w:p w14:paraId="6B4140E0" w14:textId="77777777" w:rsidR="005B1C6D" w:rsidRPr="0091228B" w:rsidRDefault="005B1C6D" w:rsidP="005B1C6D">
      <w:pPr>
        <w:pStyle w:val="Code"/>
        <w:rPr>
          <w:highlight w:val="white"/>
        </w:rPr>
      </w:pPr>
      <w:r w:rsidRPr="0091228B">
        <w:rPr>
          <w:highlight w:val="white"/>
        </w:rPr>
        <w:t xml:space="preserve">      $$ = ($1 != 0) ? $3 : $5;</w:t>
      </w:r>
    </w:p>
    <w:p w14:paraId="4162D387" w14:textId="77777777" w:rsidR="005B1C6D" w:rsidRPr="0091228B" w:rsidRDefault="005B1C6D" w:rsidP="005B1C6D">
      <w:pPr>
        <w:pStyle w:val="Code"/>
        <w:rPr>
          <w:highlight w:val="white"/>
        </w:rPr>
      </w:pPr>
      <w:r w:rsidRPr="0091228B">
        <w:rPr>
          <w:highlight w:val="white"/>
        </w:rPr>
        <w:t xml:space="preserve">      Preprocessor.PreProcessorResult = $$;</w:t>
      </w:r>
    </w:p>
    <w:p w14:paraId="0759A927" w14:textId="77777777" w:rsidR="005B1C6D" w:rsidRPr="0091228B" w:rsidRDefault="005B1C6D" w:rsidP="005B1C6D">
      <w:pPr>
        <w:pStyle w:val="Code"/>
        <w:rPr>
          <w:highlight w:val="white"/>
        </w:rPr>
      </w:pPr>
      <w:r w:rsidRPr="0091228B">
        <w:rPr>
          <w:highlight w:val="white"/>
        </w:rPr>
        <w:t xml:space="preserve">    };</w:t>
      </w:r>
    </w:p>
    <w:p w14:paraId="15BAFF1C" w14:textId="77777777" w:rsidR="005B1C6D" w:rsidRPr="0091228B" w:rsidRDefault="005B1C6D" w:rsidP="005B1C6D">
      <w:pPr>
        <w:pStyle w:val="Code"/>
        <w:rPr>
          <w:highlight w:val="white"/>
        </w:rPr>
      </w:pPr>
    </w:p>
    <w:p w14:paraId="41D982A7" w14:textId="77777777" w:rsidR="005B1C6D" w:rsidRPr="0091228B" w:rsidRDefault="005B1C6D" w:rsidP="005B1C6D">
      <w:pPr>
        <w:pStyle w:val="Code"/>
        <w:rPr>
          <w:highlight w:val="white"/>
        </w:rPr>
      </w:pPr>
      <w:r w:rsidRPr="0091228B">
        <w:rPr>
          <w:highlight w:val="white"/>
        </w:rPr>
        <w:t>logical_or_expression:</w:t>
      </w:r>
    </w:p>
    <w:p w14:paraId="50762452" w14:textId="77777777" w:rsidR="005B1C6D" w:rsidRPr="0091228B" w:rsidRDefault="005B1C6D" w:rsidP="005B1C6D">
      <w:pPr>
        <w:pStyle w:val="Code"/>
        <w:rPr>
          <w:highlight w:val="white"/>
        </w:rPr>
      </w:pPr>
      <w:r w:rsidRPr="0091228B">
        <w:rPr>
          <w:highlight w:val="white"/>
        </w:rPr>
        <w:t xml:space="preserve">    logical_and_expression  {</w:t>
      </w:r>
    </w:p>
    <w:p w14:paraId="5F5C4DF5" w14:textId="77777777" w:rsidR="005B1C6D" w:rsidRPr="0091228B" w:rsidRDefault="005B1C6D" w:rsidP="005B1C6D">
      <w:pPr>
        <w:pStyle w:val="Code"/>
        <w:rPr>
          <w:highlight w:val="white"/>
        </w:rPr>
      </w:pPr>
      <w:r w:rsidRPr="0091228B">
        <w:rPr>
          <w:highlight w:val="white"/>
        </w:rPr>
        <w:t xml:space="preserve">      $$ = $1;</w:t>
      </w:r>
    </w:p>
    <w:p w14:paraId="7327869E" w14:textId="77777777" w:rsidR="005B1C6D" w:rsidRPr="0091228B" w:rsidRDefault="005B1C6D" w:rsidP="005B1C6D">
      <w:pPr>
        <w:pStyle w:val="Code"/>
        <w:rPr>
          <w:highlight w:val="white"/>
        </w:rPr>
      </w:pPr>
      <w:r w:rsidRPr="0091228B">
        <w:rPr>
          <w:highlight w:val="white"/>
        </w:rPr>
        <w:t xml:space="preserve">    }</w:t>
      </w:r>
    </w:p>
    <w:p w14:paraId="4E645AB3" w14:textId="77777777" w:rsidR="005B1C6D" w:rsidRPr="0091228B" w:rsidRDefault="005B1C6D" w:rsidP="005B1C6D">
      <w:pPr>
        <w:pStyle w:val="Code"/>
        <w:rPr>
          <w:highlight w:val="white"/>
        </w:rPr>
      </w:pPr>
      <w:r w:rsidRPr="0091228B">
        <w:rPr>
          <w:highlight w:val="white"/>
        </w:rPr>
        <w:t xml:space="preserve">  | logical_or_expression LOGICAL_OR logical_and_expression {</w:t>
      </w:r>
    </w:p>
    <w:p w14:paraId="7AF8763E" w14:textId="77777777" w:rsidR="005B1C6D" w:rsidRPr="0091228B" w:rsidRDefault="005B1C6D" w:rsidP="005B1C6D">
      <w:pPr>
        <w:pStyle w:val="Code"/>
        <w:rPr>
          <w:highlight w:val="white"/>
        </w:rPr>
      </w:pPr>
      <w:r w:rsidRPr="0091228B">
        <w:rPr>
          <w:highlight w:val="white"/>
        </w:rPr>
        <w:t xml:space="preserve">      $$ = (($1 != 0) || ($3 != 0)) ? 1 : 0;</w:t>
      </w:r>
    </w:p>
    <w:p w14:paraId="28DD13F9" w14:textId="77777777" w:rsidR="005B1C6D" w:rsidRPr="0091228B" w:rsidRDefault="005B1C6D" w:rsidP="005B1C6D">
      <w:pPr>
        <w:pStyle w:val="Code"/>
        <w:rPr>
          <w:highlight w:val="white"/>
        </w:rPr>
      </w:pPr>
      <w:r w:rsidRPr="0091228B">
        <w:rPr>
          <w:highlight w:val="white"/>
        </w:rPr>
        <w:t xml:space="preserve">    };</w:t>
      </w:r>
    </w:p>
    <w:p w14:paraId="4453FD37" w14:textId="77777777" w:rsidR="005B1C6D" w:rsidRPr="0091228B" w:rsidRDefault="005B1C6D" w:rsidP="005B1C6D">
      <w:pPr>
        <w:pStyle w:val="Code"/>
        <w:rPr>
          <w:highlight w:val="white"/>
        </w:rPr>
      </w:pPr>
    </w:p>
    <w:p w14:paraId="652604F0" w14:textId="77777777" w:rsidR="005B1C6D" w:rsidRPr="0091228B" w:rsidRDefault="005B1C6D" w:rsidP="005B1C6D">
      <w:pPr>
        <w:pStyle w:val="Code"/>
        <w:rPr>
          <w:highlight w:val="white"/>
        </w:rPr>
      </w:pPr>
      <w:r w:rsidRPr="0091228B">
        <w:rPr>
          <w:highlight w:val="white"/>
        </w:rPr>
        <w:t>logical_and_expression:</w:t>
      </w:r>
    </w:p>
    <w:p w14:paraId="7E9862D8" w14:textId="77777777" w:rsidR="005B1C6D" w:rsidRPr="0091228B" w:rsidRDefault="005B1C6D" w:rsidP="005B1C6D">
      <w:pPr>
        <w:pStyle w:val="Code"/>
        <w:rPr>
          <w:highlight w:val="white"/>
        </w:rPr>
      </w:pPr>
      <w:r w:rsidRPr="0091228B">
        <w:rPr>
          <w:highlight w:val="white"/>
        </w:rPr>
        <w:t xml:space="preserve">    bitwise_or_expression  {</w:t>
      </w:r>
    </w:p>
    <w:p w14:paraId="3714FBBE" w14:textId="77777777" w:rsidR="005B1C6D" w:rsidRPr="0091228B" w:rsidRDefault="005B1C6D" w:rsidP="005B1C6D">
      <w:pPr>
        <w:pStyle w:val="Code"/>
        <w:rPr>
          <w:highlight w:val="white"/>
        </w:rPr>
      </w:pPr>
      <w:r w:rsidRPr="0091228B">
        <w:rPr>
          <w:highlight w:val="white"/>
        </w:rPr>
        <w:t xml:space="preserve">      $$ = $1;</w:t>
      </w:r>
    </w:p>
    <w:p w14:paraId="3B0A8ADB" w14:textId="77777777" w:rsidR="005B1C6D" w:rsidRPr="0091228B" w:rsidRDefault="005B1C6D" w:rsidP="005B1C6D">
      <w:pPr>
        <w:pStyle w:val="Code"/>
        <w:rPr>
          <w:highlight w:val="white"/>
        </w:rPr>
      </w:pPr>
      <w:r w:rsidRPr="0091228B">
        <w:rPr>
          <w:highlight w:val="white"/>
        </w:rPr>
        <w:t xml:space="preserve">    }</w:t>
      </w:r>
    </w:p>
    <w:p w14:paraId="1E7DBD71" w14:textId="77777777" w:rsidR="005B1C6D" w:rsidRPr="0091228B" w:rsidRDefault="005B1C6D" w:rsidP="005B1C6D">
      <w:pPr>
        <w:pStyle w:val="Code"/>
        <w:rPr>
          <w:highlight w:val="white"/>
        </w:rPr>
      </w:pPr>
      <w:r w:rsidRPr="0091228B">
        <w:rPr>
          <w:highlight w:val="white"/>
        </w:rPr>
        <w:t xml:space="preserve">  | bitwise_and_expression LOGICAL_AND bitwise_or_expression {</w:t>
      </w:r>
    </w:p>
    <w:p w14:paraId="58D94F46" w14:textId="77777777" w:rsidR="005B1C6D" w:rsidRPr="0091228B" w:rsidRDefault="005B1C6D" w:rsidP="005B1C6D">
      <w:pPr>
        <w:pStyle w:val="Code"/>
        <w:rPr>
          <w:highlight w:val="white"/>
        </w:rPr>
      </w:pPr>
      <w:r w:rsidRPr="0091228B">
        <w:rPr>
          <w:highlight w:val="white"/>
        </w:rPr>
        <w:t xml:space="preserve">      $$ = (($1 != 0) &amp;&amp; ($3 != 0)) ? 1 : 0;</w:t>
      </w:r>
    </w:p>
    <w:p w14:paraId="23C30540" w14:textId="77777777" w:rsidR="005B1C6D" w:rsidRPr="0091228B" w:rsidRDefault="005B1C6D" w:rsidP="005B1C6D">
      <w:pPr>
        <w:pStyle w:val="Code"/>
        <w:rPr>
          <w:highlight w:val="white"/>
        </w:rPr>
      </w:pPr>
      <w:r w:rsidRPr="0091228B">
        <w:rPr>
          <w:highlight w:val="white"/>
        </w:rPr>
        <w:t xml:space="preserve">    };</w:t>
      </w:r>
    </w:p>
    <w:p w14:paraId="0BAD3368" w14:textId="77777777" w:rsidR="005B1C6D" w:rsidRPr="0091228B" w:rsidRDefault="005B1C6D" w:rsidP="005B1C6D">
      <w:pPr>
        <w:pStyle w:val="Code"/>
        <w:rPr>
          <w:highlight w:val="white"/>
        </w:rPr>
      </w:pPr>
    </w:p>
    <w:p w14:paraId="0E99D761" w14:textId="77777777" w:rsidR="005B1C6D" w:rsidRDefault="005B1C6D" w:rsidP="005B1C6D">
      <w:pPr>
        <w:pStyle w:val="Code"/>
        <w:rPr>
          <w:highlight w:val="white"/>
          <w:lang w:val="sv-SE"/>
        </w:rPr>
      </w:pPr>
      <w:r>
        <w:rPr>
          <w:highlight w:val="white"/>
          <w:lang w:val="sv-SE"/>
        </w:rPr>
        <w:t>bitwise_or_expression:</w:t>
      </w:r>
    </w:p>
    <w:p w14:paraId="3EE8595D" w14:textId="77777777" w:rsidR="005B1C6D" w:rsidRDefault="005B1C6D" w:rsidP="005B1C6D">
      <w:pPr>
        <w:pStyle w:val="Code"/>
        <w:rPr>
          <w:highlight w:val="white"/>
          <w:lang w:val="sv-SE"/>
        </w:rPr>
      </w:pPr>
      <w:r>
        <w:rPr>
          <w:highlight w:val="white"/>
          <w:lang w:val="sv-SE"/>
        </w:rPr>
        <w:t xml:space="preserve">    bitwise_xor_expression  {</w:t>
      </w:r>
    </w:p>
    <w:p w14:paraId="72B9164E" w14:textId="77777777" w:rsidR="005B1C6D" w:rsidRDefault="005B1C6D" w:rsidP="005B1C6D">
      <w:pPr>
        <w:pStyle w:val="Code"/>
        <w:rPr>
          <w:highlight w:val="white"/>
          <w:lang w:val="sv-SE"/>
        </w:rPr>
      </w:pPr>
      <w:r>
        <w:rPr>
          <w:highlight w:val="white"/>
          <w:lang w:val="sv-SE"/>
        </w:rPr>
        <w:t xml:space="preserve">      $$ = $1;</w:t>
      </w:r>
    </w:p>
    <w:p w14:paraId="4199A027" w14:textId="77777777" w:rsidR="005B1C6D" w:rsidRDefault="005B1C6D" w:rsidP="005B1C6D">
      <w:pPr>
        <w:pStyle w:val="Code"/>
        <w:rPr>
          <w:highlight w:val="white"/>
          <w:lang w:val="sv-SE"/>
        </w:rPr>
      </w:pPr>
      <w:r>
        <w:rPr>
          <w:highlight w:val="white"/>
          <w:lang w:val="sv-SE"/>
        </w:rPr>
        <w:t xml:space="preserve">    }</w:t>
      </w:r>
    </w:p>
    <w:p w14:paraId="3DA1CEB6" w14:textId="77777777" w:rsidR="005B1C6D" w:rsidRDefault="005B1C6D" w:rsidP="005B1C6D">
      <w:pPr>
        <w:pStyle w:val="Code"/>
        <w:rPr>
          <w:highlight w:val="white"/>
          <w:lang w:val="sv-SE"/>
        </w:rPr>
      </w:pPr>
      <w:r>
        <w:rPr>
          <w:highlight w:val="white"/>
          <w:lang w:val="sv-SE"/>
        </w:rPr>
        <w:t xml:space="preserve">  | bitwise_or_expression BITWISE_OR bitwise_xor_expression {</w:t>
      </w:r>
    </w:p>
    <w:p w14:paraId="0383EE18" w14:textId="77777777" w:rsidR="005B1C6D" w:rsidRDefault="005B1C6D" w:rsidP="005B1C6D">
      <w:pPr>
        <w:pStyle w:val="Code"/>
        <w:rPr>
          <w:highlight w:val="white"/>
          <w:lang w:val="sv-SE"/>
        </w:rPr>
      </w:pPr>
      <w:r>
        <w:rPr>
          <w:highlight w:val="white"/>
          <w:lang w:val="sv-SE"/>
        </w:rPr>
        <w:t xml:space="preserve">      $$ = $1 | $3;</w:t>
      </w:r>
    </w:p>
    <w:p w14:paraId="7751B740" w14:textId="77777777" w:rsidR="005B1C6D" w:rsidRDefault="005B1C6D" w:rsidP="005B1C6D">
      <w:pPr>
        <w:pStyle w:val="Code"/>
        <w:rPr>
          <w:highlight w:val="white"/>
          <w:lang w:val="sv-SE"/>
        </w:rPr>
      </w:pPr>
      <w:r>
        <w:rPr>
          <w:highlight w:val="white"/>
          <w:lang w:val="sv-SE"/>
        </w:rPr>
        <w:t xml:space="preserve">    };</w:t>
      </w:r>
    </w:p>
    <w:p w14:paraId="14F01CB8" w14:textId="77777777" w:rsidR="005B1C6D" w:rsidRDefault="005B1C6D" w:rsidP="005B1C6D">
      <w:pPr>
        <w:pStyle w:val="Code"/>
        <w:rPr>
          <w:highlight w:val="white"/>
          <w:lang w:val="sv-SE"/>
        </w:rPr>
      </w:pPr>
    </w:p>
    <w:p w14:paraId="5A8A8C18" w14:textId="77777777" w:rsidR="005B1C6D" w:rsidRDefault="005B1C6D" w:rsidP="005B1C6D">
      <w:pPr>
        <w:pStyle w:val="Code"/>
        <w:rPr>
          <w:highlight w:val="white"/>
          <w:lang w:val="sv-SE"/>
        </w:rPr>
      </w:pPr>
      <w:r>
        <w:rPr>
          <w:highlight w:val="white"/>
          <w:lang w:val="sv-SE"/>
        </w:rPr>
        <w:t>bitwise_xor_expression:</w:t>
      </w:r>
    </w:p>
    <w:p w14:paraId="102D58FA" w14:textId="77777777" w:rsidR="005B1C6D" w:rsidRDefault="005B1C6D" w:rsidP="005B1C6D">
      <w:pPr>
        <w:pStyle w:val="Code"/>
        <w:rPr>
          <w:highlight w:val="white"/>
          <w:lang w:val="sv-SE"/>
        </w:rPr>
      </w:pPr>
      <w:r>
        <w:rPr>
          <w:highlight w:val="white"/>
          <w:lang w:val="sv-SE"/>
        </w:rPr>
        <w:t xml:space="preserve">    bitwise_and_expression  {</w:t>
      </w:r>
    </w:p>
    <w:p w14:paraId="36BB23A5" w14:textId="77777777" w:rsidR="005B1C6D" w:rsidRDefault="005B1C6D" w:rsidP="005B1C6D">
      <w:pPr>
        <w:pStyle w:val="Code"/>
        <w:rPr>
          <w:highlight w:val="white"/>
          <w:lang w:val="sv-SE"/>
        </w:rPr>
      </w:pPr>
      <w:r>
        <w:rPr>
          <w:highlight w:val="white"/>
          <w:lang w:val="sv-SE"/>
        </w:rPr>
        <w:t xml:space="preserve">      $$ = $1;</w:t>
      </w:r>
    </w:p>
    <w:p w14:paraId="44534CF4" w14:textId="77777777" w:rsidR="005B1C6D" w:rsidRPr="0091228B" w:rsidRDefault="005B1C6D" w:rsidP="005B1C6D">
      <w:pPr>
        <w:pStyle w:val="Code"/>
        <w:rPr>
          <w:highlight w:val="white"/>
        </w:rPr>
      </w:pPr>
      <w:r w:rsidRPr="0091228B">
        <w:rPr>
          <w:highlight w:val="white"/>
        </w:rPr>
        <w:t xml:space="preserve">    }</w:t>
      </w:r>
    </w:p>
    <w:p w14:paraId="4ABC0894" w14:textId="77777777" w:rsidR="005B1C6D" w:rsidRPr="0091228B" w:rsidRDefault="005B1C6D" w:rsidP="005B1C6D">
      <w:pPr>
        <w:pStyle w:val="Code"/>
        <w:rPr>
          <w:highlight w:val="white"/>
        </w:rPr>
      </w:pPr>
      <w:r w:rsidRPr="0091228B">
        <w:rPr>
          <w:highlight w:val="white"/>
        </w:rPr>
        <w:t xml:space="preserve">  | bitwise_xor_expression BITWISE_XOR bitwise_and_expression {</w:t>
      </w:r>
    </w:p>
    <w:p w14:paraId="2AA1EABC" w14:textId="77777777" w:rsidR="005B1C6D" w:rsidRPr="0091228B" w:rsidRDefault="005B1C6D" w:rsidP="005B1C6D">
      <w:pPr>
        <w:pStyle w:val="Code"/>
        <w:rPr>
          <w:highlight w:val="white"/>
        </w:rPr>
      </w:pPr>
      <w:r w:rsidRPr="0091228B">
        <w:rPr>
          <w:highlight w:val="white"/>
        </w:rPr>
        <w:t xml:space="preserve">      $$ = $1 ^ $3;</w:t>
      </w:r>
    </w:p>
    <w:p w14:paraId="20B70764" w14:textId="77777777" w:rsidR="005B1C6D" w:rsidRPr="0091228B" w:rsidRDefault="005B1C6D" w:rsidP="005B1C6D">
      <w:pPr>
        <w:pStyle w:val="Code"/>
        <w:rPr>
          <w:highlight w:val="white"/>
        </w:rPr>
      </w:pPr>
      <w:r w:rsidRPr="0091228B">
        <w:rPr>
          <w:highlight w:val="white"/>
        </w:rPr>
        <w:t xml:space="preserve">    };</w:t>
      </w:r>
    </w:p>
    <w:p w14:paraId="28A339AF" w14:textId="77777777" w:rsidR="005B1C6D" w:rsidRPr="0091228B" w:rsidRDefault="005B1C6D" w:rsidP="005B1C6D">
      <w:pPr>
        <w:pStyle w:val="Code"/>
        <w:rPr>
          <w:highlight w:val="white"/>
        </w:rPr>
      </w:pPr>
    </w:p>
    <w:p w14:paraId="18E8A473" w14:textId="77777777" w:rsidR="005B1C6D" w:rsidRPr="0091228B" w:rsidRDefault="005B1C6D" w:rsidP="005B1C6D">
      <w:pPr>
        <w:pStyle w:val="Code"/>
        <w:rPr>
          <w:highlight w:val="white"/>
        </w:rPr>
      </w:pPr>
      <w:r w:rsidRPr="0091228B">
        <w:rPr>
          <w:highlight w:val="white"/>
        </w:rPr>
        <w:t>bitwise_and_expression:</w:t>
      </w:r>
    </w:p>
    <w:p w14:paraId="2FF99A42" w14:textId="77777777" w:rsidR="005B1C6D" w:rsidRPr="0091228B" w:rsidRDefault="005B1C6D" w:rsidP="005B1C6D">
      <w:pPr>
        <w:pStyle w:val="Code"/>
        <w:rPr>
          <w:highlight w:val="white"/>
        </w:rPr>
      </w:pPr>
      <w:r w:rsidRPr="0091228B">
        <w:rPr>
          <w:highlight w:val="white"/>
        </w:rPr>
        <w:t xml:space="preserve">    equality_expression {</w:t>
      </w:r>
    </w:p>
    <w:p w14:paraId="159F9E96" w14:textId="77777777" w:rsidR="005B1C6D" w:rsidRPr="0091228B" w:rsidRDefault="005B1C6D" w:rsidP="005B1C6D">
      <w:pPr>
        <w:pStyle w:val="Code"/>
        <w:rPr>
          <w:highlight w:val="white"/>
        </w:rPr>
      </w:pPr>
      <w:r w:rsidRPr="0091228B">
        <w:rPr>
          <w:highlight w:val="white"/>
        </w:rPr>
        <w:t xml:space="preserve">      $$ = $1;</w:t>
      </w:r>
    </w:p>
    <w:p w14:paraId="27939458" w14:textId="77777777" w:rsidR="005B1C6D" w:rsidRPr="0091228B" w:rsidRDefault="005B1C6D" w:rsidP="005B1C6D">
      <w:pPr>
        <w:pStyle w:val="Code"/>
        <w:rPr>
          <w:highlight w:val="white"/>
        </w:rPr>
      </w:pPr>
      <w:r w:rsidRPr="0091228B">
        <w:rPr>
          <w:highlight w:val="white"/>
        </w:rPr>
        <w:t xml:space="preserve">    }</w:t>
      </w:r>
    </w:p>
    <w:p w14:paraId="63AEC21E" w14:textId="77777777" w:rsidR="005B1C6D" w:rsidRPr="0091228B" w:rsidRDefault="005B1C6D" w:rsidP="005B1C6D">
      <w:pPr>
        <w:pStyle w:val="Code"/>
        <w:rPr>
          <w:highlight w:val="white"/>
        </w:rPr>
      </w:pPr>
      <w:r w:rsidRPr="0091228B">
        <w:rPr>
          <w:highlight w:val="white"/>
        </w:rPr>
        <w:t xml:space="preserve">  | bitwise_and_expression BITWISE_AND equality_expression {</w:t>
      </w:r>
    </w:p>
    <w:p w14:paraId="4259E40C" w14:textId="77777777" w:rsidR="005B1C6D" w:rsidRPr="0091228B" w:rsidRDefault="005B1C6D" w:rsidP="005B1C6D">
      <w:pPr>
        <w:pStyle w:val="Code"/>
        <w:rPr>
          <w:highlight w:val="white"/>
        </w:rPr>
      </w:pPr>
      <w:r w:rsidRPr="0091228B">
        <w:rPr>
          <w:highlight w:val="white"/>
        </w:rPr>
        <w:t xml:space="preserve">      $$ = $1 &amp; $3;</w:t>
      </w:r>
    </w:p>
    <w:p w14:paraId="0D8E7076" w14:textId="77777777" w:rsidR="005B1C6D" w:rsidRPr="0091228B" w:rsidRDefault="005B1C6D" w:rsidP="005B1C6D">
      <w:pPr>
        <w:pStyle w:val="Code"/>
        <w:rPr>
          <w:highlight w:val="white"/>
        </w:rPr>
      </w:pPr>
      <w:r w:rsidRPr="0091228B">
        <w:rPr>
          <w:highlight w:val="white"/>
        </w:rPr>
        <w:t xml:space="preserve">    };</w:t>
      </w:r>
    </w:p>
    <w:p w14:paraId="2C7D1903" w14:textId="77777777" w:rsidR="005B1C6D" w:rsidRPr="0091228B" w:rsidRDefault="005B1C6D" w:rsidP="005B1C6D">
      <w:pPr>
        <w:pStyle w:val="Code"/>
        <w:rPr>
          <w:highlight w:val="white"/>
        </w:rPr>
      </w:pPr>
    </w:p>
    <w:p w14:paraId="56356021" w14:textId="77777777" w:rsidR="005B1C6D" w:rsidRPr="0091228B" w:rsidRDefault="005B1C6D" w:rsidP="005B1C6D">
      <w:pPr>
        <w:pStyle w:val="Code"/>
        <w:rPr>
          <w:highlight w:val="white"/>
        </w:rPr>
      </w:pPr>
      <w:r w:rsidRPr="0091228B">
        <w:rPr>
          <w:highlight w:val="white"/>
        </w:rPr>
        <w:t>equality_expression:</w:t>
      </w:r>
    </w:p>
    <w:p w14:paraId="58B5BC3C" w14:textId="77777777" w:rsidR="005B1C6D" w:rsidRPr="0091228B" w:rsidRDefault="005B1C6D" w:rsidP="005B1C6D">
      <w:pPr>
        <w:pStyle w:val="Code"/>
        <w:rPr>
          <w:highlight w:val="white"/>
        </w:rPr>
      </w:pPr>
      <w:r w:rsidRPr="0091228B">
        <w:rPr>
          <w:highlight w:val="white"/>
        </w:rPr>
        <w:t xml:space="preserve">    relation_expression {</w:t>
      </w:r>
    </w:p>
    <w:p w14:paraId="4F03395D" w14:textId="77777777" w:rsidR="005B1C6D" w:rsidRPr="0091228B" w:rsidRDefault="005B1C6D" w:rsidP="005B1C6D">
      <w:pPr>
        <w:pStyle w:val="Code"/>
        <w:rPr>
          <w:highlight w:val="white"/>
        </w:rPr>
      </w:pPr>
      <w:r w:rsidRPr="0091228B">
        <w:rPr>
          <w:highlight w:val="white"/>
        </w:rPr>
        <w:t xml:space="preserve">      $$ = $1;</w:t>
      </w:r>
    </w:p>
    <w:p w14:paraId="49BC9062" w14:textId="77777777" w:rsidR="005B1C6D" w:rsidRPr="0091228B" w:rsidRDefault="005B1C6D" w:rsidP="005B1C6D">
      <w:pPr>
        <w:pStyle w:val="Code"/>
        <w:rPr>
          <w:highlight w:val="white"/>
        </w:rPr>
      </w:pPr>
      <w:r w:rsidRPr="0091228B">
        <w:rPr>
          <w:highlight w:val="white"/>
        </w:rPr>
        <w:t xml:space="preserve">    }</w:t>
      </w:r>
    </w:p>
    <w:p w14:paraId="61FBD325" w14:textId="77777777" w:rsidR="005B1C6D" w:rsidRPr="0091228B" w:rsidRDefault="005B1C6D" w:rsidP="005B1C6D">
      <w:pPr>
        <w:pStyle w:val="Code"/>
        <w:rPr>
          <w:highlight w:val="white"/>
        </w:rPr>
      </w:pPr>
      <w:r w:rsidRPr="0091228B">
        <w:rPr>
          <w:highlight w:val="white"/>
        </w:rPr>
        <w:t xml:space="preserve">  | equality_expression EQUAL relation_expression {      </w:t>
      </w:r>
    </w:p>
    <w:p w14:paraId="14E02097" w14:textId="77777777" w:rsidR="005B1C6D" w:rsidRPr="0091228B" w:rsidRDefault="005B1C6D" w:rsidP="005B1C6D">
      <w:pPr>
        <w:pStyle w:val="Code"/>
        <w:rPr>
          <w:highlight w:val="white"/>
        </w:rPr>
      </w:pPr>
      <w:r w:rsidRPr="0091228B">
        <w:rPr>
          <w:highlight w:val="white"/>
        </w:rPr>
        <w:t xml:space="preserve">      $$ = ($1 == $3) ? 1 : 0;</w:t>
      </w:r>
    </w:p>
    <w:p w14:paraId="754EF4C7" w14:textId="77777777" w:rsidR="005B1C6D" w:rsidRPr="0091228B" w:rsidRDefault="005B1C6D" w:rsidP="005B1C6D">
      <w:pPr>
        <w:pStyle w:val="Code"/>
        <w:rPr>
          <w:highlight w:val="white"/>
        </w:rPr>
      </w:pPr>
      <w:r w:rsidRPr="0091228B">
        <w:rPr>
          <w:highlight w:val="white"/>
        </w:rPr>
        <w:t xml:space="preserve">    }</w:t>
      </w:r>
    </w:p>
    <w:p w14:paraId="711171C6" w14:textId="77777777" w:rsidR="005B1C6D" w:rsidRPr="0091228B" w:rsidRDefault="005B1C6D" w:rsidP="005B1C6D">
      <w:pPr>
        <w:pStyle w:val="Code"/>
        <w:rPr>
          <w:highlight w:val="white"/>
        </w:rPr>
      </w:pPr>
      <w:r w:rsidRPr="0091228B">
        <w:rPr>
          <w:highlight w:val="white"/>
        </w:rPr>
        <w:t xml:space="preserve">  | equality_expression NOT_EQUAL relation_expression {      </w:t>
      </w:r>
    </w:p>
    <w:p w14:paraId="45469FF5" w14:textId="77777777" w:rsidR="005B1C6D" w:rsidRPr="0091228B" w:rsidRDefault="005B1C6D" w:rsidP="005B1C6D">
      <w:pPr>
        <w:pStyle w:val="Code"/>
        <w:rPr>
          <w:highlight w:val="white"/>
        </w:rPr>
      </w:pPr>
      <w:r w:rsidRPr="0091228B">
        <w:rPr>
          <w:highlight w:val="white"/>
        </w:rPr>
        <w:t xml:space="preserve">      $$ = ($1 != $3) ? 1 : 0;</w:t>
      </w:r>
    </w:p>
    <w:p w14:paraId="41734A8D" w14:textId="77777777" w:rsidR="005B1C6D" w:rsidRPr="0091228B" w:rsidRDefault="005B1C6D" w:rsidP="005B1C6D">
      <w:pPr>
        <w:pStyle w:val="Code"/>
        <w:rPr>
          <w:highlight w:val="white"/>
        </w:rPr>
      </w:pPr>
      <w:r w:rsidRPr="0091228B">
        <w:rPr>
          <w:highlight w:val="white"/>
        </w:rPr>
        <w:t xml:space="preserve">    };</w:t>
      </w:r>
    </w:p>
    <w:p w14:paraId="7EFFE72C" w14:textId="77777777" w:rsidR="005B1C6D" w:rsidRPr="0091228B" w:rsidRDefault="005B1C6D" w:rsidP="005B1C6D">
      <w:pPr>
        <w:pStyle w:val="Code"/>
        <w:rPr>
          <w:highlight w:val="white"/>
        </w:rPr>
      </w:pPr>
    </w:p>
    <w:p w14:paraId="3A548F07" w14:textId="77777777" w:rsidR="005B1C6D" w:rsidRPr="0091228B" w:rsidRDefault="005B1C6D" w:rsidP="005B1C6D">
      <w:pPr>
        <w:pStyle w:val="Code"/>
        <w:rPr>
          <w:highlight w:val="white"/>
        </w:rPr>
      </w:pPr>
      <w:r w:rsidRPr="0091228B">
        <w:rPr>
          <w:highlight w:val="white"/>
        </w:rPr>
        <w:t>relation_expression:</w:t>
      </w:r>
    </w:p>
    <w:p w14:paraId="58FFC5C0" w14:textId="77777777" w:rsidR="005B1C6D" w:rsidRPr="0091228B" w:rsidRDefault="005B1C6D" w:rsidP="005B1C6D">
      <w:pPr>
        <w:pStyle w:val="Code"/>
        <w:rPr>
          <w:highlight w:val="white"/>
        </w:rPr>
      </w:pPr>
      <w:r w:rsidRPr="0091228B">
        <w:rPr>
          <w:highlight w:val="white"/>
        </w:rPr>
        <w:t xml:space="preserve">    shift_expression  { $$ = $1; }</w:t>
      </w:r>
    </w:p>
    <w:p w14:paraId="67523828" w14:textId="77777777" w:rsidR="005B1C6D" w:rsidRPr="0091228B" w:rsidRDefault="005B1C6D" w:rsidP="005B1C6D">
      <w:pPr>
        <w:pStyle w:val="Code"/>
        <w:rPr>
          <w:highlight w:val="white"/>
        </w:rPr>
      </w:pPr>
      <w:r w:rsidRPr="0091228B">
        <w:rPr>
          <w:highlight w:val="white"/>
        </w:rPr>
        <w:t xml:space="preserve">  | relation_expression LESS_THAN shift_expression {</w:t>
      </w:r>
    </w:p>
    <w:p w14:paraId="58413577" w14:textId="77777777" w:rsidR="005B1C6D" w:rsidRPr="0091228B" w:rsidRDefault="005B1C6D" w:rsidP="005B1C6D">
      <w:pPr>
        <w:pStyle w:val="Code"/>
        <w:rPr>
          <w:highlight w:val="white"/>
        </w:rPr>
      </w:pPr>
      <w:r w:rsidRPr="0091228B">
        <w:rPr>
          <w:highlight w:val="white"/>
        </w:rPr>
        <w:t xml:space="preserve">      $$ = ($1 &lt; $3) ? 1 : 0;</w:t>
      </w:r>
    </w:p>
    <w:p w14:paraId="58ACF563" w14:textId="77777777" w:rsidR="005B1C6D" w:rsidRPr="0091228B" w:rsidRDefault="005B1C6D" w:rsidP="005B1C6D">
      <w:pPr>
        <w:pStyle w:val="Code"/>
        <w:rPr>
          <w:highlight w:val="white"/>
        </w:rPr>
      </w:pPr>
      <w:r w:rsidRPr="0091228B">
        <w:rPr>
          <w:highlight w:val="white"/>
        </w:rPr>
        <w:t xml:space="preserve">    }</w:t>
      </w:r>
    </w:p>
    <w:p w14:paraId="7E4ECB06" w14:textId="77777777" w:rsidR="005B1C6D" w:rsidRPr="0091228B" w:rsidRDefault="005B1C6D" w:rsidP="005B1C6D">
      <w:pPr>
        <w:pStyle w:val="Code"/>
        <w:rPr>
          <w:highlight w:val="white"/>
        </w:rPr>
      </w:pPr>
      <w:r w:rsidRPr="0091228B">
        <w:rPr>
          <w:highlight w:val="white"/>
        </w:rPr>
        <w:t xml:space="preserve">  | relation_expression LESS_THAN_EQUAL shift_expression {</w:t>
      </w:r>
    </w:p>
    <w:p w14:paraId="2FCFB33F" w14:textId="77777777" w:rsidR="005B1C6D" w:rsidRPr="0091228B" w:rsidRDefault="005B1C6D" w:rsidP="005B1C6D">
      <w:pPr>
        <w:pStyle w:val="Code"/>
        <w:rPr>
          <w:highlight w:val="white"/>
        </w:rPr>
      </w:pPr>
      <w:r w:rsidRPr="0091228B">
        <w:rPr>
          <w:highlight w:val="white"/>
        </w:rPr>
        <w:t xml:space="preserve">      $$ = ($1 &lt;= $3) ? 1 : 0;</w:t>
      </w:r>
    </w:p>
    <w:p w14:paraId="4E1C3A59" w14:textId="77777777" w:rsidR="005B1C6D" w:rsidRPr="0091228B" w:rsidRDefault="005B1C6D" w:rsidP="005B1C6D">
      <w:pPr>
        <w:pStyle w:val="Code"/>
        <w:rPr>
          <w:highlight w:val="white"/>
        </w:rPr>
      </w:pPr>
      <w:r w:rsidRPr="0091228B">
        <w:rPr>
          <w:highlight w:val="white"/>
        </w:rPr>
        <w:t xml:space="preserve">    }</w:t>
      </w:r>
    </w:p>
    <w:p w14:paraId="2BF74698" w14:textId="77777777" w:rsidR="005B1C6D" w:rsidRPr="0091228B" w:rsidRDefault="005B1C6D" w:rsidP="005B1C6D">
      <w:pPr>
        <w:pStyle w:val="Code"/>
        <w:rPr>
          <w:highlight w:val="white"/>
        </w:rPr>
      </w:pPr>
      <w:r w:rsidRPr="0091228B">
        <w:rPr>
          <w:highlight w:val="white"/>
        </w:rPr>
        <w:t xml:space="preserve">  | relation_expression GREATER_THAN shift_expression {</w:t>
      </w:r>
    </w:p>
    <w:p w14:paraId="485BFC07" w14:textId="77777777" w:rsidR="005B1C6D" w:rsidRPr="0091228B" w:rsidRDefault="005B1C6D" w:rsidP="005B1C6D">
      <w:pPr>
        <w:pStyle w:val="Code"/>
        <w:rPr>
          <w:highlight w:val="white"/>
        </w:rPr>
      </w:pPr>
      <w:r w:rsidRPr="0091228B">
        <w:rPr>
          <w:highlight w:val="white"/>
        </w:rPr>
        <w:t xml:space="preserve">      $$ = ($1 &gt; $3) ? 1 : 0;</w:t>
      </w:r>
    </w:p>
    <w:p w14:paraId="0BE064F9" w14:textId="77777777" w:rsidR="005B1C6D" w:rsidRPr="0091228B" w:rsidRDefault="005B1C6D" w:rsidP="005B1C6D">
      <w:pPr>
        <w:pStyle w:val="Code"/>
        <w:rPr>
          <w:highlight w:val="white"/>
        </w:rPr>
      </w:pPr>
      <w:r w:rsidRPr="0091228B">
        <w:rPr>
          <w:highlight w:val="white"/>
        </w:rPr>
        <w:t xml:space="preserve">    }</w:t>
      </w:r>
    </w:p>
    <w:p w14:paraId="3A8E626C" w14:textId="77777777" w:rsidR="005B1C6D" w:rsidRPr="0091228B" w:rsidRDefault="005B1C6D" w:rsidP="005B1C6D">
      <w:pPr>
        <w:pStyle w:val="Code"/>
        <w:rPr>
          <w:highlight w:val="white"/>
        </w:rPr>
      </w:pPr>
      <w:r w:rsidRPr="0091228B">
        <w:rPr>
          <w:highlight w:val="white"/>
        </w:rPr>
        <w:t xml:space="preserve">  | relation_expression GREATER_THAN_EQUAL shift_expression {</w:t>
      </w:r>
    </w:p>
    <w:p w14:paraId="0362AB65" w14:textId="77777777" w:rsidR="005B1C6D" w:rsidRPr="0091228B" w:rsidRDefault="005B1C6D" w:rsidP="005B1C6D">
      <w:pPr>
        <w:pStyle w:val="Code"/>
        <w:rPr>
          <w:highlight w:val="white"/>
        </w:rPr>
      </w:pPr>
      <w:r w:rsidRPr="0091228B">
        <w:rPr>
          <w:highlight w:val="white"/>
        </w:rPr>
        <w:t xml:space="preserve">      $$ = ($1 &gt;=$3) ? 1 : 0;</w:t>
      </w:r>
    </w:p>
    <w:p w14:paraId="7B55F337" w14:textId="77777777" w:rsidR="005B1C6D" w:rsidRPr="0091228B" w:rsidRDefault="005B1C6D" w:rsidP="005B1C6D">
      <w:pPr>
        <w:pStyle w:val="Code"/>
        <w:rPr>
          <w:highlight w:val="white"/>
        </w:rPr>
      </w:pPr>
      <w:r w:rsidRPr="0091228B">
        <w:rPr>
          <w:highlight w:val="white"/>
        </w:rPr>
        <w:t xml:space="preserve">    };</w:t>
      </w:r>
    </w:p>
    <w:p w14:paraId="2B6087A8" w14:textId="77777777" w:rsidR="005B1C6D" w:rsidRPr="0091228B" w:rsidRDefault="005B1C6D" w:rsidP="005B1C6D">
      <w:pPr>
        <w:pStyle w:val="Code"/>
        <w:rPr>
          <w:highlight w:val="white"/>
        </w:rPr>
      </w:pPr>
    </w:p>
    <w:p w14:paraId="3141097B" w14:textId="77777777" w:rsidR="005B1C6D" w:rsidRPr="0091228B" w:rsidRDefault="005B1C6D" w:rsidP="005B1C6D">
      <w:pPr>
        <w:pStyle w:val="Code"/>
        <w:rPr>
          <w:highlight w:val="white"/>
        </w:rPr>
      </w:pPr>
      <w:r w:rsidRPr="0091228B">
        <w:rPr>
          <w:highlight w:val="white"/>
        </w:rPr>
        <w:t>shift_expression:</w:t>
      </w:r>
    </w:p>
    <w:p w14:paraId="2715782B" w14:textId="77777777" w:rsidR="005B1C6D" w:rsidRPr="0091228B" w:rsidRDefault="005B1C6D" w:rsidP="005B1C6D">
      <w:pPr>
        <w:pStyle w:val="Code"/>
        <w:rPr>
          <w:highlight w:val="white"/>
        </w:rPr>
      </w:pPr>
      <w:r w:rsidRPr="0091228B">
        <w:rPr>
          <w:highlight w:val="white"/>
        </w:rPr>
        <w:t xml:space="preserve">    add_expression {</w:t>
      </w:r>
    </w:p>
    <w:p w14:paraId="7DAFE435" w14:textId="77777777" w:rsidR="005B1C6D" w:rsidRPr="0091228B" w:rsidRDefault="005B1C6D" w:rsidP="005B1C6D">
      <w:pPr>
        <w:pStyle w:val="Code"/>
        <w:rPr>
          <w:highlight w:val="white"/>
        </w:rPr>
      </w:pPr>
      <w:r w:rsidRPr="0091228B">
        <w:rPr>
          <w:highlight w:val="white"/>
        </w:rPr>
        <w:t xml:space="preserve">      $$ = $1;</w:t>
      </w:r>
    </w:p>
    <w:p w14:paraId="5FD2B63F" w14:textId="77777777" w:rsidR="005B1C6D" w:rsidRPr="0091228B" w:rsidRDefault="005B1C6D" w:rsidP="005B1C6D">
      <w:pPr>
        <w:pStyle w:val="Code"/>
        <w:rPr>
          <w:highlight w:val="white"/>
        </w:rPr>
      </w:pPr>
      <w:r w:rsidRPr="0091228B">
        <w:rPr>
          <w:highlight w:val="white"/>
        </w:rPr>
        <w:t xml:space="preserve">    }</w:t>
      </w:r>
    </w:p>
    <w:p w14:paraId="31A6656E" w14:textId="77777777" w:rsidR="005B1C6D" w:rsidRPr="0091228B" w:rsidRDefault="005B1C6D" w:rsidP="005B1C6D">
      <w:pPr>
        <w:pStyle w:val="Code"/>
        <w:rPr>
          <w:highlight w:val="white"/>
        </w:rPr>
      </w:pPr>
      <w:r w:rsidRPr="0091228B">
        <w:rPr>
          <w:highlight w:val="white"/>
        </w:rPr>
        <w:t xml:space="preserve">  | shift_expression LEFT_SHIFT add_expression {</w:t>
      </w:r>
    </w:p>
    <w:p w14:paraId="578DFEEE" w14:textId="77777777" w:rsidR="005B1C6D" w:rsidRPr="0091228B" w:rsidRDefault="005B1C6D" w:rsidP="005B1C6D">
      <w:pPr>
        <w:pStyle w:val="Code"/>
        <w:rPr>
          <w:highlight w:val="white"/>
        </w:rPr>
      </w:pPr>
      <w:r w:rsidRPr="0091228B">
        <w:rPr>
          <w:highlight w:val="white"/>
        </w:rPr>
        <w:t xml:space="preserve">      $$ = $1 &lt;&lt; $3;</w:t>
      </w:r>
    </w:p>
    <w:p w14:paraId="7D79E5B8" w14:textId="77777777" w:rsidR="005B1C6D" w:rsidRPr="0091228B" w:rsidRDefault="005B1C6D" w:rsidP="005B1C6D">
      <w:pPr>
        <w:pStyle w:val="Code"/>
        <w:rPr>
          <w:highlight w:val="white"/>
        </w:rPr>
      </w:pPr>
      <w:r w:rsidRPr="0091228B">
        <w:rPr>
          <w:highlight w:val="white"/>
        </w:rPr>
        <w:t xml:space="preserve">    }</w:t>
      </w:r>
    </w:p>
    <w:p w14:paraId="486ECE50" w14:textId="77777777" w:rsidR="005B1C6D" w:rsidRPr="0091228B" w:rsidRDefault="005B1C6D" w:rsidP="005B1C6D">
      <w:pPr>
        <w:pStyle w:val="Code"/>
        <w:rPr>
          <w:highlight w:val="white"/>
        </w:rPr>
      </w:pPr>
      <w:r w:rsidRPr="0091228B">
        <w:rPr>
          <w:highlight w:val="white"/>
        </w:rPr>
        <w:t xml:space="preserve">  | shift_expression RIGHT_SHIFT add_expression {</w:t>
      </w:r>
    </w:p>
    <w:p w14:paraId="5DEDA050" w14:textId="77777777" w:rsidR="005B1C6D" w:rsidRPr="0091228B" w:rsidRDefault="005B1C6D" w:rsidP="005B1C6D">
      <w:pPr>
        <w:pStyle w:val="Code"/>
        <w:rPr>
          <w:highlight w:val="white"/>
        </w:rPr>
      </w:pPr>
      <w:r w:rsidRPr="0091228B">
        <w:rPr>
          <w:highlight w:val="white"/>
        </w:rPr>
        <w:t xml:space="preserve">      $$ = $1 &gt;&gt; $3;</w:t>
      </w:r>
    </w:p>
    <w:p w14:paraId="002C0152" w14:textId="77777777" w:rsidR="005B1C6D" w:rsidRPr="0091228B" w:rsidRDefault="005B1C6D" w:rsidP="005B1C6D">
      <w:pPr>
        <w:pStyle w:val="Code"/>
        <w:rPr>
          <w:highlight w:val="white"/>
        </w:rPr>
      </w:pPr>
      <w:r w:rsidRPr="0091228B">
        <w:rPr>
          <w:highlight w:val="white"/>
        </w:rPr>
        <w:t xml:space="preserve">    };</w:t>
      </w:r>
    </w:p>
    <w:p w14:paraId="333B5B9D" w14:textId="77777777" w:rsidR="005B1C6D" w:rsidRPr="0091228B" w:rsidRDefault="005B1C6D" w:rsidP="005B1C6D">
      <w:pPr>
        <w:pStyle w:val="Code"/>
        <w:rPr>
          <w:highlight w:val="white"/>
        </w:rPr>
      </w:pPr>
    </w:p>
    <w:p w14:paraId="0736720D" w14:textId="77777777" w:rsidR="005B1C6D" w:rsidRPr="0091228B" w:rsidRDefault="005B1C6D" w:rsidP="005B1C6D">
      <w:pPr>
        <w:pStyle w:val="Code"/>
        <w:rPr>
          <w:highlight w:val="white"/>
        </w:rPr>
      </w:pPr>
      <w:r w:rsidRPr="0091228B">
        <w:rPr>
          <w:highlight w:val="white"/>
        </w:rPr>
        <w:t>add_expression:</w:t>
      </w:r>
    </w:p>
    <w:p w14:paraId="4EC220AF" w14:textId="77777777" w:rsidR="005B1C6D" w:rsidRPr="0091228B" w:rsidRDefault="005B1C6D" w:rsidP="005B1C6D">
      <w:pPr>
        <w:pStyle w:val="Code"/>
        <w:rPr>
          <w:highlight w:val="white"/>
        </w:rPr>
      </w:pPr>
      <w:r w:rsidRPr="0091228B">
        <w:rPr>
          <w:highlight w:val="white"/>
        </w:rPr>
        <w:t xml:space="preserve">    multiply_expression {</w:t>
      </w:r>
    </w:p>
    <w:p w14:paraId="086CA9C0" w14:textId="77777777" w:rsidR="005B1C6D" w:rsidRPr="0091228B" w:rsidRDefault="005B1C6D" w:rsidP="005B1C6D">
      <w:pPr>
        <w:pStyle w:val="Code"/>
        <w:rPr>
          <w:highlight w:val="white"/>
        </w:rPr>
      </w:pPr>
      <w:r w:rsidRPr="0091228B">
        <w:rPr>
          <w:highlight w:val="white"/>
        </w:rPr>
        <w:t xml:space="preserve">      $$ = $1;</w:t>
      </w:r>
    </w:p>
    <w:p w14:paraId="4BB8EBDD" w14:textId="77777777" w:rsidR="005B1C6D" w:rsidRPr="0091228B" w:rsidRDefault="005B1C6D" w:rsidP="005B1C6D">
      <w:pPr>
        <w:pStyle w:val="Code"/>
        <w:rPr>
          <w:highlight w:val="white"/>
        </w:rPr>
      </w:pPr>
      <w:r w:rsidRPr="0091228B">
        <w:rPr>
          <w:highlight w:val="white"/>
        </w:rPr>
        <w:t xml:space="preserve">    }</w:t>
      </w:r>
    </w:p>
    <w:p w14:paraId="103D5135" w14:textId="77777777" w:rsidR="005B1C6D" w:rsidRPr="0091228B" w:rsidRDefault="005B1C6D" w:rsidP="005B1C6D">
      <w:pPr>
        <w:pStyle w:val="Code"/>
        <w:rPr>
          <w:highlight w:val="white"/>
        </w:rPr>
      </w:pPr>
      <w:r w:rsidRPr="0091228B">
        <w:rPr>
          <w:highlight w:val="white"/>
        </w:rPr>
        <w:t xml:space="preserve">  | add_expression ADD multiply_expression {</w:t>
      </w:r>
    </w:p>
    <w:p w14:paraId="1B612284" w14:textId="77777777" w:rsidR="005B1C6D" w:rsidRPr="0091228B" w:rsidRDefault="005B1C6D" w:rsidP="005B1C6D">
      <w:pPr>
        <w:pStyle w:val="Code"/>
        <w:rPr>
          <w:highlight w:val="white"/>
        </w:rPr>
      </w:pPr>
      <w:r w:rsidRPr="0091228B">
        <w:rPr>
          <w:highlight w:val="white"/>
        </w:rPr>
        <w:t xml:space="preserve">      $$ = $1 + $3;</w:t>
      </w:r>
    </w:p>
    <w:p w14:paraId="7875E7A2" w14:textId="77777777" w:rsidR="005B1C6D" w:rsidRPr="0091228B" w:rsidRDefault="005B1C6D" w:rsidP="005B1C6D">
      <w:pPr>
        <w:pStyle w:val="Code"/>
        <w:rPr>
          <w:highlight w:val="white"/>
        </w:rPr>
      </w:pPr>
      <w:r w:rsidRPr="0091228B">
        <w:rPr>
          <w:highlight w:val="white"/>
        </w:rPr>
        <w:t xml:space="preserve">    }</w:t>
      </w:r>
    </w:p>
    <w:p w14:paraId="5E442F34" w14:textId="77777777" w:rsidR="005B1C6D" w:rsidRPr="0091228B" w:rsidRDefault="005B1C6D" w:rsidP="005B1C6D">
      <w:pPr>
        <w:pStyle w:val="Code"/>
        <w:rPr>
          <w:highlight w:val="white"/>
        </w:rPr>
      </w:pPr>
      <w:r w:rsidRPr="0091228B">
        <w:rPr>
          <w:highlight w:val="white"/>
        </w:rPr>
        <w:t xml:space="preserve">  | add_expression SUBTRACT multiply_expression {</w:t>
      </w:r>
    </w:p>
    <w:p w14:paraId="78D3D9BE" w14:textId="77777777" w:rsidR="005B1C6D" w:rsidRPr="0091228B" w:rsidRDefault="005B1C6D" w:rsidP="005B1C6D">
      <w:pPr>
        <w:pStyle w:val="Code"/>
        <w:rPr>
          <w:highlight w:val="white"/>
        </w:rPr>
      </w:pPr>
      <w:r w:rsidRPr="0091228B">
        <w:rPr>
          <w:highlight w:val="white"/>
        </w:rPr>
        <w:t xml:space="preserve">      $$ = $1 - $3;</w:t>
      </w:r>
    </w:p>
    <w:p w14:paraId="725557E4" w14:textId="77777777" w:rsidR="005B1C6D" w:rsidRPr="0091228B" w:rsidRDefault="005B1C6D" w:rsidP="005B1C6D">
      <w:pPr>
        <w:pStyle w:val="Code"/>
        <w:rPr>
          <w:highlight w:val="white"/>
        </w:rPr>
      </w:pPr>
      <w:r w:rsidRPr="0091228B">
        <w:rPr>
          <w:highlight w:val="white"/>
        </w:rPr>
        <w:t xml:space="preserve">    };</w:t>
      </w:r>
    </w:p>
    <w:p w14:paraId="4F19A80F" w14:textId="77777777" w:rsidR="005B1C6D" w:rsidRPr="0091228B" w:rsidRDefault="005B1C6D" w:rsidP="005B1C6D">
      <w:pPr>
        <w:pStyle w:val="Code"/>
        <w:rPr>
          <w:highlight w:val="white"/>
        </w:rPr>
      </w:pPr>
    </w:p>
    <w:p w14:paraId="26512663" w14:textId="77777777" w:rsidR="005B1C6D" w:rsidRPr="0091228B" w:rsidRDefault="005B1C6D" w:rsidP="005B1C6D">
      <w:pPr>
        <w:pStyle w:val="Code"/>
        <w:rPr>
          <w:highlight w:val="white"/>
        </w:rPr>
      </w:pPr>
      <w:r w:rsidRPr="0091228B">
        <w:rPr>
          <w:highlight w:val="white"/>
        </w:rPr>
        <w:lastRenderedPageBreak/>
        <w:t>multiply_expression:</w:t>
      </w:r>
    </w:p>
    <w:p w14:paraId="123A5CC3" w14:textId="77777777" w:rsidR="005B1C6D" w:rsidRPr="0091228B" w:rsidRDefault="005B1C6D" w:rsidP="005B1C6D">
      <w:pPr>
        <w:pStyle w:val="Code"/>
        <w:rPr>
          <w:highlight w:val="white"/>
        </w:rPr>
      </w:pPr>
      <w:r w:rsidRPr="0091228B">
        <w:rPr>
          <w:highlight w:val="white"/>
        </w:rPr>
        <w:t xml:space="preserve">    prefix_expression {</w:t>
      </w:r>
    </w:p>
    <w:p w14:paraId="6405728A" w14:textId="77777777" w:rsidR="005B1C6D" w:rsidRPr="0091228B" w:rsidRDefault="005B1C6D" w:rsidP="005B1C6D">
      <w:pPr>
        <w:pStyle w:val="Code"/>
        <w:rPr>
          <w:highlight w:val="white"/>
        </w:rPr>
      </w:pPr>
      <w:r w:rsidRPr="0091228B">
        <w:rPr>
          <w:highlight w:val="white"/>
        </w:rPr>
        <w:t xml:space="preserve">      $$ = $1;</w:t>
      </w:r>
    </w:p>
    <w:p w14:paraId="4007FFD5" w14:textId="77777777" w:rsidR="005B1C6D" w:rsidRPr="0091228B" w:rsidRDefault="005B1C6D" w:rsidP="005B1C6D">
      <w:pPr>
        <w:pStyle w:val="Code"/>
        <w:rPr>
          <w:highlight w:val="white"/>
        </w:rPr>
      </w:pPr>
      <w:r w:rsidRPr="0091228B">
        <w:rPr>
          <w:highlight w:val="white"/>
        </w:rPr>
        <w:t xml:space="preserve">    }</w:t>
      </w:r>
    </w:p>
    <w:p w14:paraId="0DEE7735" w14:textId="77777777" w:rsidR="005B1C6D" w:rsidRPr="0091228B" w:rsidRDefault="005B1C6D" w:rsidP="005B1C6D">
      <w:pPr>
        <w:pStyle w:val="Code"/>
        <w:rPr>
          <w:highlight w:val="white"/>
        </w:rPr>
      </w:pPr>
      <w:r w:rsidRPr="0091228B">
        <w:rPr>
          <w:highlight w:val="white"/>
        </w:rPr>
        <w:t xml:space="preserve">  | multiply_expression MULTIPLY prefix_expression {</w:t>
      </w:r>
    </w:p>
    <w:p w14:paraId="105FE427" w14:textId="77777777" w:rsidR="005B1C6D" w:rsidRPr="0091228B" w:rsidRDefault="005B1C6D" w:rsidP="005B1C6D">
      <w:pPr>
        <w:pStyle w:val="Code"/>
        <w:rPr>
          <w:highlight w:val="white"/>
        </w:rPr>
      </w:pPr>
      <w:r w:rsidRPr="0091228B">
        <w:rPr>
          <w:highlight w:val="white"/>
        </w:rPr>
        <w:t xml:space="preserve">      $$ = $1 * $3;</w:t>
      </w:r>
    </w:p>
    <w:p w14:paraId="49C072FA" w14:textId="77777777" w:rsidR="005B1C6D" w:rsidRPr="0091228B" w:rsidRDefault="005B1C6D" w:rsidP="005B1C6D">
      <w:pPr>
        <w:pStyle w:val="Code"/>
        <w:rPr>
          <w:highlight w:val="white"/>
        </w:rPr>
      </w:pPr>
      <w:r w:rsidRPr="0091228B">
        <w:rPr>
          <w:highlight w:val="white"/>
        </w:rPr>
        <w:t xml:space="preserve">    }</w:t>
      </w:r>
    </w:p>
    <w:p w14:paraId="7707AD3E" w14:textId="77777777" w:rsidR="005B1C6D" w:rsidRPr="0091228B" w:rsidRDefault="005B1C6D" w:rsidP="005B1C6D">
      <w:pPr>
        <w:pStyle w:val="Code"/>
        <w:rPr>
          <w:highlight w:val="white"/>
        </w:rPr>
      </w:pPr>
      <w:r w:rsidRPr="0091228B">
        <w:rPr>
          <w:highlight w:val="white"/>
        </w:rPr>
        <w:t xml:space="preserve">  | multiply_expression DIVIDE prefix_expression {</w:t>
      </w:r>
    </w:p>
    <w:p w14:paraId="7C8E2E36" w14:textId="77777777" w:rsidR="005B1C6D" w:rsidRPr="0091228B" w:rsidRDefault="005B1C6D" w:rsidP="005B1C6D">
      <w:pPr>
        <w:pStyle w:val="Code"/>
        <w:rPr>
          <w:highlight w:val="white"/>
        </w:rPr>
      </w:pPr>
      <w:r w:rsidRPr="0091228B">
        <w:rPr>
          <w:highlight w:val="white"/>
        </w:rPr>
        <w:t xml:space="preserve">      $$ = $1 / $3;</w:t>
      </w:r>
    </w:p>
    <w:p w14:paraId="758FD635" w14:textId="77777777" w:rsidR="005B1C6D" w:rsidRPr="0091228B" w:rsidRDefault="005B1C6D" w:rsidP="005B1C6D">
      <w:pPr>
        <w:pStyle w:val="Code"/>
        <w:rPr>
          <w:highlight w:val="white"/>
        </w:rPr>
      </w:pPr>
      <w:r w:rsidRPr="0091228B">
        <w:rPr>
          <w:highlight w:val="white"/>
        </w:rPr>
        <w:t xml:space="preserve">    }</w:t>
      </w:r>
    </w:p>
    <w:p w14:paraId="2A19B48E" w14:textId="77777777" w:rsidR="005B1C6D" w:rsidRPr="0091228B" w:rsidRDefault="005B1C6D" w:rsidP="005B1C6D">
      <w:pPr>
        <w:pStyle w:val="Code"/>
        <w:rPr>
          <w:highlight w:val="white"/>
        </w:rPr>
      </w:pPr>
      <w:r w:rsidRPr="0091228B">
        <w:rPr>
          <w:highlight w:val="white"/>
        </w:rPr>
        <w:t xml:space="preserve">  | multiply_expression MODULO prefix_expression {</w:t>
      </w:r>
    </w:p>
    <w:p w14:paraId="37306475" w14:textId="77777777" w:rsidR="005B1C6D" w:rsidRPr="0091228B" w:rsidRDefault="005B1C6D" w:rsidP="005B1C6D">
      <w:pPr>
        <w:pStyle w:val="Code"/>
        <w:rPr>
          <w:highlight w:val="white"/>
        </w:rPr>
      </w:pPr>
      <w:r w:rsidRPr="0091228B">
        <w:rPr>
          <w:highlight w:val="white"/>
        </w:rPr>
        <w:t xml:space="preserve">      $$ = $1 % $3;</w:t>
      </w:r>
    </w:p>
    <w:p w14:paraId="568AB12C" w14:textId="77777777" w:rsidR="005B1C6D" w:rsidRPr="0091228B" w:rsidRDefault="005B1C6D" w:rsidP="005B1C6D">
      <w:pPr>
        <w:pStyle w:val="Code"/>
        <w:rPr>
          <w:highlight w:val="white"/>
        </w:rPr>
      </w:pPr>
      <w:r w:rsidRPr="0091228B">
        <w:rPr>
          <w:highlight w:val="white"/>
        </w:rPr>
        <w:t xml:space="preserve">    };</w:t>
      </w:r>
    </w:p>
    <w:p w14:paraId="21BBC891" w14:textId="77777777" w:rsidR="005B1C6D" w:rsidRPr="0091228B" w:rsidRDefault="005B1C6D" w:rsidP="005B1C6D">
      <w:pPr>
        <w:pStyle w:val="Code"/>
        <w:rPr>
          <w:highlight w:val="white"/>
        </w:rPr>
      </w:pPr>
    </w:p>
    <w:p w14:paraId="3C0A2583" w14:textId="77777777" w:rsidR="005B1C6D" w:rsidRPr="0091228B" w:rsidRDefault="005B1C6D" w:rsidP="005B1C6D">
      <w:pPr>
        <w:pStyle w:val="Code"/>
        <w:rPr>
          <w:highlight w:val="white"/>
        </w:rPr>
      </w:pPr>
      <w:r w:rsidRPr="0091228B">
        <w:rPr>
          <w:highlight w:val="white"/>
        </w:rPr>
        <w:t>prefix_expression:</w:t>
      </w:r>
    </w:p>
    <w:p w14:paraId="6C4DED53" w14:textId="77777777" w:rsidR="005B1C6D" w:rsidRPr="0091228B" w:rsidRDefault="005B1C6D" w:rsidP="005B1C6D">
      <w:pPr>
        <w:pStyle w:val="Code"/>
        <w:rPr>
          <w:highlight w:val="white"/>
        </w:rPr>
      </w:pPr>
      <w:r w:rsidRPr="0091228B">
        <w:rPr>
          <w:highlight w:val="white"/>
        </w:rPr>
        <w:t xml:space="preserve">    primary_expression {</w:t>
      </w:r>
    </w:p>
    <w:p w14:paraId="04968816" w14:textId="77777777" w:rsidR="005B1C6D" w:rsidRPr="0091228B" w:rsidRDefault="005B1C6D" w:rsidP="005B1C6D">
      <w:pPr>
        <w:pStyle w:val="Code"/>
        <w:rPr>
          <w:highlight w:val="white"/>
        </w:rPr>
      </w:pPr>
      <w:r w:rsidRPr="0091228B">
        <w:rPr>
          <w:highlight w:val="white"/>
        </w:rPr>
        <w:t xml:space="preserve">      $$ = $1; </w:t>
      </w:r>
    </w:p>
    <w:p w14:paraId="1DEF5C15" w14:textId="77777777" w:rsidR="005B1C6D" w:rsidRPr="0091228B" w:rsidRDefault="005B1C6D" w:rsidP="005B1C6D">
      <w:pPr>
        <w:pStyle w:val="Code"/>
        <w:rPr>
          <w:highlight w:val="white"/>
        </w:rPr>
      </w:pPr>
      <w:r w:rsidRPr="0091228B">
        <w:rPr>
          <w:highlight w:val="white"/>
        </w:rPr>
        <w:t xml:space="preserve">    }</w:t>
      </w:r>
    </w:p>
    <w:p w14:paraId="02AC4BED" w14:textId="77777777" w:rsidR="005B1C6D" w:rsidRPr="0091228B" w:rsidRDefault="005B1C6D" w:rsidP="005B1C6D">
      <w:pPr>
        <w:pStyle w:val="Code"/>
        <w:rPr>
          <w:highlight w:val="white"/>
        </w:rPr>
      </w:pPr>
      <w:r w:rsidRPr="0091228B">
        <w:rPr>
          <w:highlight w:val="white"/>
        </w:rPr>
        <w:t xml:space="preserve">  | ADD prefix_expression {</w:t>
      </w:r>
    </w:p>
    <w:p w14:paraId="26E982B7" w14:textId="77777777" w:rsidR="005B1C6D" w:rsidRPr="0091228B" w:rsidRDefault="005B1C6D" w:rsidP="005B1C6D">
      <w:pPr>
        <w:pStyle w:val="Code"/>
        <w:rPr>
          <w:highlight w:val="white"/>
        </w:rPr>
      </w:pPr>
      <w:r w:rsidRPr="0091228B">
        <w:rPr>
          <w:highlight w:val="white"/>
        </w:rPr>
        <w:t xml:space="preserve">      $$ = $2;</w:t>
      </w:r>
    </w:p>
    <w:p w14:paraId="67486220" w14:textId="77777777" w:rsidR="005B1C6D" w:rsidRPr="0091228B" w:rsidRDefault="005B1C6D" w:rsidP="005B1C6D">
      <w:pPr>
        <w:pStyle w:val="Code"/>
        <w:rPr>
          <w:highlight w:val="white"/>
        </w:rPr>
      </w:pPr>
      <w:r w:rsidRPr="0091228B">
        <w:rPr>
          <w:highlight w:val="white"/>
        </w:rPr>
        <w:t xml:space="preserve">    }</w:t>
      </w:r>
    </w:p>
    <w:p w14:paraId="5EE94695" w14:textId="77777777" w:rsidR="005B1C6D" w:rsidRPr="0091228B" w:rsidRDefault="005B1C6D" w:rsidP="005B1C6D">
      <w:pPr>
        <w:pStyle w:val="Code"/>
        <w:rPr>
          <w:highlight w:val="white"/>
        </w:rPr>
      </w:pPr>
      <w:r w:rsidRPr="0091228B">
        <w:rPr>
          <w:highlight w:val="white"/>
        </w:rPr>
        <w:t xml:space="preserve">  | SUBTRACT prefix_expression {</w:t>
      </w:r>
    </w:p>
    <w:p w14:paraId="36459D9E" w14:textId="77777777" w:rsidR="005B1C6D" w:rsidRPr="0091228B" w:rsidRDefault="005B1C6D" w:rsidP="005B1C6D">
      <w:pPr>
        <w:pStyle w:val="Code"/>
        <w:rPr>
          <w:highlight w:val="white"/>
        </w:rPr>
      </w:pPr>
      <w:r w:rsidRPr="0091228B">
        <w:rPr>
          <w:highlight w:val="white"/>
        </w:rPr>
        <w:t xml:space="preserve">      $$ = -$2;</w:t>
      </w:r>
    </w:p>
    <w:p w14:paraId="27BC87EC" w14:textId="77777777" w:rsidR="005B1C6D" w:rsidRPr="0091228B" w:rsidRDefault="005B1C6D" w:rsidP="005B1C6D">
      <w:pPr>
        <w:pStyle w:val="Code"/>
        <w:rPr>
          <w:highlight w:val="white"/>
        </w:rPr>
      </w:pPr>
      <w:r w:rsidRPr="0091228B">
        <w:rPr>
          <w:highlight w:val="white"/>
        </w:rPr>
        <w:t xml:space="preserve">    }</w:t>
      </w:r>
    </w:p>
    <w:p w14:paraId="06B73431" w14:textId="77777777" w:rsidR="005B1C6D" w:rsidRPr="0091228B" w:rsidRDefault="005B1C6D" w:rsidP="005B1C6D">
      <w:pPr>
        <w:pStyle w:val="Code"/>
        <w:rPr>
          <w:highlight w:val="white"/>
        </w:rPr>
      </w:pPr>
      <w:r w:rsidRPr="0091228B">
        <w:rPr>
          <w:highlight w:val="white"/>
        </w:rPr>
        <w:t xml:space="preserve">  | BITWISE_NOT prefix_expression {</w:t>
      </w:r>
    </w:p>
    <w:p w14:paraId="3D59EBE8" w14:textId="77777777" w:rsidR="005B1C6D" w:rsidRPr="0091228B" w:rsidRDefault="005B1C6D" w:rsidP="005B1C6D">
      <w:pPr>
        <w:pStyle w:val="Code"/>
        <w:rPr>
          <w:highlight w:val="white"/>
        </w:rPr>
      </w:pPr>
      <w:r w:rsidRPr="0091228B">
        <w:rPr>
          <w:highlight w:val="white"/>
        </w:rPr>
        <w:t xml:space="preserve">      $$ = ~$2;</w:t>
      </w:r>
    </w:p>
    <w:p w14:paraId="3DBBEE49" w14:textId="77777777" w:rsidR="005B1C6D" w:rsidRPr="0091228B" w:rsidRDefault="005B1C6D" w:rsidP="005B1C6D">
      <w:pPr>
        <w:pStyle w:val="Code"/>
        <w:rPr>
          <w:highlight w:val="white"/>
        </w:rPr>
      </w:pPr>
      <w:r w:rsidRPr="0091228B">
        <w:rPr>
          <w:highlight w:val="white"/>
        </w:rPr>
        <w:t xml:space="preserve">    }</w:t>
      </w:r>
    </w:p>
    <w:p w14:paraId="6DB1398A" w14:textId="77777777" w:rsidR="005B1C6D" w:rsidRPr="00EC76D5" w:rsidRDefault="005B1C6D" w:rsidP="005B1C6D">
      <w:r w:rsidRPr="00EC76D5">
        <w:t>An expression is considered to be true if it does not equal zero.</w:t>
      </w:r>
    </w:p>
    <w:p w14:paraId="42F946DD" w14:textId="77777777" w:rsidR="005B1C6D" w:rsidRPr="0091228B" w:rsidRDefault="005B1C6D" w:rsidP="005B1C6D">
      <w:pPr>
        <w:pStyle w:val="Code"/>
        <w:rPr>
          <w:highlight w:val="white"/>
        </w:rPr>
      </w:pPr>
      <w:r w:rsidRPr="0091228B">
        <w:rPr>
          <w:highlight w:val="white"/>
        </w:rPr>
        <w:t xml:space="preserve">  | LOGICAL_NOT prefix_expression {</w:t>
      </w:r>
    </w:p>
    <w:p w14:paraId="70205D21" w14:textId="77777777" w:rsidR="005B1C6D" w:rsidRPr="0091228B" w:rsidRDefault="005B1C6D" w:rsidP="005B1C6D">
      <w:pPr>
        <w:pStyle w:val="Code"/>
        <w:rPr>
          <w:highlight w:val="white"/>
        </w:rPr>
      </w:pPr>
      <w:r w:rsidRPr="0091228B">
        <w:rPr>
          <w:highlight w:val="white"/>
        </w:rPr>
        <w:t xml:space="preserve">      $$ = ($2 == 0) ? 1 : 0;</w:t>
      </w:r>
    </w:p>
    <w:p w14:paraId="24A1BAD1" w14:textId="77777777" w:rsidR="005B1C6D" w:rsidRPr="0091228B" w:rsidRDefault="005B1C6D" w:rsidP="005B1C6D">
      <w:pPr>
        <w:pStyle w:val="Code"/>
        <w:rPr>
          <w:highlight w:val="white"/>
        </w:rPr>
      </w:pPr>
      <w:r w:rsidRPr="0091228B">
        <w:rPr>
          <w:highlight w:val="white"/>
        </w:rPr>
        <w:t xml:space="preserve">    };</w:t>
      </w:r>
    </w:p>
    <w:p w14:paraId="6B88B944" w14:textId="77777777" w:rsidR="005B1C6D" w:rsidRPr="00EC76D5" w:rsidRDefault="005B1C6D" w:rsidP="005B1C6D">
      <w:r w:rsidRPr="00EC76D5">
        <w:t>In the preprocessor directive, every identifier is treated as the value zero.</w:t>
      </w:r>
    </w:p>
    <w:p w14:paraId="773861A2" w14:textId="77777777" w:rsidR="005B1C6D" w:rsidRPr="0091228B" w:rsidRDefault="005B1C6D" w:rsidP="005B1C6D">
      <w:pPr>
        <w:pStyle w:val="Code"/>
        <w:rPr>
          <w:highlight w:val="white"/>
        </w:rPr>
      </w:pPr>
      <w:r w:rsidRPr="0091228B">
        <w:rPr>
          <w:highlight w:val="white"/>
        </w:rPr>
        <w:t>primary_expression:</w:t>
      </w:r>
    </w:p>
    <w:p w14:paraId="49066E79" w14:textId="77777777" w:rsidR="005B1C6D" w:rsidRPr="0091228B" w:rsidRDefault="005B1C6D" w:rsidP="005B1C6D">
      <w:pPr>
        <w:pStyle w:val="Code"/>
        <w:rPr>
          <w:highlight w:val="white"/>
        </w:rPr>
      </w:pPr>
      <w:r w:rsidRPr="0091228B">
        <w:rPr>
          <w:highlight w:val="white"/>
        </w:rPr>
        <w:t xml:space="preserve">    NAME {</w:t>
      </w:r>
    </w:p>
    <w:p w14:paraId="16C90415" w14:textId="77777777" w:rsidR="005B1C6D" w:rsidRPr="0091228B" w:rsidRDefault="005B1C6D" w:rsidP="005B1C6D">
      <w:pPr>
        <w:pStyle w:val="Code"/>
        <w:rPr>
          <w:highlight w:val="white"/>
        </w:rPr>
      </w:pPr>
      <w:r w:rsidRPr="0091228B">
        <w:rPr>
          <w:highlight w:val="white"/>
        </w:rPr>
        <w:t xml:space="preserve">      $$ = 1;</w:t>
      </w:r>
    </w:p>
    <w:p w14:paraId="38AE513A" w14:textId="77777777" w:rsidR="005B1C6D" w:rsidRPr="0091228B" w:rsidRDefault="005B1C6D" w:rsidP="005B1C6D">
      <w:pPr>
        <w:pStyle w:val="Code"/>
        <w:rPr>
          <w:highlight w:val="white"/>
        </w:rPr>
      </w:pPr>
      <w:r w:rsidRPr="0091228B">
        <w:rPr>
          <w:highlight w:val="white"/>
        </w:rPr>
        <w:t xml:space="preserve">    }</w:t>
      </w:r>
    </w:p>
    <w:p w14:paraId="126EEF5F" w14:textId="77777777" w:rsidR="005B1C6D" w:rsidRPr="0091228B" w:rsidRDefault="005B1C6D" w:rsidP="005B1C6D">
      <w:pPr>
        <w:pStyle w:val="Code"/>
        <w:rPr>
          <w:highlight w:val="white"/>
        </w:rPr>
      </w:pPr>
      <w:r w:rsidRPr="0091228B">
        <w:rPr>
          <w:highlight w:val="white"/>
        </w:rPr>
        <w:t xml:space="preserve">  | VALUE {</w:t>
      </w:r>
    </w:p>
    <w:p w14:paraId="44E1C60F" w14:textId="77777777" w:rsidR="005B1C6D" w:rsidRPr="0091228B" w:rsidRDefault="005B1C6D" w:rsidP="005B1C6D">
      <w:pPr>
        <w:pStyle w:val="Code"/>
        <w:rPr>
          <w:highlight w:val="white"/>
        </w:rPr>
      </w:pPr>
      <w:r w:rsidRPr="0091228B">
        <w:rPr>
          <w:highlight w:val="white"/>
        </w:rPr>
        <w:t xml:space="preserve">      $$ = $1;</w:t>
      </w:r>
    </w:p>
    <w:p w14:paraId="24781048" w14:textId="77777777" w:rsidR="005B1C6D" w:rsidRPr="0091228B" w:rsidRDefault="005B1C6D" w:rsidP="005B1C6D">
      <w:pPr>
        <w:pStyle w:val="Code"/>
        <w:rPr>
          <w:highlight w:val="white"/>
        </w:rPr>
      </w:pPr>
      <w:r w:rsidRPr="0091228B">
        <w:rPr>
          <w:highlight w:val="white"/>
        </w:rPr>
        <w:t xml:space="preserve">    }</w:t>
      </w:r>
    </w:p>
    <w:p w14:paraId="2D156409" w14:textId="77777777" w:rsidR="005B1C6D" w:rsidRPr="00EC76D5" w:rsidRDefault="005B1C6D" w:rsidP="005B1C6D">
      <w:r w:rsidRPr="00EC76D5">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EC76D5" w14:paraId="4AE5FC64" w14:textId="77777777" w:rsidTr="0092795B">
        <w:tc>
          <w:tcPr>
            <w:tcW w:w="4675" w:type="dxa"/>
          </w:tcPr>
          <w:p w14:paraId="28AB8ADB" w14:textId="77777777" w:rsidR="005B1C6D" w:rsidRPr="00EC76D5" w:rsidRDefault="005B1C6D" w:rsidP="0092795B">
            <w:pPr>
              <w:pStyle w:val="Code"/>
            </w:pPr>
            <w:r w:rsidRPr="00EC76D5">
              <w:t>#if defined (x)</w:t>
            </w:r>
          </w:p>
        </w:tc>
        <w:tc>
          <w:tcPr>
            <w:tcW w:w="4675" w:type="dxa"/>
          </w:tcPr>
          <w:p w14:paraId="57FAC860" w14:textId="77777777" w:rsidR="005B1C6D" w:rsidRPr="00EC76D5" w:rsidRDefault="005B1C6D" w:rsidP="0092795B">
            <w:pPr>
              <w:pStyle w:val="Code"/>
            </w:pPr>
            <w:r w:rsidRPr="00EC76D5">
              <w:t>#if defined x</w:t>
            </w:r>
          </w:p>
        </w:tc>
      </w:tr>
      <w:tr w:rsidR="005B1C6D" w:rsidRPr="00EC76D5" w14:paraId="1061AB54" w14:textId="77777777" w:rsidTr="0092795B">
        <w:tc>
          <w:tcPr>
            <w:tcW w:w="4675" w:type="dxa"/>
          </w:tcPr>
          <w:p w14:paraId="74106948" w14:textId="77777777" w:rsidR="005B1C6D" w:rsidRPr="00EC76D5" w:rsidRDefault="005B1C6D" w:rsidP="0092795B">
            <w:r w:rsidRPr="00EC76D5">
              <w:t>With parenthesis</w:t>
            </w:r>
          </w:p>
        </w:tc>
        <w:tc>
          <w:tcPr>
            <w:tcW w:w="4675" w:type="dxa"/>
          </w:tcPr>
          <w:p w14:paraId="34A3F102" w14:textId="77777777" w:rsidR="005B1C6D" w:rsidRPr="00EC76D5" w:rsidRDefault="005B1C6D" w:rsidP="0092795B">
            <w:r w:rsidRPr="00EC76D5">
              <w:t>Without parenthesis</w:t>
            </w:r>
          </w:p>
        </w:tc>
      </w:tr>
    </w:tbl>
    <w:p w14:paraId="0DF66194" w14:textId="77777777" w:rsidR="005B1C6D" w:rsidRPr="0091228B" w:rsidRDefault="005B1C6D" w:rsidP="005B1C6D">
      <w:pPr>
        <w:pStyle w:val="Code"/>
        <w:rPr>
          <w:highlight w:val="white"/>
        </w:rPr>
      </w:pPr>
      <w:bookmarkStart w:id="546" w:name="_Ref418278877"/>
      <w:r w:rsidRPr="0091228B">
        <w:rPr>
          <w:highlight w:val="white"/>
        </w:rPr>
        <w:t xml:space="preserve">  | DEFINED NAME {</w:t>
      </w:r>
    </w:p>
    <w:p w14:paraId="400A16C0" w14:textId="77777777" w:rsidR="005B1C6D" w:rsidRPr="0091228B" w:rsidRDefault="005B1C6D" w:rsidP="005B1C6D">
      <w:pPr>
        <w:pStyle w:val="Code"/>
        <w:rPr>
          <w:highlight w:val="white"/>
        </w:rPr>
      </w:pPr>
      <w:r w:rsidRPr="0091228B">
        <w:rPr>
          <w:highlight w:val="white"/>
        </w:rPr>
        <w:t xml:space="preserve">      $$ = Preprocessor.MacroMap.ContainsKey($2) ? 1 : 0;</w:t>
      </w:r>
    </w:p>
    <w:p w14:paraId="5E178F20" w14:textId="77777777" w:rsidR="005B1C6D" w:rsidRPr="0091228B" w:rsidRDefault="005B1C6D" w:rsidP="005B1C6D">
      <w:pPr>
        <w:pStyle w:val="Code"/>
        <w:rPr>
          <w:highlight w:val="white"/>
        </w:rPr>
      </w:pPr>
      <w:r w:rsidRPr="0091228B">
        <w:rPr>
          <w:highlight w:val="white"/>
        </w:rPr>
        <w:t xml:space="preserve">    }</w:t>
      </w:r>
    </w:p>
    <w:p w14:paraId="48DAB47D" w14:textId="77777777" w:rsidR="005B1C6D" w:rsidRPr="0091228B" w:rsidRDefault="005B1C6D" w:rsidP="005B1C6D">
      <w:pPr>
        <w:pStyle w:val="Code"/>
        <w:rPr>
          <w:highlight w:val="white"/>
        </w:rPr>
      </w:pPr>
      <w:r w:rsidRPr="0091228B">
        <w:rPr>
          <w:highlight w:val="white"/>
        </w:rPr>
        <w:t xml:space="preserve">  | DEFINED LEFT_PARENTHESIS NAME RIGHT_PARENTHESIS {</w:t>
      </w:r>
    </w:p>
    <w:p w14:paraId="094AEE8A" w14:textId="77777777" w:rsidR="005B1C6D" w:rsidRPr="0091228B" w:rsidRDefault="005B1C6D" w:rsidP="005B1C6D">
      <w:pPr>
        <w:pStyle w:val="Code"/>
        <w:rPr>
          <w:highlight w:val="white"/>
        </w:rPr>
      </w:pPr>
      <w:r w:rsidRPr="0091228B">
        <w:rPr>
          <w:highlight w:val="white"/>
        </w:rPr>
        <w:t xml:space="preserve">      $$ = Preprocessor.MacroMap.ContainsKey($3) ? 1 : 0;</w:t>
      </w:r>
    </w:p>
    <w:p w14:paraId="1AADD06B" w14:textId="77777777" w:rsidR="005B1C6D" w:rsidRPr="0091228B" w:rsidRDefault="005B1C6D" w:rsidP="005B1C6D">
      <w:pPr>
        <w:pStyle w:val="Code"/>
        <w:rPr>
          <w:highlight w:val="white"/>
        </w:rPr>
      </w:pPr>
      <w:r w:rsidRPr="0091228B">
        <w:rPr>
          <w:highlight w:val="white"/>
        </w:rPr>
        <w:t xml:space="preserve">    }</w:t>
      </w:r>
    </w:p>
    <w:p w14:paraId="192159C3" w14:textId="77777777" w:rsidR="005B1C6D" w:rsidRPr="0091228B" w:rsidRDefault="005B1C6D" w:rsidP="005B1C6D">
      <w:pPr>
        <w:pStyle w:val="Code"/>
        <w:rPr>
          <w:highlight w:val="white"/>
        </w:rPr>
      </w:pPr>
      <w:r w:rsidRPr="0091228B">
        <w:rPr>
          <w:highlight w:val="white"/>
        </w:rPr>
        <w:t xml:space="preserve">  | LEFT_PARENTHESIS expression RIGHT_PARENTHESIS {</w:t>
      </w:r>
    </w:p>
    <w:p w14:paraId="2F7D4CDB" w14:textId="77777777" w:rsidR="005B1C6D" w:rsidRPr="0091228B" w:rsidRDefault="005B1C6D" w:rsidP="005B1C6D">
      <w:pPr>
        <w:pStyle w:val="Code"/>
        <w:rPr>
          <w:highlight w:val="white"/>
        </w:rPr>
      </w:pPr>
      <w:r w:rsidRPr="0091228B">
        <w:rPr>
          <w:highlight w:val="white"/>
        </w:rPr>
        <w:t xml:space="preserve">      $$ = $2; </w:t>
      </w:r>
    </w:p>
    <w:p w14:paraId="74FA3E2E" w14:textId="77777777" w:rsidR="005B1C6D" w:rsidRPr="0091228B" w:rsidRDefault="005B1C6D" w:rsidP="005B1C6D">
      <w:pPr>
        <w:pStyle w:val="Code"/>
        <w:rPr>
          <w:highlight w:val="white"/>
        </w:rPr>
      </w:pPr>
      <w:r w:rsidRPr="0091228B">
        <w:rPr>
          <w:highlight w:val="white"/>
        </w:rPr>
        <w:t xml:space="preserve">    };</w:t>
      </w:r>
    </w:p>
    <w:p w14:paraId="3F3055A2" w14:textId="77777777" w:rsidR="005B1C6D" w:rsidRPr="00EC76D5" w:rsidRDefault="005B1C6D" w:rsidP="005B1C6D">
      <w:pPr>
        <w:pStyle w:val="Rubrik3"/>
      </w:pPr>
      <w:bookmarkStart w:id="547" w:name="_Toc49764305"/>
      <w:r w:rsidRPr="00EC76D5">
        <w:lastRenderedPageBreak/>
        <w:t>The Scanner</w:t>
      </w:r>
      <w:bookmarkEnd w:id="546"/>
      <w:bookmarkEnd w:id="547"/>
    </w:p>
    <w:p w14:paraId="3C52097C" w14:textId="5A004BAB" w:rsidR="005B1C6D" w:rsidRPr="00EC76D5" w:rsidRDefault="005B1C6D" w:rsidP="005B1C6D">
      <w:r w:rsidRPr="00EC76D5">
        <w:t xml:space="preserve">As mention in Section </w:t>
      </w:r>
      <w:r w:rsidRPr="00EC76D5">
        <w:fldChar w:fldCharType="begin"/>
      </w:r>
      <w:r w:rsidRPr="00EC76D5">
        <w:instrText xml:space="preserve"> REF _Ref418232768 \r \h </w:instrText>
      </w:r>
      <w:r w:rsidRPr="00EC76D5">
        <w:fldChar w:fldCharType="separate"/>
      </w:r>
      <w:r w:rsidR="006F26B2">
        <w:t>0</w:t>
      </w:r>
      <w:r w:rsidRPr="00EC76D5">
        <w:fldChar w:fldCharType="end"/>
      </w:r>
      <w:r w:rsidRPr="00EC76D5">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EC76D5" w:rsidRDefault="005B1C6D" w:rsidP="005B1C6D">
      <w:pPr>
        <w:pStyle w:val="CodeHeader"/>
      </w:pPr>
      <w:proofErr w:type="spellStart"/>
      <w:r>
        <w:t>ExpressionScanner.gplex</w:t>
      </w:r>
      <w:proofErr w:type="spellEnd"/>
    </w:p>
    <w:p w14:paraId="4221927A" w14:textId="77777777" w:rsidR="005B1C6D" w:rsidRPr="006975D2" w:rsidRDefault="005B1C6D" w:rsidP="005B1C6D">
      <w:pPr>
        <w:pStyle w:val="Code"/>
        <w:rPr>
          <w:highlight w:val="white"/>
        </w:rPr>
      </w:pPr>
      <w:r w:rsidRPr="006975D2">
        <w:rPr>
          <w:highlight w:val="white"/>
        </w:rPr>
        <w:t>%namespace CCompiler_Exp</w:t>
      </w:r>
    </w:p>
    <w:p w14:paraId="1CFD2126" w14:textId="77777777" w:rsidR="005B1C6D" w:rsidRPr="006975D2" w:rsidRDefault="005B1C6D" w:rsidP="005B1C6D">
      <w:pPr>
        <w:pStyle w:val="Code"/>
        <w:rPr>
          <w:highlight w:val="white"/>
        </w:rPr>
      </w:pPr>
    </w:p>
    <w:p w14:paraId="35ED6594" w14:textId="77777777" w:rsidR="005B1C6D" w:rsidRPr="006975D2" w:rsidRDefault="005B1C6D" w:rsidP="005B1C6D">
      <w:pPr>
        <w:pStyle w:val="Code"/>
        <w:rPr>
          <w:highlight w:val="white"/>
        </w:rPr>
      </w:pPr>
      <w:r w:rsidRPr="006975D2">
        <w:rPr>
          <w:highlight w:val="white"/>
        </w:rPr>
        <w:t>%using CCompiler;</w:t>
      </w:r>
    </w:p>
    <w:p w14:paraId="6F5EB023" w14:textId="77777777" w:rsidR="005B1C6D" w:rsidRPr="006975D2" w:rsidRDefault="005B1C6D" w:rsidP="005B1C6D">
      <w:pPr>
        <w:pStyle w:val="Code"/>
        <w:rPr>
          <w:highlight w:val="white"/>
        </w:rPr>
      </w:pPr>
    </w:p>
    <w:p w14:paraId="1E981299" w14:textId="77777777" w:rsidR="005B1C6D" w:rsidRPr="006975D2" w:rsidRDefault="005B1C6D" w:rsidP="005B1C6D">
      <w:pPr>
        <w:pStyle w:val="Code"/>
        <w:rPr>
          <w:highlight w:val="white"/>
        </w:rPr>
      </w:pPr>
      <w:r w:rsidRPr="006975D2">
        <w:rPr>
          <w:highlight w:val="white"/>
        </w:rPr>
        <w:t>%{</w:t>
      </w:r>
    </w:p>
    <w:p w14:paraId="4B0E3001" w14:textId="77777777" w:rsidR="005B1C6D" w:rsidRPr="006975D2" w:rsidRDefault="005B1C6D" w:rsidP="005B1C6D">
      <w:pPr>
        <w:pStyle w:val="Code"/>
        <w:rPr>
          <w:highlight w:val="white"/>
        </w:rPr>
      </w:pPr>
      <w:r w:rsidRPr="006975D2">
        <w:rPr>
          <w:highlight w:val="white"/>
        </w:rPr>
        <w:t xml:space="preserve">  // Empty.</w:t>
      </w:r>
    </w:p>
    <w:p w14:paraId="7A546795" w14:textId="77777777" w:rsidR="005B1C6D" w:rsidRPr="006975D2" w:rsidRDefault="005B1C6D" w:rsidP="005B1C6D">
      <w:pPr>
        <w:pStyle w:val="Code"/>
        <w:rPr>
          <w:highlight w:val="white"/>
        </w:rPr>
      </w:pPr>
      <w:r w:rsidRPr="006975D2">
        <w:rPr>
          <w:highlight w:val="white"/>
        </w:rPr>
        <w:t>%}</w:t>
      </w:r>
    </w:p>
    <w:p w14:paraId="1316BB70" w14:textId="77777777" w:rsidR="005B1C6D" w:rsidRPr="006975D2" w:rsidRDefault="005B1C6D" w:rsidP="005B1C6D">
      <w:pPr>
        <w:pStyle w:val="Code"/>
        <w:rPr>
          <w:highlight w:val="white"/>
        </w:rPr>
      </w:pPr>
    </w:p>
    <w:p w14:paraId="6A217859" w14:textId="77777777" w:rsidR="005B1C6D" w:rsidRPr="006975D2" w:rsidRDefault="005B1C6D" w:rsidP="005B1C6D">
      <w:pPr>
        <w:pStyle w:val="Code"/>
        <w:rPr>
          <w:highlight w:val="white"/>
        </w:rPr>
      </w:pPr>
      <w:r w:rsidRPr="006975D2">
        <w:rPr>
          <w:highlight w:val="white"/>
        </w:rPr>
        <w:t>OCTAL_VALUE (\+|\-)?[0][0-7]*([uU]|[sSlL]|[uU][sSlL]|[sSlL][uU])?</w:t>
      </w:r>
    </w:p>
    <w:p w14:paraId="2112E52C" w14:textId="77777777" w:rsidR="005B1C6D" w:rsidRPr="006975D2" w:rsidRDefault="005B1C6D" w:rsidP="005B1C6D">
      <w:pPr>
        <w:pStyle w:val="Code"/>
        <w:rPr>
          <w:highlight w:val="white"/>
        </w:rPr>
      </w:pPr>
      <w:r w:rsidRPr="006975D2">
        <w:rPr>
          <w:highlight w:val="white"/>
        </w:rPr>
        <w:t>DECIMAL_VALUE (\+|\-)?[1-9][0-9]*([uU]|[sSlL]|[uU][sSlL]|[sSlL][uU])?</w:t>
      </w:r>
    </w:p>
    <w:p w14:paraId="6CEE7F9B" w14:textId="77777777" w:rsidR="005B1C6D" w:rsidRPr="006975D2" w:rsidRDefault="005B1C6D" w:rsidP="005B1C6D">
      <w:pPr>
        <w:pStyle w:val="Code"/>
        <w:rPr>
          <w:highlight w:val="white"/>
        </w:rPr>
      </w:pPr>
      <w:r w:rsidRPr="006975D2">
        <w:rPr>
          <w:highlight w:val="white"/>
        </w:rPr>
        <w:t>HEXADECIMAL_VALUE (\+|\-)?[0][xX][0-9a-fA-F]+([uU]|[sSlL]|[uU][sSlL]|[sSlL][uU])?</w:t>
      </w:r>
    </w:p>
    <w:p w14:paraId="14A2471C" w14:textId="77777777" w:rsidR="005B1C6D" w:rsidRPr="006975D2" w:rsidRDefault="005B1C6D" w:rsidP="005B1C6D">
      <w:pPr>
        <w:pStyle w:val="Code"/>
        <w:rPr>
          <w:highlight w:val="white"/>
        </w:rPr>
      </w:pPr>
    </w:p>
    <w:p w14:paraId="308EC2EE" w14:textId="77777777" w:rsidR="005B1C6D" w:rsidRPr="006975D2" w:rsidRDefault="005B1C6D" w:rsidP="005B1C6D">
      <w:pPr>
        <w:pStyle w:val="Code"/>
        <w:rPr>
          <w:highlight w:val="white"/>
        </w:rPr>
      </w:pPr>
      <w:r w:rsidRPr="006975D2">
        <w:rPr>
          <w:highlight w:val="white"/>
        </w:rPr>
        <w:t>NAME [a-zA-Z_][a-zA-Z0-9_]*</w:t>
      </w:r>
    </w:p>
    <w:p w14:paraId="6FD9026B" w14:textId="77777777" w:rsidR="005B1C6D" w:rsidRPr="006975D2" w:rsidRDefault="005B1C6D" w:rsidP="005B1C6D">
      <w:pPr>
        <w:pStyle w:val="Code"/>
        <w:rPr>
          <w:highlight w:val="white"/>
        </w:rPr>
      </w:pPr>
      <w:r w:rsidRPr="006975D2">
        <w:rPr>
          <w:highlight w:val="white"/>
        </w:rPr>
        <w:t>WHITE_SPACE [ \t\r\n\f]</w:t>
      </w:r>
    </w:p>
    <w:p w14:paraId="733EBA87" w14:textId="77777777" w:rsidR="005B1C6D" w:rsidRPr="006975D2" w:rsidRDefault="005B1C6D" w:rsidP="005B1C6D">
      <w:pPr>
        <w:pStyle w:val="Code"/>
        <w:rPr>
          <w:highlight w:val="white"/>
        </w:rPr>
      </w:pPr>
    </w:p>
    <w:p w14:paraId="4886D064" w14:textId="77777777" w:rsidR="005B1C6D" w:rsidRPr="006975D2" w:rsidRDefault="005B1C6D" w:rsidP="005B1C6D">
      <w:pPr>
        <w:pStyle w:val="Code"/>
        <w:rPr>
          <w:highlight w:val="white"/>
        </w:rPr>
      </w:pPr>
      <w:r w:rsidRPr="006975D2">
        <w:rPr>
          <w:highlight w:val="white"/>
        </w:rPr>
        <w:t>%%</w:t>
      </w:r>
    </w:p>
    <w:p w14:paraId="76F57633" w14:textId="77777777" w:rsidR="005B1C6D" w:rsidRPr="006975D2" w:rsidRDefault="005B1C6D" w:rsidP="005B1C6D">
      <w:pPr>
        <w:pStyle w:val="Code"/>
        <w:rPr>
          <w:highlight w:val="white"/>
        </w:rPr>
      </w:pPr>
      <w:r w:rsidRPr="006975D2">
        <w:rPr>
          <w:highlight w:val="white"/>
        </w:rPr>
        <w:t>"defined" { return ((int) Tokens.DEFINED); }</w:t>
      </w:r>
    </w:p>
    <w:p w14:paraId="41C4759E" w14:textId="77777777" w:rsidR="005B1C6D" w:rsidRPr="006975D2" w:rsidRDefault="005B1C6D" w:rsidP="005B1C6D">
      <w:pPr>
        <w:pStyle w:val="Code"/>
        <w:rPr>
          <w:highlight w:val="white"/>
        </w:rPr>
      </w:pPr>
    </w:p>
    <w:p w14:paraId="28E1083D" w14:textId="77777777" w:rsidR="005B1C6D" w:rsidRPr="006975D2" w:rsidRDefault="005B1C6D" w:rsidP="005B1C6D">
      <w:pPr>
        <w:pStyle w:val="Code"/>
        <w:rPr>
          <w:highlight w:val="white"/>
        </w:rPr>
      </w:pPr>
      <w:r w:rsidRPr="006975D2">
        <w:rPr>
          <w:highlight w:val="white"/>
        </w:rPr>
        <w:t>"?" { return ((int) Tokens.QUESTION_MARK); }</w:t>
      </w:r>
    </w:p>
    <w:p w14:paraId="5C05DDD5" w14:textId="77777777" w:rsidR="005B1C6D" w:rsidRPr="006975D2" w:rsidRDefault="005B1C6D" w:rsidP="005B1C6D">
      <w:pPr>
        <w:pStyle w:val="Code"/>
        <w:rPr>
          <w:highlight w:val="white"/>
        </w:rPr>
      </w:pPr>
      <w:r w:rsidRPr="006975D2">
        <w:rPr>
          <w:highlight w:val="white"/>
        </w:rPr>
        <w:t>":" { return ((int) Tokens.COLON); }</w:t>
      </w:r>
    </w:p>
    <w:p w14:paraId="681C0DC4" w14:textId="77777777" w:rsidR="005B1C6D" w:rsidRPr="006975D2" w:rsidRDefault="005B1C6D" w:rsidP="005B1C6D">
      <w:pPr>
        <w:pStyle w:val="Code"/>
        <w:rPr>
          <w:highlight w:val="white"/>
        </w:rPr>
      </w:pPr>
    </w:p>
    <w:p w14:paraId="17490CCB" w14:textId="77777777" w:rsidR="005B1C6D" w:rsidRPr="006975D2" w:rsidRDefault="005B1C6D" w:rsidP="005B1C6D">
      <w:pPr>
        <w:pStyle w:val="Code"/>
        <w:rPr>
          <w:highlight w:val="white"/>
        </w:rPr>
      </w:pPr>
      <w:r w:rsidRPr="006975D2">
        <w:rPr>
          <w:highlight w:val="white"/>
        </w:rPr>
        <w:t>"||" { return ((int) Tokens.LOGICAL_OR); }</w:t>
      </w:r>
    </w:p>
    <w:p w14:paraId="687C937F" w14:textId="77777777" w:rsidR="005B1C6D" w:rsidRPr="006975D2" w:rsidRDefault="005B1C6D" w:rsidP="005B1C6D">
      <w:pPr>
        <w:pStyle w:val="Code"/>
        <w:rPr>
          <w:highlight w:val="white"/>
        </w:rPr>
      </w:pPr>
      <w:r w:rsidRPr="006975D2">
        <w:rPr>
          <w:highlight w:val="white"/>
        </w:rPr>
        <w:t>"&amp;&amp;" { return ((int) Tokens.LOGICAL_AND); }</w:t>
      </w:r>
    </w:p>
    <w:p w14:paraId="0E33617B" w14:textId="77777777" w:rsidR="005B1C6D" w:rsidRPr="006975D2" w:rsidRDefault="005B1C6D" w:rsidP="005B1C6D">
      <w:pPr>
        <w:pStyle w:val="Code"/>
        <w:rPr>
          <w:highlight w:val="white"/>
        </w:rPr>
      </w:pPr>
      <w:r w:rsidRPr="006975D2">
        <w:rPr>
          <w:highlight w:val="white"/>
        </w:rPr>
        <w:t>"!" { return ((int) Tokens.LOGICAL_NOT); }</w:t>
      </w:r>
    </w:p>
    <w:p w14:paraId="642F6633" w14:textId="77777777" w:rsidR="005B1C6D" w:rsidRPr="006975D2" w:rsidRDefault="005B1C6D" w:rsidP="005B1C6D">
      <w:pPr>
        <w:pStyle w:val="Code"/>
        <w:rPr>
          <w:highlight w:val="white"/>
        </w:rPr>
      </w:pPr>
    </w:p>
    <w:p w14:paraId="0970AD6A" w14:textId="77777777" w:rsidR="005B1C6D" w:rsidRPr="006975D2" w:rsidRDefault="005B1C6D" w:rsidP="005B1C6D">
      <w:pPr>
        <w:pStyle w:val="Code"/>
        <w:rPr>
          <w:highlight w:val="white"/>
        </w:rPr>
      </w:pPr>
      <w:r w:rsidRPr="006975D2">
        <w:rPr>
          <w:highlight w:val="white"/>
        </w:rPr>
        <w:t>"&amp;" { return ((int) Tokens.BITWISE_AND); }</w:t>
      </w:r>
    </w:p>
    <w:p w14:paraId="42B96ACA" w14:textId="77777777" w:rsidR="005B1C6D" w:rsidRPr="006975D2" w:rsidRDefault="005B1C6D" w:rsidP="005B1C6D">
      <w:pPr>
        <w:pStyle w:val="Code"/>
        <w:rPr>
          <w:highlight w:val="white"/>
        </w:rPr>
      </w:pPr>
      <w:r w:rsidRPr="006975D2">
        <w:rPr>
          <w:highlight w:val="white"/>
        </w:rPr>
        <w:t>"^" { return ((int) Tokens.BITWISE_XOR); }</w:t>
      </w:r>
    </w:p>
    <w:p w14:paraId="5E429276" w14:textId="77777777" w:rsidR="005B1C6D" w:rsidRPr="006975D2" w:rsidRDefault="005B1C6D" w:rsidP="005B1C6D">
      <w:pPr>
        <w:pStyle w:val="Code"/>
        <w:rPr>
          <w:highlight w:val="white"/>
        </w:rPr>
      </w:pPr>
      <w:r w:rsidRPr="006975D2">
        <w:rPr>
          <w:highlight w:val="white"/>
        </w:rPr>
        <w:t>"|" { return ((int) Tokens.BITWISE_OR); }</w:t>
      </w:r>
    </w:p>
    <w:p w14:paraId="3AF992DB" w14:textId="77777777" w:rsidR="005B1C6D" w:rsidRPr="006975D2" w:rsidRDefault="005B1C6D" w:rsidP="005B1C6D">
      <w:pPr>
        <w:pStyle w:val="Code"/>
        <w:rPr>
          <w:highlight w:val="white"/>
        </w:rPr>
      </w:pPr>
      <w:r w:rsidRPr="006975D2">
        <w:rPr>
          <w:highlight w:val="white"/>
        </w:rPr>
        <w:t>"~" { return ((int) Tokens.BITWISE_NOT); }</w:t>
      </w:r>
    </w:p>
    <w:p w14:paraId="1383BB2C" w14:textId="77777777" w:rsidR="005B1C6D" w:rsidRPr="006975D2" w:rsidRDefault="005B1C6D" w:rsidP="005B1C6D">
      <w:pPr>
        <w:pStyle w:val="Code"/>
        <w:rPr>
          <w:highlight w:val="white"/>
        </w:rPr>
      </w:pPr>
    </w:p>
    <w:p w14:paraId="3FB031C5" w14:textId="77777777" w:rsidR="005B1C6D" w:rsidRPr="006975D2" w:rsidRDefault="005B1C6D" w:rsidP="005B1C6D">
      <w:pPr>
        <w:pStyle w:val="Code"/>
        <w:rPr>
          <w:highlight w:val="white"/>
        </w:rPr>
      </w:pPr>
      <w:r w:rsidRPr="006975D2">
        <w:rPr>
          <w:highlight w:val="white"/>
        </w:rPr>
        <w:t>"==" { return ((int) Tokens.EQUAL); }</w:t>
      </w:r>
    </w:p>
    <w:p w14:paraId="6572218A" w14:textId="77777777" w:rsidR="005B1C6D" w:rsidRPr="006975D2" w:rsidRDefault="005B1C6D" w:rsidP="005B1C6D">
      <w:pPr>
        <w:pStyle w:val="Code"/>
        <w:rPr>
          <w:highlight w:val="white"/>
        </w:rPr>
      </w:pPr>
      <w:r w:rsidRPr="006975D2">
        <w:rPr>
          <w:highlight w:val="white"/>
        </w:rPr>
        <w:t>"!=" { return ((int) Tokens.NOT_EQUAL); }</w:t>
      </w:r>
    </w:p>
    <w:p w14:paraId="667D9634" w14:textId="77777777" w:rsidR="005B1C6D" w:rsidRPr="006975D2" w:rsidRDefault="005B1C6D" w:rsidP="005B1C6D">
      <w:pPr>
        <w:pStyle w:val="Code"/>
        <w:rPr>
          <w:highlight w:val="white"/>
        </w:rPr>
      </w:pPr>
    </w:p>
    <w:p w14:paraId="7AF83861" w14:textId="77777777" w:rsidR="005B1C6D" w:rsidRPr="006975D2" w:rsidRDefault="005B1C6D" w:rsidP="005B1C6D">
      <w:pPr>
        <w:pStyle w:val="Code"/>
        <w:rPr>
          <w:highlight w:val="white"/>
        </w:rPr>
      </w:pPr>
      <w:r w:rsidRPr="006975D2">
        <w:rPr>
          <w:highlight w:val="white"/>
        </w:rPr>
        <w:t>"&lt;"  { return ((int) Tokens.LESS_THAN); }</w:t>
      </w:r>
    </w:p>
    <w:p w14:paraId="1F97EC3C" w14:textId="77777777" w:rsidR="005B1C6D" w:rsidRPr="006975D2" w:rsidRDefault="005B1C6D" w:rsidP="005B1C6D">
      <w:pPr>
        <w:pStyle w:val="Code"/>
        <w:rPr>
          <w:highlight w:val="white"/>
        </w:rPr>
      </w:pPr>
      <w:r w:rsidRPr="006975D2">
        <w:rPr>
          <w:highlight w:val="white"/>
        </w:rPr>
        <w:t>"&lt;=" { return ((int) Tokens.LESS_THAN_EQUAL); }</w:t>
      </w:r>
    </w:p>
    <w:p w14:paraId="224E6B2D" w14:textId="77777777" w:rsidR="005B1C6D" w:rsidRPr="006975D2" w:rsidRDefault="005B1C6D" w:rsidP="005B1C6D">
      <w:pPr>
        <w:pStyle w:val="Code"/>
        <w:rPr>
          <w:highlight w:val="white"/>
        </w:rPr>
      </w:pPr>
      <w:r w:rsidRPr="006975D2">
        <w:rPr>
          <w:highlight w:val="white"/>
        </w:rPr>
        <w:t>"&gt;"  { return ((int) Tokens.GREATER_THAN); }</w:t>
      </w:r>
    </w:p>
    <w:p w14:paraId="35726BB9" w14:textId="77777777" w:rsidR="005B1C6D" w:rsidRPr="006975D2" w:rsidRDefault="005B1C6D" w:rsidP="005B1C6D">
      <w:pPr>
        <w:pStyle w:val="Code"/>
        <w:rPr>
          <w:highlight w:val="white"/>
        </w:rPr>
      </w:pPr>
      <w:r w:rsidRPr="006975D2">
        <w:rPr>
          <w:highlight w:val="white"/>
        </w:rPr>
        <w:t>"&gt;=" { return ((int) Tokens.GREATER_THAN_EQUAL); }</w:t>
      </w:r>
    </w:p>
    <w:p w14:paraId="019B71E6" w14:textId="77777777" w:rsidR="005B1C6D" w:rsidRPr="006975D2" w:rsidRDefault="005B1C6D" w:rsidP="005B1C6D">
      <w:pPr>
        <w:pStyle w:val="Code"/>
        <w:rPr>
          <w:highlight w:val="white"/>
        </w:rPr>
      </w:pPr>
    </w:p>
    <w:p w14:paraId="436D484A" w14:textId="77777777" w:rsidR="005B1C6D" w:rsidRPr="006975D2" w:rsidRDefault="005B1C6D" w:rsidP="005B1C6D">
      <w:pPr>
        <w:pStyle w:val="Code"/>
        <w:rPr>
          <w:highlight w:val="white"/>
        </w:rPr>
      </w:pPr>
      <w:r w:rsidRPr="006975D2">
        <w:rPr>
          <w:highlight w:val="white"/>
        </w:rPr>
        <w:t>"&lt;&lt;" { return ((int) Tokens.LEFT_SHIFT); }</w:t>
      </w:r>
    </w:p>
    <w:p w14:paraId="527B2084" w14:textId="77777777" w:rsidR="005B1C6D" w:rsidRPr="006975D2" w:rsidRDefault="005B1C6D" w:rsidP="005B1C6D">
      <w:pPr>
        <w:pStyle w:val="Code"/>
        <w:rPr>
          <w:highlight w:val="white"/>
        </w:rPr>
      </w:pPr>
      <w:r w:rsidRPr="006975D2">
        <w:rPr>
          <w:highlight w:val="white"/>
        </w:rPr>
        <w:t>"&gt;&gt;" { return ((int) Tokens.RIGHT_SHIFT); }</w:t>
      </w:r>
    </w:p>
    <w:p w14:paraId="589B40E4" w14:textId="77777777" w:rsidR="005B1C6D" w:rsidRPr="006975D2" w:rsidRDefault="005B1C6D" w:rsidP="005B1C6D">
      <w:pPr>
        <w:pStyle w:val="Code"/>
        <w:rPr>
          <w:highlight w:val="white"/>
        </w:rPr>
      </w:pPr>
    </w:p>
    <w:p w14:paraId="57155BF8" w14:textId="77777777" w:rsidR="005B1C6D" w:rsidRPr="006975D2" w:rsidRDefault="005B1C6D" w:rsidP="005B1C6D">
      <w:pPr>
        <w:pStyle w:val="Code"/>
        <w:rPr>
          <w:highlight w:val="white"/>
        </w:rPr>
      </w:pPr>
      <w:r w:rsidRPr="006975D2">
        <w:rPr>
          <w:highlight w:val="white"/>
        </w:rPr>
        <w:t>"+" { return ((int) Tokens.ADD); }</w:t>
      </w:r>
    </w:p>
    <w:p w14:paraId="69761D92" w14:textId="77777777" w:rsidR="005B1C6D" w:rsidRPr="006975D2" w:rsidRDefault="005B1C6D" w:rsidP="005B1C6D">
      <w:pPr>
        <w:pStyle w:val="Code"/>
        <w:rPr>
          <w:highlight w:val="white"/>
        </w:rPr>
      </w:pPr>
      <w:r w:rsidRPr="006975D2">
        <w:rPr>
          <w:highlight w:val="white"/>
        </w:rPr>
        <w:t>"-" { return ((int) Tokens.SUBTRACT); }</w:t>
      </w:r>
    </w:p>
    <w:p w14:paraId="73595A21" w14:textId="77777777" w:rsidR="005B1C6D" w:rsidRPr="006975D2" w:rsidRDefault="005B1C6D" w:rsidP="005B1C6D">
      <w:pPr>
        <w:pStyle w:val="Code"/>
        <w:rPr>
          <w:highlight w:val="white"/>
        </w:rPr>
      </w:pPr>
    </w:p>
    <w:p w14:paraId="45E39A00" w14:textId="77777777" w:rsidR="005B1C6D" w:rsidRPr="006975D2" w:rsidRDefault="005B1C6D" w:rsidP="005B1C6D">
      <w:pPr>
        <w:pStyle w:val="Code"/>
        <w:rPr>
          <w:highlight w:val="white"/>
        </w:rPr>
      </w:pPr>
      <w:r w:rsidRPr="006975D2">
        <w:rPr>
          <w:highlight w:val="white"/>
        </w:rPr>
        <w:t>"*" { return ((int) Tokens.MULTIPLY); }</w:t>
      </w:r>
    </w:p>
    <w:p w14:paraId="4797CF23" w14:textId="77777777" w:rsidR="005B1C6D" w:rsidRPr="006975D2" w:rsidRDefault="005B1C6D" w:rsidP="005B1C6D">
      <w:pPr>
        <w:pStyle w:val="Code"/>
        <w:rPr>
          <w:highlight w:val="white"/>
        </w:rPr>
      </w:pPr>
      <w:r w:rsidRPr="006975D2">
        <w:rPr>
          <w:highlight w:val="white"/>
        </w:rPr>
        <w:t>"/" { return ((int) Tokens.DIVIDE); }</w:t>
      </w:r>
    </w:p>
    <w:p w14:paraId="25F24317" w14:textId="77777777" w:rsidR="005B1C6D" w:rsidRPr="006975D2" w:rsidRDefault="005B1C6D" w:rsidP="005B1C6D">
      <w:pPr>
        <w:pStyle w:val="Code"/>
        <w:rPr>
          <w:highlight w:val="white"/>
        </w:rPr>
      </w:pPr>
      <w:r w:rsidRPr="006975D2">
        <w:rPr>
          <w:highlight w:val="white"/>
        </w:rPr>
        <w:t>"%" { return ((int) Tokens.MODULO); }</w:t>
      </w:r>
    </w:p>
    <w:p w14:paraId="5A0486DF" w14:textId="77777777" w:rsidR="005B1C6D" w:rsidRDefault="005B1C6D" w:rsidP="005B1C6D">
      <w:pPr>
        <w:pStyle w:val="Code"/>
        <w:rPr>
          <w:highlight w:val="white"/>
          <w:lang w:val="sv-SE"/>
        </w:rPr>
      </w:pPr>
    </w:p>
    <w:p w14:paraId="7AB6F7B8" w14:textId="77777777" w:rsidR="005B1C6D" w:rsidRPr="006975D2" w:rsidRDefault="005B1C6D" w:rsidP="005B1C6D">
      <w:pPr>
        <w:pStyle w:val="Code"/>
        <w:rPr>
          <w:highlight w:val="white"/>
        </w:rPr>
      </w:pPr>
      <w:r w:rsidRPr="006975D2">
        <w:rPr>
          <w:highlight w:val="white"/>
        </w:rPr>
        <w:lastRenderedPageBreak/>
        <w:t>"(" { return ((int) Tokens.LEFT_PARENTHESIS); }</w:t>
      </w:r>
    </w:p>
    <w:p w14:paraId="584A3E76" w14:textId="77777777" w:rsidR="005B1C6D" w:rsidRPr="006975D2" w:rsidRDefault="005B1C6D" w:rsidP="005B1C6D">
      <w:pPr>
        <w:pStyle w:val="Code"/>
        <w:rPr>
          <w:highlight w:val="white"/>
        </w:rPr>
      </w:pPr>
      <w:r w:rsidRPr="006975D2">
        <w:rPr>
          <w:highlight w:val="white"/>
        </w:rPr>
        <w:t>")" { return ((int) Tokens.RIGHT_PARENTHESIS); }</w:t>
      </w:r>
    </w:p>
    <w:p w14:paraId="334B0F02" w14:textId="77777777" w:rsidR="005B1C6D" w:rsidRPr="006975D2" w:rsidRDefault="005B1C6D" w:rsidP="005B1C6D">
      <w:pPr>
        <w:pStyle w:val="Code"/>
        <w:rPr>
          <w:highlight w:val="white"/>
        </w:rPr>
      </w:pPr>
    </w:p>
    <w:p w14:paraId="618B86E8" w14:textId="77777777" w:rsidR="005B1C6D" w:rsidRPr="006975D2" w:rsidRDefault="005B1C6D" w:rsidP="005B1C6D">
      <w:pPr>
        <w:pStyle w:val="Code"/>
        <w:rPr>
          <w:highlight w:val="white"/>
        </w:rPr>
      </w:pPr>
      <w:r w:rsidRPr="006975D2">
        <w:rPr>
          <w:highlight w:val="white"/>
        </w:rPr>
        <w:t>"\0" { return ((int) Tokens.EOL); }</w:t>
      </w:r>
    </w:p>
    <w:p w14:paraId="40C3618D" w14:textId="77777777" w:rsidR="005B1C6D" w:rsidRPr="00EC76D5" w:rsidRDefault="005B1C6D" w:rsidP="005B1C6D">
      <w:r w:rsidRPr="00EC76D5">
        <w:t>In case of an octal, decimal, or hexadecimal value, we just remove the letters u (unsigned), s (short), l (long), and x (hexadecimal value marker) from the text and let the Integer class interpret the value.</w:t>
      </w:r>
    </w:p>
    <w:p w14:paraId="22822DF3" w14:textId="77777777" w:rsidR="005B1C6D" w:rsidRPr="006975D2" w:rsidRDefault="005B1C6D" w:rsidP="005B1C6D">
      <w:pPr>
        <w:pStyle w:val="Code"/>
        <w:rPr>
          <w:highlight w:val="white"/>
        </w:rPr>
      </w:pPr>
      <w:r w:rsidRPr="006975D2">
        <w:rPr>
          <w:highlight w:val="white"/>
        </w:rPr>
        <w:t>{NAME} {</w:t>
      </w:r>
    </w:p>
    <w:p w14:paraId="772980F1" w14:textId="77777777" w:rsidR="005B1C6D" w:rsidRPr="006975D2" w:rsidRDefault="005B1C6D" w:rsidP="005B1C6D">
      <w:pPr>
        <w:pStyle w:val="Code"/>
        <w:rPr>
          <w:highlight w:val="white"/>
        </w:rPr>
      </w:pPr>
      <w:r w:rsidRPr="006975D2">
        <w:rPr>
          <w:highlight w:val="white"/>
        </w:rPr>
        <w:t xml:space="preserve">  yylval.name = yytext;</w:t>
      </w:r>
    </w:p>
    <w:p w14:paraId="0E448A33" w14:textId="77777777" w:rsidR="005B1C6D" w:rsidRPr="006975D2" w:rsidRDefault="005B1C6D" w:rsidP="005B1C6D">
      <w:pPr>
        <w:pStyle w:val="Code"/>
        <w:rPr>
          <w:highlight w:val="white"/>
        </w:rPr>
      </w:pPr>
      <w:r w:rsidRPr="006975D2">
        <w:rPr>
          <w:highlight w:val="white"/>
        </w:rPr>
        <w:t xml:space="preserve">  return ((int) Tokens.NAME);</w:t>
      </w:r>
    </w:p>
    <w:p w14:paraId="767688B0" w14:textId="77777777" w:rsidR="005B1C6D" w:rsidRPr="006975D2" w:rsidRDefault="005B1C6D" w:rsidP="005B1C6D">
      <w:pPr>
        <w:pStyle w:val="Code"/>
        <w:rPr>
          <w:highlight w:val="white"/>
        </w:rPr>
      </w:pPr>
      <w:r w:rsidRPr="006975D2">
        <w:rPr>
          <w:highlight w:val="white"/>
        </w:rPr>
        <w:t>}</w:t>
      </w:r>
    </w:p>
    <w:p w14:paraId="3C66B0B0" w14:textId="77777777" w:rsidR="005B1C6D" w:rsidRPr="006975D2" w:rsidRDefault="005B1C6D" w:rsidP="005B1C6D">
      <w:pPr>
        <w:pStyle w:val="Code"/>
        <w:rPr>
          <w:highlight w:val="white"/>
        </w:rPr>
      </w:pPr>
    </w:p>
    <w:p w14:paraId="4A952761" w14:textId="77777777" w:rsidR="005B1C6D" w:rsidRPr="006975D2" w:rsidRDefault="005B1C6D" w:rsidP="005B1C6D">
      <w:pPr>
        <w:pStyle w:val="Code"/>
        <w:rPr>
          <w:highlight w:val="white"/>
        </w:rPr>
      </w:pPr>
      <w:r w:rsidRPr="006975D2">
        <w:rPr>
          <w:highlight w:val="white"/>
        </w:rPr>
        <w:t>{OCTAL_VALUE} {</w:t>
      </w:r>
    </w:p>
    <w:p w14:paraId="57148D1A" w14:textId="77777777" w:rsidR="005B1C6D" w:rsidRDefault="005B1C6D" w:rsidP="005B1C6D">
      <w:pPr>
        <w:pStyle w:val="Code"/>
        <w:rPr>
          <w:highlight w:val="white"/>
        </w:rPr>
      </w:pPr>
      <w:r w:rsidRPr="006975D2">
        <w:rPr>
          <w:highlight w:val="white"/>
        </w:rPr>
        <w:t xml:space="preserve">  { string text = yytext.ToLower().Replace("u", "").Replace("s", "")</w:t>
      </w:r>
    </w:p>
    <w:p w14:paraId="4A76089E"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2D357E00" w14:textId="77777777" w:rsidR="005B1C6D" w:rsidRPr="006975D2" w:rsidRDefault="005B1C6D" w:rsidP="005B1C6D">
      <w:pPr>
        <w:pStyle w:val="Code"/>
        <w:rPr>
          <w:highlight w:val="white"/>
        </w:rPr>
      </w:pPr>
      <w:r w:rsidRPr="006975D2">
        <w:rPr>
          <w:highlight w:val="white"/>
        </w:rPr>
        <w:t xml:space="preserve">    yylval.integer_value = Convert.ToInt32(text, 8);</w:t>
      </w:r>
    </w:p>
    <w:p w14:paraId="782F8F5A" w14:textId="77777777" w:rsidR="005B1C6D" w:rsidRPr="006975D2" w:rsidRDefault="005B1C6D" w:rsidP="005B1C6D">
      <w:pPr>
        <w:pStyle w:val="Code"/>
        <w:rPr>
          <w:highlight w:val="white"/>
        </w:rPr>
      </w:pPr>
      <w:r w:rsidRPr="006975D2">
        <w:rPr>
          <w:highlight w:val="white"/>
        </w:rPr>
        <w:t xml:space="preserve">    return ((int) Tokens.VALUE);</w:t>
      </w:r>
    </w:p>
    <w:p w14:paraId="539B693A" w14:textId="77777777" w:rsidR="005B1C6D" w:rsidRPr="006975D2" w:rsidRDefault="005B1C6D" w:rsidP="005B1C6D">
      <w:pPr>
        <w:pStyle w:val="Code"/>
        <w:rPr>
          <w:highlight w:val="white"/>
        </w:rPr>
      </w:pPr>
      <w:r w:rsidRPr="006975D2">
        <w:rPr>
          <w:highlight w:val="white"/>
        </w:rPr>
        <w:t xml:space="preserve">  }</w:t>
      </w:r>
    </w:p>
    <w:p w14:paraId="0C20C7E4" w14:textId="77777777" w:rsidR="005B1C6D" w:rsidRPr="006975D2" w:rsidRDefault="005B1C6D" w:rsidP="005B1C6D">
      <w:pPr>
        <w:pStyle w:val="Code"/>
        <w:rPr>
          <w:highlight w:val="white"/>
        </w:rPr>
      </w:pPr>
      <w:r w:rsidRPr="006975D2">
        <w:rPr>
          <w:highlight w:val="white"/>
        </w:rPr>
        <w:t>}</w:t>
      </w:r>
    </w:p>
    <w:p w14:paraId="60A125EE" w14:textId="77777777" w:rsidR="005B1C6D" w:rsidRPr="006975D2" w:rsidRDefault="005B1C6D" w:rsidP="005B1C6D">
      <w:pPr>
        <w:pStyle w:val="Code"/>
        <w:rPr>
          <w:highlight w:val="white"/>
        </w:rPr>
      </w:pPr>
    </w:p>
    <w:p w14:paraId="21390CD4" w14:textId="77777777" w:rsidR="005B1C6D" w:rsidRPr="006975D2" w:rsidRDefault="005B1C6D" w:rsidP="005B1C6D">
      <w:pPr>
        <w:pStyle w:val="Code"/>
        <w:rPr>
          <w:highlight w:val="white"/>
        </w:rPr>
      </w:pPr>
      <w:r w:rsidRPr="006975D2">
        <w:rPr>
          <w:highlight w:val="white"/>
        </w:rPr>
        <w:t>{DECIMAL_VALUE} {</w:t>
      </w:r>
    </w:p>
    <w:p w14:paraId="24ADF40A" w14:textId="77777777" w:rsidR="005B1C6D" w:rsidRDefault="005B1C6D" w:rsidP="005B1C6D">
      <w:pPr>
        <w:pStyle w:val="Code"/>
        <w:rPr>
          <w:highlight w:val="white"/>
        </w:rPr>
      </w:pPr>
      <w:r w:rsidRPr="006975D2">
        <w:rPr>
          <w:highlight w:val="white"/>
        </w:rPr>
        <w:t xml:space="preserve">  { string text = yytext.ToLower().Replace("u", "").Replace("s", "")</w:t>
      </w:r>
    </w:p>
    <w:p w14:paraId="4077E100"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51FF8DC6" w14:textId="77777777" w:rsidR="005B1C6D" w:rsidRPr="006975D2" w:rsidRDefault="005B1C6D" w:rsidP="005B1C6D">
      <w:pPr>
        <w:pStyle w:val="Code"/>
        <w:rPr>
          <w:highlight w:val="white"/>
        </w:rPr>
      </w:pPr>
      <w:r w:rsidRPr="006975D2">
        <w:rPr>
          <w:highlight w:val="white"/>
        </w:rPr>
        <w:t xml:space="preserve">    yylval.integer_value = Convert.ToInt32(text, 10);</w:t>
      </w:r>
    </w:p>
    <w:p w14:paraId="53EEB76D" w14:textId="77777777" w:rsidR="005B1C6D" w:rsidRPr="006975D2" w:rsidRDefault="005B1C6D" w:rsidP="005B1C6D">
      <w:pPr>
        <w:pStyle w:val="Code"/>
        <w:rPr>
          <w:highlight w:val="white"/>
        </w:rPr>
      </w:pPr>
      <w:r w:rsidRPr="006975D2">
        <w:rPr>
          <w:highlight w:val="white"/>
        </w:rPr>
        <w:t xml:space="preserve">    return ((int) Tokens.VALUE);</w:t>
      </w:r>
    </w:p>
    <w:p w14:paraId="07FFA9EA" w14:textId="77777777" w:rsidR="005B1C6D" w:rsidRPr="006975D2" w:rsidRDefault="005B1C6D" w:rsidP="005B1C6D">
      <w:pPr>
        <w:pStyle w:val="Code"/>
        <w:rPr>
          <w:highlight w:val="white"/>
        </w:rPr>
      </w:pPr>
      <w:r w:rsidRPr="006975D2">
        <w:rPr>
          <w:highlight w:val="white"/>
        </w:rPr>
        <w:t xml:space="preserve">  }</w:t>
      </w:r>
    </w:p>
    <w:p w14:paraId="76263D43" w14:textId="77777777" w:rsidR="005B1C6D" w:rsidRPr="006975D2" w:rsidRDefault="005B1C6D" w:rsidP="005B1C6D">
      <w:pPr>
        <w:pStyle w:val="Code"/>
        <w:rPr>
          <w:highlight w:val="white"/>
        </w:rPr>
      </w:pPr>
      <w:r w:rsidRPr="006975D2">
        <w:rPr>
          <w:highlight w:val="white"/>
        </w:rPr>
        <w:t>}</w:t>
      </w:r>
    </w:p>
    <w:p w14:paraId="34092994" w14:textId="77777777" w:rsidR="005B1C6D" w:rsidRPr="006975D2" w:rsidRDefault="005B1C6D" w:rsidP="005B1C6D">
      <w:pPr>
        <w:pStyle w:val="Code"/>
        <w:rPr>
          <w:highlight w:val="white"/>
        </w:rPr>
      </w:pPr>
    </w:p>
    <w:p w14:paraId="5E8CDE84" w14:textId="77777777" w:rsidR="005B1C6D" w:rsidRPr="006975D2" w:rsidRDefault="005B1C6D" w:rsidP="005B1C6D">
      <w:pPr>
        <w:pStyle w:val="Code"/>
        <w:rPr>
          <w:highlight w:val="white"/>
        </w:rPr>
      </w:pPr>
      <w:r w:rsidRPr="006975D2">
        <w:rPr>
          <w:highlight w:val="white"/>
        </w:rPr>
        <w:t>{HEXADECIMAL_VALUE} {</w:t>
      </w:r>
    </w:p>
    <w:p w14:paraId="5D41604B" w14:textId="77777777" w:rsidR="005B1C6D" w:rsidRPr="006975D2" w:rsidRDefault="005B1C6D" w:rsidP="005B1C6D">
      <w:pPr>
        <w:pStyle w:val="Code"/>
        <w:rPr>
          <w:highlight w:val="white"/>
        </w:rPr>
      </w:pPr>
      <w:r w:rsidRPr="006975D2">
        <w:rPr>
          <w:highlight w:val="white"/>
        </w:rPr>
        <w:t xml:space="preserve">  { string text = yytext.ToLower().Replace("x", "").Replace("u", "").</w:t>
      </w:r>
    </w:p>
    <w:p w14:paraId="3017FE21" w14:textId="77777777" w:rsidR="005B1C6D" w:rsidRPr="006975D2" w:rsidRDefault="005B1C6D" w:rsidP="005B1C6D">
      <w:pPr>
        <w:pStyle w:val="Code"/>
        <w:rPr>
          <w:highlight w:val="white"/>
        </w:rPr>
      </w:pPr>
      <w:r w:rsidRPr="006975D2">
        <w:rPr>
          <w:highlight w:val="white"/>
        </w:rPr>
        <w:t xml:space="preserve">                                   Replace("s", "").Replace("l", "");</w:t>
      </w:r>
    </w:p>
    <w:p w14:paraId="237D0C82" w14:textId="77777777" w:rsidR="005B1C6D" w:rsidRPr="006975D2" w:rsidRDefault="005B1C6D" w:rsidP="005B1C6D">
      <w:pPr>
        <w:pStyle w:val="Code"/>
        <w:rPr>
          <w:highlight w:val="white"/>
        </w:rPr>
      </w:pPr>
      <w:r w:rsidRPr="006975D2">
        <w:rPr>
          <w:highlight w:val="white"/>
        </w:rPr>
        <w:t xml:space="preserve">    yylval.integer_value = Convert.ToInt32(text, 16);</w:t>
      </w:r>
    </w:p>
    <w:p w14:paraId="0F55ACDF" w14:textId="77777777" w:rsidR="005B1C6D" w:rsidRPr="006975D2" w:rsidRDefault="005B1C6D" w:rsidP="005B1C6D">
      <w:pPr>
        <w:pStyle w:val="Code"/>
        <w:rPr>
          <w:highlight w:val="white"/>
        </w:rPr>
      </w:pPr>
      <w:r w:rsidRPr="006975D2">
        <w:rPr>
          <w:highlight w:val="white"/>
        </w:rPr>
        <w:t xml:space="preserve">    return ((int) Tokens.VALUE);</w:t>
      </w:r>
    </w:p>
    <w:p w14:paraId="64D5B217" w14:textId="77777777" w:rsidR="005B1C6D" w:rsidRPr="006975D2" w:rsidRDefault="005B1C6D" w:rsidP="005B1C6D">
      <w:pPr>
        <w:pStyle w:val="Code"/>
        <w:rPr>
          <w:highlight w:val="white"/>
        </w:rPr>
      </w:pPr>
      <w:r w:rsidRPr="006975D2">
        <w:rPr>
          <w:highlight w:val="white"/>
        </w:rPr>
        <w:t xml:space="preserve">  }</w:t>
      </w:r>
    </w:p>
    <w:p w14:paraId="751DF657" w14:textId="77777777" w:rsidR="005B1C6D" w:rsidRPr="006975D2" w:rsidRDefault="005B1C6D" w:rsidP="005B1C6D">
      <w:pPr>
        <w:pStyle w:val="Code"/>
        <w:rPr>
          <w:highlight w:val="white"/>
        </w:rPr>
      </w:pPr>
      <w:r w:rsidRPr="006975D2">
        <w:rPr>
          <w:highlight w:val="white"/>
        </w:rPr>
        <w:t>}</w:t>
      </w:r>
    </w:p>
    <w:p w14:paraId="19806D94" w14:textId="77777777" w:rsidR="005B1C6D" w:rsidRPr="00EC76D5" w:rsidRDefault="005B1C6D" w:rsidP="005B1C6D">
      <w:r w:rsidRPr="00EC76D5">
        <w:t>It is important to detect white spaces, otherwise the user would not be allowed to add any spaces to the code.</w:t>
      </w:r>
    </w:p>
    <w:p w14:paraId="6EF897E9" w14:textId="77777777" w:rsidR="005B1C6D" w:rsidRPr="006975D2" w:rsidRDefault="005B1C6D" w:rsidP="005B1C6D">
      <w:pPr>
        <w:pStyle w:val="Code"/>
        <w:rPr>
          <w:highlight w:val="white"/>
        </w:rPr>
      </w:pPr>
      <w:r w:rsidRPr="006975D2">
        <w:rPr>
          <w:highlight w:val="white"/>
        </w:rPr>
        <w:t>{WHITE_SPACE} {</w:t>
      </w:r>
    </w:p>
    <w:p w14:paraId="51E8BAFB" w14:textId="77777777" w:rsidR="005B1C6D" w:rsidRPr="006975D2" w:rsidRDefault="005B1C6D" w:rsidP="005B1C6D">
      <w:pPr>
        <w:pStyle w:val="Code"/>
        <w:rPr>
          <w:highlight w:val="white"/>
        </w:rPr>
      </w:pPr>
      <w:r w:rsidRPr="006975D2">
        <w:rPr>
          <w:highlight w:val="white"/>
        </w:rPr>
        <w:t xml:space="preserve">  if (yytext.Equals("\n")) {</w:t>
      </w:r>
    </w:p>
    <w:p w14:paraId="685A1A67" w14:textId="77777777" w:rsidR="005B1C6D" w:rsidRPr="006975D2" w:rsidRDefault="005B1C6D" w:rsidP="005B1C6D">
      <w:pPr>
        <w:pStyle w:val="Code"/>
        <w:rPr>
          <w:highlight w:val="white"/>
        </w:rPr>
      </w:pPr>
      <w:r w:rsidRPr="006975D2">
        <w:rPr>
          <w:highlight w:val="white"/>
        </w:rPr>
        <w:t xml:space="preserve">    ++CCompiler_Main.Scanner.Line;</w:t>
      </w:r>
    </w:p>
    <w:p w14:paraId="63B3DED9" w14:textId="77777777" w:rsidR="005B1C6D" w:rsidRPr="006975D2" w:rsidRDefault="005B1C6D" w:rsidP="005B1C6D">
      <w:pPr>
        <w:pStyle w:val="Code"/>
        <w:rPr>
          <w:highlight w:val="white"/>
        </w:rPr>
      </w:pPr>
      <w:r w:rsidRPr="006975D2">
        <w:rPr>
          <w:highlight w:val="white"/>
        </w:rPr>
        <w:t xml:space="preserve">  }</w:t>
      </w:r>
    </w:p>
    <w:p w14:paraId="06790739" w14:textId="77777777" w:rsidR="005B1C6D" w:rsidRPr="006975D2" w:rsidRDefault="005B1C6D" w:rsidP="005B1C6D">
      <w:pPr>
        <w:pStyle w:val="Code"/>
        <w:rPr>
          <w:highlight w:val="white"/>
        </w:rPr>
      </w:pPr>
      <w:r w:rsidRPr="006975D2">
        <w:rPr>
          <w:highlight w:val="white"/>
        </w:rPr>
        <w:t>}</w:t>
      </w:r>
    </w:p>
    <w:p w14:paraId="6C16C7C2" w14:textId="77777777" w:rsidR="005B1C6D" w:rsidRPr="00EC76D5" w:rsidRDefault="005B1C6D" w:rsidP="005B1C6D">
      <w:r w:rsidRPr="00EC76D5">
        <w:t>If we detect a character we do not recognize, we just stop the execution with an error message.</w:t>
      </w:r>
    </w:p>
    <w:p w14:paraId="40FA4434" w14:textId="77777777" w:rsidR="005B1C6D" w:rsidRPr="006975D2" w:rsidRDefault="005B1C6D" w:rsidP="005B1C6D">
      <w:pPr>
        <w:pStyle w:val="Code"/>
        <w:rPr>
          <w:highlight w:val="white"/>
        </w:rPr>
      </w:pPr>
      <w:r w:rsidRPr="006975D2">
        <w:rPr>
          <w:highlight w:val="white"/>
        </w:rPr>
        <w:t>. { Assert.Error(yytext, Message.Unknown_character); }</w:t>
      </w:r>
    </w:p>
    <w:p w14:paraId="5C1759ED" w14:textId="77777777" w:rsidR="005B1C6D" w:rsidRDefault="005B1C6D" w:rsidP="005B1C6D">
      <w:pPr>
        <w:pStyle w:val="Rubrik2"/>
      </w:pPr>
      <w:bookmarkStart w:id="548" w:name="_Toc49764306"/>
      <w:r>
        <w:t xml:space="preserve">The </w:t>
      </w:r>
      <w:proofErr w:type="spellStart"/>
      <w:r>
        <w:t>PreParser</w:t>
      </w:r>
      <w:bookmarkEnd w:id="548"/>
      <w:proofErr w:type="spellEnd"/>
    </w:p>
    <w:p w14:paraId="06E1CD8A" w14:textId="77777777" w:rsidR="005B1C6D" w:rsidRDefault="005B1C6D" w:rsidP="005B1C6D">
      <w:pPr>
        <w:pStyle w:val="Rubrik3"/>
      </w:pPr>
      <w:bookmarkStart w:id="549" w:name="_Toc49764307"/>
      <w:r>
        <w:t>The Parser</w:t>
      </w:r>
      <w:bookmarkEnd w:id="549"/>
    </w:p>
    <w:p w14:paraId="1F96E4F3" w14:textId="77777777" w:rsidR="005B1C6D" w:rsidRDefault="005B1C6D" w:rsidP="005B1C6D">
      <w:pPr>
        <w:pStyle w:val="CodeHeader"/>
      </w:pPr>
      <w:proofErr w:type="spellStart"/>
      <w:r>
        <w:t>PreParser.gppg</w:t>
      </w:r>
      <w:proofErr w:type="spellEnd"/>
    </w:p>
    <w:p w14:paraId="7ADA127E" w14:textId="77777777" w:rsidR="005B1C6D" w:rsidRPr="0047690C" w:rsidRDefault="005B1C6D" w:rsidP="005B1C6D">
      <w:pPr>
        <w:pStyle w:val="Code"/>
        <w:rPr>
          <w:highlight w:val="white"/>
        </w:rPr>
      </w:pPr>
      <w:r w:rsidRPr="0047690C">
        <w:rPr>
          <w:highlight w:val="white"/>
        </w:rPr>
        <w:t>%namespace CCompiler_Pre</w:t>
      </w:r>
    </w:p>
    <w:p w14:paraId="1B047246" w14:textId="77777777" w:rsidR="005B1C6D" w:rsidRPr="0047690C" w:rsidRDefault="005B1C6D" w:rsidP="005B1C6D">
      <w:pPr>
        <w:pStyle w:val="Code"/>
        <w:rPr>
          <w:highlight w:val="white"/>
        </w:rPr>
      </w:pPr>
      <w:r w:rsidRPr="0047690C">
        <w:rPr>
          <w:highlight w:val="white"/>
        </w:rPr>
        <w:t>%partial</w:t>
      </w:r>
    </w:p>
    <w:p w14:paraId="14A09CB5" w14:textId="77777777" w:rsidR="005B1C6D" w:rsidRPr="0047690C" w:rsidRDefault="005B1C6D" w:rsidP="005B1C6D">
      <w:pPr>
        <w:pStyle w:val="Code"/>
        <w:rPr>
          <w:highlight w:val="white"/>
        </w:rPr>
      </w:pPr>
    </w:p>
    <w:p w14:paraId="70A884D9" w14:textId="77777777" w:rsidR="005B1C6D" w:rsidRPr="0047690C" w:rsidRDefault="005B1C6D" w:rsidP="005B1C6D">
      <w:pPr>
        <w:pStyle w:val="Code"/>
        <w:rPr>
          <w:highlight w:val="white"/>
        </w:rPr>
      </w:pPr>
      <w:r w:rsidRPr="0047690C">
        <w:rPr>
          <w:highlight w:val="white"/>
        </w:rPr>
        <w:lastRenderedPageBreak/>
        <w:t>%{</w:t>
      </w:r>
    </w:p>
    <w:p w14:paraId="0BFD6269" w14:textId="77777777" w:rsidR="005B1C6D" w:rsidRPr="0047690C" w:rsidRDefault="005B1C6D" w:rsidP="005B1C6D">
      <w:pPr>
        <w:pStyle w:val="Code"/>
        <w:rPr>
          <w:highlight w:val="white"/>
        </w:rPr>
      </w:pPr>
      <w:r w:rsidRPr="0047690C">
        <w:rPr>
          <w:highlight w:val="white"/>
        </w:rPr>
        <w:t xml:space="preserve">  // Empty.</w:t>
      </w:r>
    </w:p>
    <w:p w14:paraId="12B50713" w14:textId="77777777" w:rsidR="005B1C6D" w:rsidRPr="0047690C" w:rsidRDefault="005B1C6D" w:rsidP="005B1C6D">
      <w:pPr>
        <w:pStyle w:val="Code"/>
        <w:rPr>
          <w:highlight w:val="white"/>
        </w:rPr>
      </w:pPr>
      <w:r w:rsidRPr="0047690C">
        <w:rPr>
          <w:highlight w:val="white"/>
        </w:rPr>
        <w:t>%}</w:t>
      </w:r>
    </w:p>
    <w:p w14:paraId="45DD2ED5" w14:textId="77777777" w:rsidR="005B1C6D" w:rsidRPr="0047690C" w:rsidRDefault="005B1C6D" w:rsidP="005B1C6D">
      <w:pPr>
        <w:pStyle w:val="Code"/>
        <w:rPr>
          <w:highlight w:val="white"/>
        </w:rPr>
      </w:pPr>
    </w:p>
    <w:p w14:paraId="515A6D6E" w14:textId="77777777" w:rsidR="005B1C6D" w:rsidRPr="0047690C" w:rsidRDefault="005B1C6D" w:rsidP="005B1C6D">
      <w:pPr>
        <w:pStyle w:val="Code"/>
        <w:rPr>
          <w:highlight w:val="white"/>
        </w:rPr>
      </w:pPr>
      <w:r w:rsidRPr="0047690C">
        <w:rPr>
          <w:highlight w:val="white"/>
        </w:rPr>
        <w:t>%union {</w:t>
      </w:r>
    </w:p>
    <w:p w14:paraId="1524FCD1" w14:textId="77777777" w:rsidR="005B1C6D" w:rsidRPr="0047690C" w:rsidRDefault="005B1C6D" w:rsidP="005B1C6D">
      <w:pPr>
        <w:pStyle w:val="Code"/>
        <w:rPr>
          <w:highlight w:val="white"/>
        </w:rPr>
      </w:pPr>
      <w:r w:rsidRPr="0047690C">
        <w:rPr>
          <w:highlight w:val="white"/>
        </w:rPr>
        <w:t xml:space="preserve">  public string name;</w:t>
      </w:r>
    </w:p>
    <w:p w14:paraId="470387F6" w14:textId="77777777" w:rsidR="005B1C6D" w:rsidRPr="0047690C" w:rsidRDefault="005B1C6D" w:rsidP="005B1C6D">
      <w:pPr>
        <w:pStyle w:val="Code"/>
        <w:rPr>
          <w:highlight w:val="white"/>
        </w:rPr>
      </w:pPr>
      <w:r w:rsidRPr="0047690C">
        <w:rPr>
          <w:highlight w:val="white"/>
        </w:rPr>
        <w:t>}</w:t>
      </w:r>
    </w:p>
    <w:p w14:paraId="6D83BE62" w14:textId="77777777" w:rsidR="005B1C6D" w:rsidRPr="0047690C" w:rsidRDefault="005B1C6D" w:rsidP="005B1C6D">
      <w:pPr>
        <w:pStyle w:val="Code"/>
        <w:rPr>
          <w:highlight w:val="white"/>
        </w:rPr>
      </w:pPr>
    </w:p>
    <w:p w14:paraId="722BA385" w14:textId="77777777" w:rsidR="005B1C6D" w:rsidRPr="0047690C" w:rsidRDefault="005B1C6D" w:rsidP="005B1C6D">
      <w:pPr>
        <w:pStyle w:val="Code"/>
        <w:rPr>
          <w:highlight w:val="white"/>
        </w:rPr>
      </w:pPr>
      <w:r w:rsidRPr="0047690C">
        <w:rPr>
          <w:highlight w:val="white"/>
        </w:rPr>
        <w:t>%token &lt;name&gt; NAME STRING LEFT_PARENTHESIS RIGHT_PARENTHESIS</w:t>
      </w:r>
    </w:p>
    <w:p w14:paraId="0F2D1124" w14:textId="77777777" w:rsidR="005B1C6D" w:rsidRPr="0047690C" w:rsidRDefault="005B1C6D" w:rsidP="005B1C6D">
      <w:pPr>
        <w:pStyle w:val="Code"/>
        <w:rPr>
          <w:highlight w:val="white"/>
        </w:rPr>
      </w:pPr>
      <w:r w:rsidRPr="0047690C">
        <w:rPr>
          <w:highlight w:val="white"/>
        </w:rPr>
        <w:t xml:space="preserve">              COMMA SHARP DOUBLE_SHARP TOKEN MARK // EOL</w:t>
      </w:r>
    </w:p>
    <w:p w14:paraId="4EF7543D" w14:textId="77777777" w:rsidR="005B1C6D" w:rsidRPr="0047690C" w:rsidRDefault="005B1C6D" w:rsidP="005B1C6D">
      <w:pPr>
        <w:pStyle w:val="Code"/>
        <w:rPr>
          <w:highlight w:val="white"/>
        </w:rPr>
      </w:pPr>
    </w:p>
    <w:p w14:paraId="016790EA" w14:textId="419B222E" w:rsidR="005B1C6D" w:rsidRPr="0047690C" w:rsidRDefault="005B1C6D" w:rsidP="005B1C6D">
      <w:pPr>
        <w:pStyle w:val="Code"/>
        <w:rPr>
          <w:highlight w:val="white"/>
        </w:rPr>
      </w:pPr>
      <w:r w:rsidRPr="0047690C">
        <w:rPr>
          <w:highlight w:val="white"/>
        </w:rPr>
        <w:t xml:space="preserve">%start </w:t>
      </w:r>
      <w:r w:rsidR="00563AF1">
        <w:rPr>
          <w:highlight w:val="white"/>
        </w:rPr>
        <w:t>source_code_file</w:t>
      </w:r>
    </w:p>
    <w:p w14:paraId="7D2F11EF" w14:textId="77777777" w:rsidR="005B1C6D" w:rsidRPr="0047690C" w:rsidRDefault="005B1C6D" w:rsidP="005B1C6D">
      <w:pPr>
        <w:pStyle w:val="Code"/>
        <w:rPr>
          <w:highlight w:val="white"/>
        </w:rPr>
      </w:pPr>
    </w:p>
    <w:p w14:paraId="11CFEF1F" w14:textId="77777777" w:rsidR="005B1C6D" w:rsidRPr="0047690C" w:rsidRDefault="005B1C6D" w:rsidP="005B1C6D">
      <w:pPr>
        <w:pStyle w:val="Code"/>
        <w:rPr>
          <w:highlight w:val="white"/>
        </w:rPr>
      </w:pPr>
      <w:r w:rsidRPr="0047690C">
        <w:rPr>
          <w:highlight w:val="white"/>
        </w:rPr>
        <w:t>%%</w:t>
      </w:r>
    </w:p>
    <w:p w14:paraId="7115297D" w14:textId="77777777" w:rsidR="005B1C6D" w:rsidRPr="0047690C" w:rsidRDefault="005B1C6D" w:rsidP="005B1C6D">
      <w:pPr>
        <w:pStyle w:val="Code"/>
        <w:rPr>
          <w:highlight w:val="white"/>
        </w:rPr>
      </w:pPr>
    </w:p>
    <w:p w14:paraId="53E58736" w14:textId="2D737BF2" w:rsidR="005B1C6D" w:rsidRPr="0047690C" w:rsidRDefault="00563AF1" w:rsidP="005B1C6D">
      <w:pPr>
        <w:pStyle w:val="Code"/>
        <w:rPr>
          <w:highlight w:val="white"/>
        </w:rPr>
      </w:pPr>
      <w:r>
        <w:rPr>
          <w:highlight w:val="white"/>
        </w:rPr>
        <w:t>source_code_file</w:t>
      </w:r>
      <w:r w:rsidR="005B1C6D" w:rsidRPr="0047690C">
        <w:rPr>
          <w:highlight w:val="white"/>
        </w:rPr>
        <w:t>:</w:t>
      </w:r>
    </w:p>
    <w:p w14:paraId="2781048D" w14:textId="77777777" w:rsidR="005B1C6D" w:rsidRPr="0047690C" w:rsidRDefault="005B1C6D" w:rsidP="005B1C6D">
      <w:pPr>
        <w:pStyle w:val="Code"/>
        <w:rPr>
          <w:highlight w:val="white"/>
        </w:rPr>
      </w:pPr>
      <w:r w:rsidRPr="0047690C">
        <w:rPr>
          <w:highlight w:val="white"/>
        </w:rPr>
        <w:t xml:space="preserve">  /* Empty. */;</w:t>
      </w:r>
    </w:p>
    <w:p w14:paraId="1B985836" w14:textId="77777777" w:rsidR="005B1C6D" w:rsidRPr="0047690C" w:rsidRDefault="005B1C6D" w:rsidP="005B1C6D">
      <w:pPr>
        <w:pStyle w:val="Code"/>
        <w:rPr>
          <w:highlight w:val="white"/>
        </w:rPr>
      </w:pPr>
    </w:p>
    <w:p w14:paraId="3E7CD1EE" w14:textId="77777777" w:rsidR="005B1C6D" w:rsidRPr="0047690C" w:rsidRDefault="005B1C6D" w:rsidP="005B1C6D">
      <w:pPr>
        <w:pStyle w:val="Code"/>
      </w:pPr>
      <w:r w:rsidRPr="0047690C">
        <w:rPr>
          <w:highlight w:val="white"/>
        </w:rPr>
        <w:t>%%</w:t>
      </w:r>
    </w:p>
    <w:p w14:paraId="558E67C8" w14:textId="77777777" w:rsidR="005B1C6D" w:rsidRDefault="005B1C6D" w:rsidP="005B1C6D">
      <w:pPr>
        <w:pStyle w:val="Rubrik3"/>
      </w:pPr>
      <w:bookmarkStart w:id="550" w:name="_Toc49764308"/>
      <w:r>
        <w:t>The Scanner</w:t>
      </w:r>
      <w:bookmarkEnd w:id="550"/>
    </w:p>
    <w:p w14:paraId="53305911" w14:textId="77777777" w:rsidR="005B1C6D" w:rsidRDefault="005B1C6D" w:rsidP="005B1C6D">
      <w:pPr>
        <w:pStyle w:val="CodeHeader"/>
      </w:pPr>
      <w:proofErr w:type="spellStart"/>
      <w:r>
        <w:t>PreScanner.gplex</w:t>
      </w:r>
      <w:proofErr w:type="spellEnd"/>
    </w:p>
    <w:p w14:paraId="00D5D339" w14:textId="77777777" w:rsidR="005B1C6D" w:rsidRPr="0047690C" w:rsidRDefault="005B1C6D" w:rsidP="005B1C6D">
      <w:pPr>
        <w:pStyle w:val="Code"/>
        <w:rPr>
          <w:highlight w:val="white"/>
        </w:rPr>
      </w:pPr>
      <w:r w:rsidRPr="0047690C">
        <w:rPr>
          <w:highlight w:val="white"/>
        </w:rPr>
        <w:t>%namespace CCompiler_Pre</w:t>
      </w:r>
    </w:p>
    <w:p w14:paraId="2614D05B" w14:textId="77777777" w:rsidR="005B1C6D" w:rsidRPr="0047690C" w:rsidRDefault="005B1C6D" w:rsidP="005B1C6D">
      <w:pPr>
        <w:pStyle w:val="Code"/>
        <w:rPr>
          <w:highlight w:val="white"/>
        </w:rPr>
      </w:pPr>
    </w:p>
    <w:p w14:paraId="0789F1B4" w14:textId="77777777" w:rsidR="005B1C6D" w:rsidRPr="0047690C" w:rsidRDefault="005B1C6D" w:rsidP="005B1C6D">
      <w:pPr>
        <w:pStyle w:val="Code"/>
        <w:rPr>
          <w:highlight w:val="white"/>
        </w:rPr>
      </w:pPr>
      <w:r w:rsidRPr="0047690C">
        <w:rPr>
          <w:highlight w:val="white"/>
        </w:rPr>
        <w:t>%{</w:t>
      </w:r>
    </w:p>
    <w:p w14:paraId="520A3FAC" w14:textId="77777777" w:rsidR="005B1C6D" w:rsidRPr="0047690C" w:rsidRDefault="005B1C6D" w:rsidP="005B1C6D">
      <w:pPr>
        <w:pStyle w:val="Code"/>
        <w:rPr>
          <w:highlight w:val="white"/>
        </w:rPr>
      </w:pPr>
      <w:r w:rsidRPr="0047690C">
        <w:rPr>
          <w:highlight w:val="white"/>
        </w:rPr>
        <w:t xml:space="preserve">  public static int NewlineCount = 0;</w:t>
      </w:r>
    </w:p>
    <w:p w14:paraId="6E39914C" w14:textId="77777777" w:rsidR="005B1C6D" w:rsidRPr="0047690C" w:rsidRDefault="005B1C6D" w:rsidP="005B1C6D">
      <w:pPr>
        <w:pStyle w:val="Code"/>
        <w:rPr>
          <w:highlight w:val="white"/>
        </w:rPr>
      </w:pPr>
      <w:r w:rsidRPr="0047690C">
        <w:rPr>
          <w:highlight w:val="white"/>
        </w:rPr>
        <w:t xml:space="preserve">  public static bool Whitespace = false;</w:t>
      </w:r>
    </w:p>
    <w:p w14:paraId="3187F0AB" w14:textId="77777777" w:rsidR="005B1C6D" w:rsidRPr="0047690C" w:rsidRDefault="005B1C6D" w:rsidP="005B1C6D">
      <w:pPr>
        <w:pStyle w:val="Code"/>
        <w:rPr>
          <w:highlight w:val="white"/>
        </w:rPr>
      </w:pPr>
      <w:r w:rsidRPr="0047690C">
        <w:rPr>
          <w:highlight w:val="white"/>
        </w:rPr>
        <w:t>%}</w:t>
      </w:r>
    </w:p>
    <w:p w14:paraId="4728A4DD" w14:textId="77777777" w:rsidR="005B1C6D" w:rsidRPr="0047690C" w:rsidRDefault="005B1C6D" w:rsidP="005B1C6D">
      <w:pPr>
        <w:pStyle w:val="Code"/>
        <w:rPr>
          <w:highlight w:val="white"/>
        </w:rPr>
      </w:pPr>
    </w:p>
    <w:p w14:paraId="7D499CD4" w14:textId="77777777" w:rsidR="005B1C6D" w:rsidRPr="0047690C" w:rsidRDefault="005B1C6D" w:rsidP="005B1C6D">
      <w:pPr>
        <w:pStyle w:val="Code"/>
        <w:rPr>
          <w:highlight w:val="white"/>
        </w:rPr>
      </w:pPr>
      <w:r w:rsidRPr="0047690C">
        <w:rPr>
          <w:highlight w:val="white"/>
        </w:rPr>
        <w:t>OCTAL_VALUE (\+|\-)?[0][0-7]*([uU]|[sSlL]|[uU][sSlL]|[sSlL][uU])?</w:t>
      </w:r>
    </w:p>
    <w:p w14:paraId="0C127C76" w14:textId="77777777" w:rsidR="005B1C6D" w:rsidRPr="0047690C" w:rsidRDefault="005B1C6D" w:rsidP="005B1C6D">
      <w:pPr>
        <w:pStyle w:val="Code"/>
        <w:rPr>
          <w:highlight w:val="white"/>
        </w:rPr>
      </w:pPr>
      <w:r w:rsidRPr="0047690C">
        <w:rPr>
          <w:highlight w:val="white"/>
        </w:rPr>
        <w:t>DECIMAL_VALUE (\+|\-)?[1-9][0-9]*([uU]|[sSlL]|[uU][sSlL]|[sSlL][uU])?</w:t>
      </w:r>
    </w:p>
    <w:p w14:paraId="3C3D6FB1" w14:textId="77777777" w:rsidR="005B1C6D" w:rsidRDefault="005B1C6D" w:rsidP="005B1C6D">
      <w:pPr>
        <w:pStyle w:val="Code"/>
        <w:rPr>
          <w:highlight w:val="white"/>
        </w:rPr>
      </w:pPr>
      <w:r w:rsidRPr="0047690C">
        <w:rPr>
          <w:highlight w:val="white"/>
        </w:rPr>
        <w:t>HEXADECIMAL_VALUE (\+|\-)?[0][xX][0-9a-fA-F]+</w:t>
      </w:r>
      <w:r>
        <w:rPr>
          <w:highlight w:val="white"/>
        </w:rPr>
        <w:t xml:space="preserve"> </w:t>
      </w:r>
    </w:p>
    <w:p w14:paraId="1BF2B551" w14:textId="77777777" w:rsidR="005B1C6D" w:rsidRPr="0047690C" w:rsidRDefault="005B1C6D" w:rsidP="005B1C6D">
      <w:pPr>
        <w:pStyle w:val="Code"/>
        <w:rPr>
          <w:highlight w:val="white"/>
        </w:rPr>
      </w:pPr>
      <w:r>
        <w:rPr>
          <w:highlight w:val="white"/>
        </w:rPr>
        <w:t xml:space="preserve">                  </w:t>
      </w:r>
      <w:r w:rsidRPr="0047690C">
        <w:rPr>
          <w:highlight w:val="white"/>
        </w:rPr>
        <w:t>([uU]|[sSlL]|[uU][sSlL]|[sSlL][uU])?</w:t>
      </w:r>
      <w:r>
        <w:rPr>
          <w:highlight w:val="white"/>
        </w:rPr>
        <w:t xml:space="preserve"> // XXX</w:t>
      </w:r>
    </w:p>
    <w:p w14:paraId="49229A00" w14:textId="77777777" w:rsidR="005B1C6D" w:rsidRPr="0047690C" w:rsidRDefault="005B1C6D" w:rsidP="005B1C6D">
      <w:pPr>
        <w:pStyle w:val="Code"/>
        <w:rPr>
          <w:highlight w:val="white"/>
        </w:rPr>
      </w:pPr>
      <w:r w:rsidRPr="0047690C">
        <w:rPr>
          <w:highlight w:val="white"/>
        </w:rPr>
        <w:t>FLOATING_VALUE (\+|\-)?(([0-9]+"."[0-9]*|"."[0-9]+)([eE][\+\-]?[0-9]+)?|[0-9]+[eE][\+\-]?[0-9]+)([fF]|[lL])?</w:t>
      </w:r>
    </w:p>
    <w:p w14:paraId="4F7AC6F8" w14:textId="77777777" w:rsidR="005B1C6D" w:rsidRPr="0047690C" w:rsidRDefault="005B1C6D" w:rsidP="005B1C6D">
      <w:pPr>
        <w:pStyle w:val="Code"/>
        <w:rPr>
          <w:highlight w:val="white"/>
        </w:rPr>
      </w:pPr>
      <w:r w:rsidRPr="0047690C">
        <w:rPr>
          <w:highlight w:val="white"/>
        </w:rPr>
        <w:t>CHAR_VALUE \'("\n"|"\\\'"|[^\'])*\'</w:t>
      </w:r>
    </w:p>
    <w:p w14:paraId="342FF12F" w14:textId="77777777" w:rsidR="005B1C6D" w:rsidRPr="0047690C" w:rsidRDefault="005B1C6D" w:rsidP="005B1C6D">
      <w:pPr>
        <w:pStyle w:val="Code"/>
        <w:rPr>
          <w:highlight w:val="white"/>
        </w:rPr>
      </w:pPr>
      <w:r w:rsidRPr="0047690C">
        <w:rPr>
          <w:highlight w:val="white"/>
        </w:rPr>
        <w:t>STRING_VALUE \"("\n"|"\\\""|[^\"])*\"</w:t>
      </w:r>
    </w:p>
    <w:p w14:paraId="2E4470CA" w14:textId="77777777" w:rsidR="005B1C6D" w:rsidRPr="0047690C" w:rsidRDefault="005B1C6D" w:rsidP="005B1C6D">
      <w:pPr>
        <w:pStyle w:val="Code"/>
        <w:rPr>
          <w:highlight w:val="white"/>
        </w:rPr>
      </w:pPr>
      <w:r w:rsidRPr="0047690C">
        <w:rPr>
          <w:highlight w:val="white"/>
        </w:rPr>
        <w:t>NAME [a-zA-Z_][a-zA-Z0-9_]*</w:t>
      </w:r>
    </w:p>
    <w:p w14:paraId="12A7D19F" w14:textId="77777777" w:rsidR="005B1C6D" w:rsidRPr="0047690C" w:rsidRDefault="005B1C6D" w:rsidP="005B1C6D">
      <w:pPr>
        <w:pStyle w:val="Code"/>
        <w:rPr>
          <w:highlight w:val="white"/>
        </w:rPr>
      </w:pPr>
      <w:r w:rsidRPr="0047690C">
        <w:rPr>
          <w:highlight w:val="white"/>
        </w:rPr>
        <w:t>WHITE_SPACE [ \t\r\n\f]</w:t>
      </w:r>
    </w:p>
    <w:p w14:paraId="4B218B3D" w14:textId="77777777" w:rsidR="005B1C6D" w:rsidRPr="0047690C" w:rsidRDefault="005B1C6D" w:rsidP="005B1C6D">
      <w:pPr>
        <w:pStyle w:val="Code"/>
        <w:rPr>
          <w:highlight w:val="white"/>
        </w:rPr>
      </w:pPr>
      <w:r w:rsidRPr="0047690C">
        <w:rPr>
          <w:highlight w:val="white"/>
        </w:rPr>
        <w:t>TOKEN [^a-zA-Z0-9()#,\"\' \t\r\n\f\0]+</w:t>
      </w:r>
    </w:p>
    <w:p w14:paraId="60E79221" w14:textId="77777777" w:rsidR="005B1C6D" w:rsidRPr="0047690C" w:rsidRDefault="005B1C6D" w:rsidP="005B1C6D">
      <w:pPr>
        <w:pStyle w:val="Code"/>
        <w:rPr>
          <w:highlight w:val="white"/>
        </w:rPr>
      </w:pPr>
      <w:r w:rsidRPr="0047690C">
        <w:rPr>
          <w:highlight w:val="white"/>
        </w:rPr>
        <w:t>%%</w:t>
      </w:r>
    </w:p>
    <w:p w14:paraId="2EDDD634" w14:textId="77777777" w:rsidR="005B1C6D" w:rsidRPr="0047690C" w:rsidRDefault="005B1C6D" w:rsidP="005B1C6D">
      <w:pPr>
        <w:pStyle w:val="Code"/>
        <w:rPr>
          <w:highlight w:val="white"/>
        </w:rPr>
      </w:pPr>
    </w:p>
    <w:p w14:paraId="0F6F570B" w14:textId="77777777" w:rsidR="005B1C6D" w:rsidRPr="0047690C" w:rsidRDefault="005B1C6D" w:rsidP="005B1C6D">
      <w:pPr>
        <w:pStyle w:val="Code"/>
        <w:rPr>
          <w:highlight w:val="white"/>
        </w:rPr>
      </w:pPr>
      <w:r w:rsidRPr="0047690C">
        <w:rPr>
          <w:highlight w:val="white"/>
        </w:rPr>
        <w:t>"(" { yylval.name = "("; return ((int) Tokens.LEFT_PARENTHESIS); }</w:t>
      </w:r>
    </w:p>
    <w:p w14:paraId="3D6B05C8" w14:textId="77777777" w:rsidR="005B1C6D" w:rsidRPr="0047690C" w:rsidRDefault="005B1C6D" w:rsidP="005B1C6D">
      <w:pPr>
        <w:pStyle w:val="Code"/>
        <w:rPr>
          <w:highlight w:val="white"/>
        </w:rPr>
      </w:pPr>
      <w:r w:rsidRPr="0047690C">
        <w:rPr>
          <w:highlight w:val="white"/>
        </w:rPr>
        <w:t>")" { yylval.name = ")"; return ((int) Tokens.RIGHT_PARENTHESIS); }</w:t>
      </w:r>
    </w:p>
    <w:p w14:paraId="4DC999C1" w14:textId="77777777" w:rsidR="005B1C6D" w:rsidRPr="0047690C" w:rsidRDefault="005B1C6D" w:rsidP="005B1C6D">
      <w:pPr>
        <w:pStyle w:val="Code"/>
        <w:rPr>
          <w:highlight w:val="white"/>
        </w:rPr>
      </w:pPr>
      <w:r w:rsidRPr="0047690C">
        <w:rPr>
          <w:highlight w:val="white"/>
        </w:rPr>
        <w:t>"##" { yylval.name = "##"; return ((int) Tokens.DOUBLE_SHARP); }</w:t>
      </w:r>
    </w:p>
    <w:p w14:paraId="4A1C619F" w14:textId="77777777" w:rsidR="005B1C6D" w:rsidRPr="0047690C" w:rsidRDefault="005B1C6D" w:rsidP="005B1C6D">
      <w:pPr>
        <w:pStyle w:val="Code"/>
        <w:rPr>
          <w:highlight w:val="white"/>
        </w:rPr>
      </w:pPr>
      <w:r w:rsidRPr="0047690C">
        <w:rPr>
          <w:highlight w:val="white"/>
        </w:rPr>
        <w:t>"#"  { yylval.name = "#"; return ((int) Tokens.SHARP); }</w:t>
      </w:r>
    </w:p>
    <w:p w14:paraId="3DD9E8CE" w14:textId="77777777" w:rsidR="005B1C6D" w:rsidRPr="0047690C" w:rsidRDefault="005B1C6D" w:rsidP="005B1C6D">
      <w:pPr>
        <w:pStyle w:val="Code"/>
        <w:rPr>
          <w:highlight w:val="white"/>
        </w:rPr>
      </w:pPr>
      <w:r w:rsidRPr="0047690C">
        <w:rPr>
          <w:highlight w:val="white"/>
        </w:rPr>
        <w:t>"," { yylval.name = ","; return ((int) Tokens.COMMA); }</w:t>
      </w:r>
    </w:p>
    <w:p w14:paraId="6BC4EAB8" w14:textId="77777777" w:rsidR="005B1C6D" w:rsidRPr="0047690C" w:rsidRDefault="005B1C6D" w:rsidP="005B1C6D">
      <w:pPr>
        <w:pStyle w:val="Code"/>
        <w:rPr>
          <w:highlight w:val="white"/>
        </w:rPr>
      </w:pPr>
      <w:r w:rsidRPr="0047690C">
        <w:rPr>
          <w:highlight w:val="white"/>
        </w:rPr>
        <w:t>//"\0" { /*CCompiler_Pre.Scanner.NewlineCount = 0;*/ yylval.name = ""; return ((int) Tokens.EOL); }</w:t>
      </w:r>
    </w:p>
    <w:p w14:paraId="7C6D8469" w14:textId="77777777" w:rsidR="005B1C6D" w:rsidRPr="0047690C" w:rsidRDefault="005B1C6D" w:rsidP="005B1C6D">
      <w:pPr>
        <w:pStyle w:val="Code"/>
        <w:rPr>
          <w:highlight w:val="white"/>
        </w:rPr>
      </w:pPr>
    </w:p>
    <w:p w14:paraId="107D9BD2" w14:textId="77777777" w:rsidR="005B1C6D" w:rsidRPr="0047690C" w:rsidRDefault="005B1C6D" w:rsidP="005B1C6D">
      <w:pPr>
        <w:pStyle w:val="Code"/>
        <w:rPr>
          <w:highlight w:val="white"/>
        </w:rPr>
      </w:pPr>
      <w:r w:rsidRPr="0047690C">
        <w:rPr>
          <w:highlight w:val="white"/>
        </w:rPr>
        <w:t>{NAME} {</w:t>
      </w:r>
    </w:p>
    <w:p w14:paraId="3DCF7B84" w14:textId="77777777" w:rsidR="005B1C6D" w:rsidRPr="0047690C" w:rsidRDefault="005B1C6D" w:rsidP="005B1C6D">
      <w:pPr>
        <w:pStyle w:val="Code"/>
        <w:rPr>
          <w:highlight w:val="white"/>
        </w:rPr>
      </w:pPr>
      <w:r w:rsidRPr="0047690C">
        <w:rPr>
          <w:highlight w:val="white"/>
        </w:rPr>
        <w:t xml:space="preserve">  yylval.name = yytext;</w:t>
      </w:r>
    </w:p>
    <w:p w14:paraId="5BC24195" w14:textId="77777777" w:rsidR="005B1C6D" w:rsidRPr="0047690C" w:rsidRDefault="005B1C6D" w:rsidP="005B1C6D">
      <w:pPr>
        <w:pStyle w:val="Code"/>
        <w:rPr>
          <w:highlight w:val="white"/>
        </w:rPr>
      </w:pPr>
      <w:r w:rsidRPr="0047690C">
        <w:rPr>
          <w:highlight w:val="white"/>
        </w:rPr>
        <w:t xml:space="preserve">  return ((int) Tokens.NAME);</w:t>
      </w:r>
    </w:p>
    <w:p w14:paraId="465AC7AC" w14:textId="77777777" w:rsidR="005B1C6D" w:rsidRPr="0047690C" w:rsidRDefault="005B1C6D" w:rsidP="005B1C6D">
      <w:pPr>
        <w:pStyle w:val="Code"/>
        <w:rPr>
          <w:highlight w:val="white"/>
        </w:rPr>
      </w:pPr>
      <w:r w:rsidRPr="0047690C">
        <w:rPr>
          <w:highlight w:val="white"/>
        </w:rPr>
        <w:t>}</w:t>
      </w:r>
    </w:p>
    <w:p w14:paraId="23AAE375" w14:textId="77777777" w:rsidR="005B1C6D" w:rsidRPr="0047690C" w:rsidRDefault="005B1C6D" w:rsidP="005B1C6D">
      <w:pPr>
        <w:pStyle w:val="Code"/>
        <w:rPr>
          <w:highlight w:val="white"/>
        </w:rPr>
      </w:pPr>
    </w:p>
    <w:p w14:paraId="6DE4CE67" w14:textId="77777777" w:rsidR="005B1C6D" w:rsidRPr="0047690C" w:rsidRDefault="005B1C6D" w:rsidP="005B1C6D">
      <w:pPr>
        <w:pStyle w:val="Code"/>
        <w:rPr>
          <w:highlight w:val="white"/>
        </w:rPr>
      </w:pPr>
      <w:r w:rsidRPr="0047690C">
        <w:rPr>
          <w:highlight w:val="white"/>
        </w:rPr>
        <w:t>{OCTAL_VALUE} {</w:t>
      </w:r>
    </w:p>
    <w:p w14:paraId="7DCF2985" w14:textId="77777777" w:rsidR="005B1C6D" w:rsidRPr="0047690C" w:rsidRDefault="005B1C6D" w:rsidP="005B1C6D">
      <w:pPr>
        <w:pStyle w:val="Code"/>
        <w:rPr>
          <w:highlight w:val="white"/>
        </w:rPr>
      </w:pPr>
      <w:r w:rsidRPr="0047690C">
        <w:rPr>
          <w:highlight w:val="white"/>
        </w:rPr>
        <w:lastRenderedPageBreak/>
        <w:t xml:space="preserve">  yylval.name = yytext;</w:t>
      </w:r>
    </w:p>
    <w:p w14:paraId="0F78C6EF" w14:textId="77777777" w:rsidR="005B1C6D" w:rsidRPr="0047690C" w:rsidRDefault="005B1C6D" w:rsidP="005B1C6D">
      <w:pPr>
        <w:pStyle w:val="Code"/>
        <w:rPr>
          <w:highlight w:val="white"/>
        </w:rPr>
      </w:pPr>
      <w:r w:rsidRPr="0047690C">
        <w:rPr>
          <w:highlight w:val="white"/>
        </w:rPr>
        <w:t xml:space="preserve">  return ((int) Tokens.TOKEN);</w:t>
      </w:r>
    </w:p>
    <w:p w14:paraId="27747CCB" w14:textId="77777777" w:rsidR="005B1C6D" w:rsidRPr="0047690C" w:rsidRDefault="005B1C6D" w:rsidP="005B1C6D">
      <w:pPr>
        <w:pStyle w:val="Code"/>
        <w:rPr>
          <w:highlight w:val="white"/>
        </w:rPr>
      </w:pPr>
      <w:r w:rsidRPr="0047690C">
        <w:rPr>
          <w:highlight w:val="white"/>
        </w:rPr>
        <w:t>}</w:t>
      </w:r>
    </w:p>
    <w:p w14:paraId="3AE4338A" w14:textId="77777777" w:rsidR="005B1C6D" w:rsidRPr="0047690C" w:rsidRDefault="005B1C6D" w:rsidP="005B1C6D">
      <w:pPr>
        <w:pStyle w:val="Code"/>
        <w:rPr>
          <w:highlight w:val="white"/>
        </w:rPr>
      </w:pPr>
    </w:p>
    <w:p w14:paraId="5F9A0D06" w14:textId="77777777" w:rsidR="005B1C6D" w:rsidRPr="0047690C" w:rsidRDefault="005B1C6D" w:rsidP="005B1C6D">
      <w:pPr>
        <w:pStyle w:val="Code"/>
        <w:rPr>
          <w:highlight w:val="white"/>
        </w:rPr>
      </w:pPr>
      <w:r w:rsidRPr="0047690C">
        <w:rPr>
          <w:highlight w:val="white"/>
        </w:rPr>
        <w:t>{DECIMAL_VALUE} {</w:t>
      </w:r>
    </w:p>
    <w:p w14:paraId="33F27B7E" w14:textId="77777777" w:rsidR="005B1C6D" w:rsidRPr="0047690C" w:rsidRDefault="005B1C6D" w:rsidP="005B1C6D">
      <w:pPr>
        <w:pStyle w:val="Code"/>
        <w:rPr>
          <w:highlight w:val="white"/>
        </w:rPr>
      </w:pPr>
      <w:r w:rsidRPr="0047690C">
        <w:rPr>
          <w:highlight w:val="white"/>
        </w:rPr>
        <w:t xml:space="preserve">  yylval.name = yytext;</w:t>
      </w:r>
    </w:p>
    <w:p w14:paraId="78786238" w14:textId="77777777" w:rsidR="005B1C6D" w:rsidRPr="0047690C" w:rsidRDefault="005B1C6D" w:rsidP="005B1C6D">
      <w:pPr>
        <w:pStyle w:val="Code"/>
        <w:rPr>
          <w:highlight w:val="white"/>
        </w:rPr>
      </w:pPr>
      <w:r w:rsidRPr="0047690C">
        <w:rPr>
          <w:highlight w:val="white"/>
        </w:rPr>
        <w:t xml:space="preserve">  return ((int) Tokens.TOKEN);</w:t>
      </w:r>
    </w:p>
    <w:p w14:paraId="3D5CE931" w14:textId="77777777" w:rsidR="005B1C6D" w:rsidRPr="0047690C" w:rsidRDefault="005B1C6D" w:rsidP="005B1C6D">
      <w:pPr>
        <w:pStyle w:val="Code"/>
        <w:rPr>
          <w:highlight w:val="white"/>
        </w:rPr>
      </w:pPr>
      <w:r w:rsidRPr="0047690C">
        <w:rPr>
          <w:highlight w:val="white"/>
        </w:rPr>
        <w:t>}</w:t>
      </w:r>
    </w:p>
    <w:p w14:paraId="306AD78A" w14:textId="77777777" w:rsidR="005B1C6D" w:rsidRPr="0047690C" w:rsidRDefault="005B1C6D" w:rsidP="005B1C6D">
      <w:pPr>
        <w:pStyle w:val="Code"/>
        <w:rPr>
          <w:highlight w:val="white"/>
        </w:rPr>
      </w:pPr>
    </w:p>
    <w:p w14:paraId="0DDBA1B4" w14:textId="77777777" w:rsidR="005B1C6D" w:rsidRPr="0047690C" w:rsidRDefault="005B1C6D" w:rsidP="005B1C6D">
      <w:pPr>
        <w:pStyle w:val="Code"/>
        <w:rPr>
          <w:highlight w:val="white"/>
        </w:rPr>
      </w:pPr>
      <w:r w:rsidRPr="0047690C">
        <w:rPr>
          <w:highlight w:val="white"/>
        </w:rPr>
        <w:t>{HEXADECIMAL_VALUE} {</w:t>
      </w:r>
    </w:p>
    <w:p w14:paraId="3DD71E54" w14:textId="77777777" w:rsidR="005B1C6D" w:rsidRPr="0047690C" w:rsidRDefault="005B1C6D" w:rsidP="005B1C6D">
      <w:pPr>
        <w:pStyle w:val="Code"/>
        <w:rPr>
          <w:highlight w:val="white"/>
        </w:rPr>
      </w:pPr>
      <w:r w:rsidRPr="0047690C">
        <w:rPr>
          <w:highlight w:val="white"/>
        </w:rPr>
        <w:t xml:space="preserve">  yylval.name = yytext;</w:t>
      </w:r>
    </w:p>
    <w:p w14:paraId="00B34F3E" w14:textId="77777777" w:rsidR="005B1C6D" w:rsidRPr="0047690C" w:rsidRDefault="005B1C6D" w:rsidP="005B1C6D">
      <w:pPr>
        <w:pStyle w:val="Code"/>
        <w:rPr>
          <w:highlight w:val="white"/>
        </w:rPr>
      </w:pPr>
      <w:r w:rsidRPr="0047690C">
        <w:rPr>
          <w:highlight w:val="white"/>
        </w:rPr>
        <w:t xml:space="preserve">  return ((int) Tokens.TOKEN);</w:t>
      </w:r>
    </w:p>
    <w:p w14:paraId="79F39F03" w14:textId="77777777" w:rsidR="005B1C6D" w:rsidRPr="0047690C" w:rsidRDefault="005B1C6D" w:rsidP="005B1C6D">
      <w:pPr>
        <w:pStyle w:val="Code"/>
        <w:rPr>
          <w:highlight w:val="white"/>
        </w:rPr>
      </w:pPr>
      <w:r w:rsidRPr="0047690C">
        <w:rPr>
          <w:highlight w:val="white"/>
        </w:rPr>
        <w:t>}</w:t>
      </w:r>
    </w:p>
    <w:p w14:paraId="12283DB7" w14:textId="77777777" w:rsidR="005B1C6D" w:rsidRPr="0047690C" w:rsidRDefault="005B1C6D" w:rsidP="005B1C6D">
      <w:pPr>
        <w:pStyle w:val="Code"/>
        <w:rPr>
          <w:highlight w:val="white"/>
        </w:rPr>
      </w:pPr>
    </w:p>
    <w:p w14:paraId="2CD44BA8" w14:textId="77777777" w:rsidR="005B1C6D" w:rsidRPr="0047690C" w:rsidRDefault="005B1C6D" w:rsidP="005B1C6D">
      <w:pPr>
        <w:pStyle w:val="Code"/>
        <w:rPr>
          <w:highlight w:val="white"/>
        </w:rPr>
      </w:pPr>
      <w:r w:rsidRPr="0047690C">
        <w:rPr>
          <w:highlight w:val="white"/>
        </w:rPr>
        <w:t>{FLOATING_VALUE} {</w:t>
      </w:r>
    </w:p>
    <w:p w14:paraId="67672C05" w14:textId="77777777" w:rsidR="005B1C6D" w:rsidRPr="0047690C" w:rsidRDefault="005B1C6D" w:rsidP="005B1C6D">
      <w:pPr>
        <w:pStyle w:val="Code"/>
        <w:rPr>
          <w:highlight w:val="white"/>
        </w:rPr>
      </w:pPr>
      <w:r w:rsidRPr="0047690C">
        <w:rPr>
          <w:highlight w:val="white"/>
        </w:rPr>
        <w:t xml:space="preserve">  yylval.name = yytext;</w:t>
      </w:r>
    </w:p>
    <w:p w14:paraId="7C109A4C" w14:textId="77777777" w:rsidR="005B1C6D" w:rsidRPr="0047690C" w:rsidRDefault="005B1C6D" w:rsidP="005B1C6D">
      <w:pPr>
        <w:pStyle w:val="Code"/>
        <w:rPr>
          <w:highlight w:val="white"/>
        </w:rPr>
      </w:pPr>
      <w:r w:rsidRPr="0047690C">
        <w:rPr>
          <w:highlight w:val="white"/>
        </w:rPr>
        <w:t xml:space="preserve">  return ((int) Tokens.TOKEN);</w:t>
      </w:r>
    </w:p>
    <w:p w14:paraId="23FC57B0" w14:textId="77777777" w:rsidR="005B1C6D" w:rsidRPr="0047690C" w:rsidRDefault="005B1C6D" w:rsidP="005B1C6D">
      <w:pPr>
        <w:pStyle w:val="Code"/>
        <w:rPr>
          <w:highlight w:val="white"/>
        </w:rPr>
      </w:pPr>
      <w:r w:rsidRPr="0047690C">
        <w:rPr>
          <w:highlight w:val="white"/>
        </w:rPr>
        <w:t>}</w:t>
      </w:r>
    </w:p>
    <w:p w14:paraId="22BCBB01" w14:textId="77777777" w:rsidR="005B1C6D" w:rsidRPr="0047690C" w:rsidRDefault="005B1C6D" w:rsidP="005B1C6D">
      <w:pPr>
        <w:pStyle w:val="Code"/>
        <w:rPr>
          <w:highlight w:val="white"/>
        </w:rPr>
      </w:pPr>
    </w:p>
    <w:p w14:paraId="3D5ED474" w14:textId="77777777" w:rsidR="005B1C6D" w:rsidRPr="0047690C" w:rsidRDefault="005B1C6D" w:rsidP="005B1C6D">
      <w:pPr>
        <w:pStyle w:val="Code"/>
        <w:rPr>
          <w:highlight w:val="white"/>
        </w:rPr>
      </w:pPr>
      <w:r w:rsidRPr="0047690C">
        <w:rPr>
          <w:highlight w:val="white"/>
        </w:rPr>
        <w:t>{CHAR_VALUE} {</w:t>
      </w:r>
    </w:p>
    <w:p w14:paraId="7A093DBB" w14:textId="77777777" w:rsidR="005B1C6D" w:rsidRPr="0047690C" w:rsidRDefault="005B1C6D" w:rsidP="005B1C6D">
      <w:pPr>
        <w:pStyle w:val="Code"/>
        <w:rPr>
          <w:highlight w:val="white"/>
        </w:rPr>
      </w:pPr>
      <w:r w:rsidRPr="0047690C">
        <w:rPr>
          <w:highlight w:val="white"/>
        </w:rPr>
        <w:t xml:space="preserve">  yylval.name = yytext;</w:t>
      </w:r>
    </w:p>
    <w:p w14:paraId="4F9215BC" w14:textId="77777777" w:rsidR="005B1C6D" w:rsidRPr="0047690C" w:rsidRDefault="005B1C6D" w:rsidP="005B1C6D">
      <w:pPr>
        <w:pStyle w:val="Code"/>
        <w:rPr>
          <w:highlight w:val="white"/>
        </w:rPr>
      </w:pPr>
      <w:r w:rsidRPr="0047690C">
        <w:rPr>
          <w:highlight w:val="white"/>
        </w:rPr>
        <w:t xml:space="preserve">  return ((int) Tokens.TOKEN);</w:t>
      </w:r>
    </w:p>
    <w:p w14:paraId="3258AF3B" w14:textId="77777777" w:rsidR="005B1C6D" w:rsidRPr="0047690C" w:rsidRDefault="005B1C6D" w:rsidP="005B1C6D">
      <w:pPr>
        <w:pStyle w:val="Code"/>
        <w:rPr>
          <w:highlight w:val="white"/>
        </w:rPr>
      </w:pPr>
      <w:r w:rsidRPr="0047690C">
        <w:rPr>
          <w:highlight w:val="white"/>
        </w:rPr>
        <w:t>}</w:t>
      </w:r>
    </w:p>
    <w:p w14:paraId="0F472D6C" w14:textId="77777777" w:rsidR="005B1C6D" w:rsidRPr="0047690C" w:rsidRDefault="005B1C6D" w:rsidP="005B1C6D">
      <w:pPr>
        <w:pStyle w:val="Code"/>
        <w:rPr>
          <w:highlight w:val="white"/>
        </w:rPr>
      </w:pPr>
    </w:p>
    <w:p w14:paraId="38A64A8C" w14:textId="77777777" w:rsidR="005B1C6D" w:rsidRPr="0047690C" w:rsidRDefault="005B1C6D" w:rsidP="005B1C6D">
      <w:pPr>
        <w:pStyle w:val="Code"/>
        <w:rPr>
          <w:highlight w:val="white"/>
        </w:rPr>
      </w:pPr>
      <w:r w:rsidRPr="0047690C">
        <w:rPr>
          <w:highlight w:val="white"/>
        </w:rPr>
        <w:t>{STRING_VALUE} {</w:t>
      </w:r>
    </w:p>
    <w:p w14:paraId="5E86AD2E" w14:textId="77777777" w:rsidR="005B1C6D" w:rsidRPr="0047690C" w:rsidRDefault="005B1C6D" w:rsidP="005B1C6D">
      <w:pPr>
        <w:pStyle w:val="Code"/>
        <w:rPr>
          <w:highlight w:val="white"/>
        </w:rPr>
      </w:pPr>
      <w:r w:rsidRPr="0047690C">
        <w:rPr>
          <w:highlight w:val="white"/>
        </w:rPr>
        <w:t xml:space="preserve">  yylval.name = yytext;</w:t>
      </w:r>
    </w:p>
    <w:p w14:paraId="6FAEB31F" w14:textId="77777777" w:rsidR="005B1C6D" w:rsidRPr="0047690C" w:rsidRDefault="005B1C6D" w:rsidP="005B1C6D">
      <w:pPr>
        <w:pStyle w:val="Code"/>
        <w:rPr>
          <w:highlight w:val="white"/>
        </w:rPr>
      </w:pPr>
      <w:r w:rsidRPr="0047690C">
        <w:rPr>
          <w:highlight w:val="white"/>
        </w:rPr>
        <w:t xml:space="preserve">  return ((int) Tokens.STRING);</w:t>
      </w:r>
    </w:p>
    <w:p w14:paraId="1C1A9E4E" w14:textId="77777777" w:rsidR="005B1C6D" w:rsidRPr="0047690C" w:rsidRDefault="005B1C6D" w:rsidP="005B1C6D">
      <w:pPr>
        <w:pStyle w:val="Code"/>
        <w:rPr>
          <w:highlight w:val="white"/>
        </w:rPr>
      </w:pPr>
      <w:r w:rsidRPr="0047690C">
        <w:rPr>
          <w:highlight w:val="white"/>
        </w:rPr>
        <w:t>}</w:t>
      </w:r>
    </w:p>
    <w:p w14:paraId="4437DB7F" w14:textId="77777777" w:rsidR="005B1C6D" w:rsidRPr="0047690C" w:rsidRDefault="005B1C6D" w:rsidP="005B1C6D">
      <w:pPr>
        <w:pStyle w:val="Code"/>
        <w:rPr>
          <w:highlight w:val="white"/>
        </w:rPr>
      </w:pPr>
    </w:p>
    <w:p w14:paraId="2DEC63B7" w14:textId="77777777" w:rsidR="005B1C6D" w:rsidRPr="0047690C" w:rsidRDefault="005B1C6D" w:rsidP="005B1C6D">
      <w:pPr>
        <w:pStyle w:val="Code"/>
        <w:rPr>
          <w:highlight w:val="white"/>
        </w:rPr>
      </w:pPr>
      <w:r w:rsidRPr="0047690C">
        <w:rPr>
          <w:highlight w:val="white"/>
        </w:rPr>
        <w:t>{TOKEN} {</w:t>
      </w:r>
    </w:p>
    <w:p w14:paraId="60BA2F62" w14:textId="77777777" w:rsidR="005B1C6D" w:rsidRPr="0047690C" w:rsidRDefault="005B1C6D" w:rsidP="005B1C6D">
      <w:pPr>
        <w:pStyle w:val="Code"/>
        <w:rPr>
          <w:highlight w:val="white"/>
        </w:rPr>
      </w:pPr>
      <w:r w:rsidRPr="0047690C">
        <w:rPr>
          <w:highlight w:val="white"/>
        </w:rPr>
        <w:t xml:space="preserve">  yylval.name = yytext;</w:t>
      </w:r>
    </w:p>
    <w:p w14:paraId="61B89C84" w14:textId="77777777" w:rsidR="005B1C6D" w:rsidRPr="0047690C" w:rsidRDefault="005B1C6D" w:rsidP="005B1C6D">
      <w:pPr>
        <w:pStyle w:val="Code"/>
        <w:rPr>
          <w:highlight w:val="white"/>
        </w:rPr>
      </w:pPr>
      <w:r w:rsidRPr="0047690C">
        <w:rPr>
          <w:highlight w:val="white"/>
        </w:rPr>
        <w:t xml:space="preserve">  return ((int) Tokens.TOKEN);</w:t>
      </w:r>
    </w:p>
    <w:p w14:paraId="02594C99" w14:textId="77777777" w:rsidR="005B1C6D" w:rsidRPr="0047690C" w:rsidRDefault="005B1C6D" w:rsidP="005B1C6D">
      <w:pPr>
        <w:pStyle w:val="Code"/>
        <w:rPr>
          <w:highlight w:val="white"/>
        </w:rPr>
      </w:pPr>
      <w:r w:rsidRPr="0047690C">
        <w:rPr>
          <w:highlight w:val="white"/>
        </w:rPr>
        <w:t>}</w:t>
      </w:r>
    </w:p>
    <w:p w14:paraId="36DC387D" w14:textId="77777777" w:rsidR="005B1C6D" w:rsidRPr="0047690C" w:rsidRDefault="005B1C6D" w:rsidP="005B1C6D">
      <w:pPr>
        <w:pStyle w:val="Code"/>
        <w:rPr>
          <w:highlight w:val="white"/>
        </w:rPr>
      </w:pPr>
    </w:p>
    <w:p w14:paraId="396FE203" w14:textId="77777777" w:rsidR="005B1C6D" w:rsidRPr="0047690C" w:rsidRDefault="005B1C6D" w:rsidP="005B1C6D">
      <w:pPr>
        <w:pStyle w:val="Code"/>
        <w:rPr>
          <w:highlight w:val="white"/>
        </w:rPr>
      </w:pPr>
      <w:r w:rsidRPr="0047690C">
        <w:rPr>
          <w:highlight w:val="white"/>
        </w:rPr>
        <w:t>{WHITE_SPACE} {</w:t>
      </w:r>
    </w:p>
    <w:p w14:paraId="143E6C54" w14:textId="77777777" w:rsidR="005B1C6D" w:rsidRPr="0047690C" w:rsidRDefault="005B1C6D" w:rsidP="005B1C6D">
      <w:pPr>
        <w:pStyle w:val="Code"/>
        <w:rPr>
          <w:highlight w:val="white"/>
        </w:rPr>
      </w:pPr>
      <w:r w:rsidRPr="0047690C">
        <w:rPr>
          <w:highlight w:val="white"/>
        </w:rPr>
        <w:t xml:space="preserve">  if (yytext.Equals("\n")) {</w:t>
      </w:r>
    </w:p>
    <w:p w14:paraId="39CE80D2" w14:textId="77777777" w:rsidR="005B1C6D" w:rsidRPr="0047690C" w:rsidRDefault="005B1C6D" w:rsidP="005B1C6D">
      <w:pPr>
        <w:pStyle w:val="Code"/>
        <w:rPr>
          <w:highlight w:val="white"/>
        </w:rPr>
      </w:pPr>
      <w:r w:rsidRPr="0047690C">
        <w:rPr>
          <w:highlight w:val="white"/>
        </w:rPr>
        <w:t xml:space="preserve">    ++CCompiler_Pre.Scanner.NewlineCount;</w:t>
      </w:r>
    </w:p>
    <w:p w14:paraId="4230DBDE" w14:textId="77777777" w:rsidR="005B1C6D" w:rsidRPr="0047690C" w:rsidRDefault="005B1C6D" w:rsidP="005B1C6D">
      <w:pPr>
        <w:pStyle w:val="Code"/>
        <w:rPr>
          <w:highlight w:val="white"/>
        </w:rPr>
      </w:pPr>
      <w:r w:rsidRPr="0047690C">
        <w:rPr>
          <w:highlight w:val="white"/>
        </w:rPr>
        <w:t xml:space="preserve">  }</w:t>
      </w:r>
    </w:p>
    <w:p w14:paraId="676FBCD8" w14:textId="77777777" w:rsidR="005B1C6D" w:rsidRPr="0047690C" w:rsidRDefault="005B1C6D" w:rsidP="005B1C6D">
      <w:pPr>
        <w:pStyle w:val="Code"/>
        <w:rPr>
          <w:highlight w:val="white"/>
        </w:rPr>
      </w:pPr>
    </w:p>
    <w:p w14:paraId="44ACAB92" w14:textId="77777777" w:rsidR="005B1C6D" w:rsidRPr="0047690C" w:rsidRDefault="005B1C6D" w:rsidP="005B1C6D">
      <w:pPr>
        <w:pStyle w:val="Code"/>
        <w:rPr>
          <w:highlight w:val="white"/>
        </w:rPr>
      </w:pPr>
      <w:r w:rsidRPr="0047690C">
        <w:rPr>
          <w:highlight w:val="white"/>
        </w:rPr>
        <w:t xml:space="preserve">  CCompiler_Pre.Scanner.Whitespace = true;</w:t>
      </w:r>
    </w:p>
    <w:p w14:paraId="2F3ED89B" w14:textId="77777777" w:rsidR="005B1C6D" w:rsidRPr="0047690C" w:rsidRDefault="005B1C6D" w:rsidP="005B1C6D">
      <w:pPr>
        <w:pStyle w:val="Code"/>
        <w:rPr>
          <w:highlight w:val="white"/>
        </w:rPr>
      </w:pPr>
      <w:r w:rsidRPr="0047690C">
        <w:rPr>
          <w:highlight w:val="white"/>
        </w:rPr>
        <w:t>}</w:t>
      </w:r>
    </w:p>
    <w:p w14:paraId="1908809D" w14:textId="77777777" w:rsidR="005B1C6D" w:rsidRPr="0047690C" w:rsidRDefault="005B1C6D" w:rsidP="005B1C6D">
      <w:pPr>
        <w:pStyle w:val="Code"/>
        <w:rPr>
          <w:highlight w:val="white"/>
        </w:rPr>
      </w:pPr>
    </w:p>
    <w:p w14:paraId="763AB364" w14:textId="77777777" w:rsidR="005B1C6D" w:rsidRPr="0047690C" w:rsidRDefault="005B1C6D" w:rsidP="005B1C6D">
      <w:pPr>
        <w:pStyle w:val="Code"/>
        <w:rPr>
          <w:highlight w:val="white"/>
        </w:rPr>
      </w:pPr>
      <w:r w:rsidRPr="0047690C">
        <w:rPr>
          <w:highlight w:val="white"/>
        </w:rPr>
        <w:t>. { CCompiler.Assert.Error("&lt;" + yytext + "&gt;",</w:t>
      </w:r>
    </w:p>
    <w:p w14:paraId="4500F18C" w14:textId="77777777" w:rsidR="005B1C6D" w:rsidRPr="0047690C" w:rsidRDefault="005B1C6D" w:rsidP="005B1C6D">
      <w:pPr>
        <w:pStyle w:val="Code"/>
        <w:rPr>
          <w:highlight w:val="white"/>
        </w:rPr>
      </w:pPr>
      <w:r w:rsidRPr="0047690C">
        <w:rPr>
          <w:highlight w:val="white"/>
        </w:rPr>
        <w:t xml:space="preserve">    CCompiler.Message.Unknown_character); }</w:t>
      </w:r>
    </w:p>
    <w:p w14:paraId="503F6931" w14:textId="77777777" w:rsidR="005B1C6D" w:rsidRPr="00EC76D5" w:rsidRDefault="005B1C6D" w:rsidP="005B1C6D">
      <w:pPr>
        <w:pStyle w:val="Rubrik2"/>
      </w:pPr>
      <w:bookmarkStart w:id="551" w:name="_Toc49764309"/>
      <w:r w:rsidRPr="00EC76D5">
        <w:t>The Preprocessor</w:t>
      </w:r>
      <w:bookmarkEnd w:id="551"/>
    </w:p>
    <w:p w14:paraId="2BB354C5" w14:textId="77777777" w:rsidR="005B1C6D" w:rsidRPr="00EC76D5" w:rsidRDefault="005B1C6D" w:rsidP="005B1C6D">
      <w:r w:rsidRPr="00EC76D5">
        <w:t>The preprocessor has several tasks:</w:t>
      </w:r>
    </w:p>
    <w:p w14:paraId="19C7C67C" w14:textId="77777777" w:rsidR="005B1C6D" w:rsidRPr="00EC76D5" w:rsidRDefault="005B1C6D" w:rsidP="005B1C6D">
      <w:pPr>
        <w:pStyle w:val="Liststycke"/>
        <w:numPr>
          <w:ilvl w:val="0"/>
          <w:numId w:val="74"/>
        </w:numPr>
      </w:pPr>
      <w:r w:rsidRPr="00EC76D5">
        <w:rPr>
          <w:b/>
        </w:rPr>
        <w:t>Tri Graphs</w:t>
      </w:r>
      <w:r w:rsidRPr="00EC76D5">
        <w:t>. When C was originally introduced, some keyboards had a limited set of keys. Therefore, a special set of double question mark character sequence was introduced, which are replaced by their modern equivalents.</w:t>
      </w:r>
    </w:p>
    <w:p w14:paraId="20165060" w14:textId="77777777" w:rsidR="005B1C6D" w:rsidRPr="00EC76D5" w:rsidRDefault="005B1C6D" w:rsidP="005B1C6D">
      <w:pPr>
        <w:pStyle w:val="Liststycke"/>
        <w:numPr>
          <w:ilvl w:val="0"/>
          <w:numId w:val="74"/>
        </w:numPr>
      </w:pPr>
      <w:r w:rsidRPr="00EC76D5">
        <w:rPr>
          <w:b/>
        </w:rPr>
        <w:t>Comments</w:t>
      </w:r>
      <w:r w:rsidRPr="00EC76D5">
        <w:t>. Each block comment or line comment is replaced by blank characters.</w:t>
      </w:r>
    </w:p>
    <w:p w14:paraId="131637BD" w14:textId="77777777" w:rsidR="005B1C6D" w:rsidRPr="00EC76D5" w:rsidRDefault="005B1C6D" w:rsidP="005B1C6D">
      <w:pPr>
        <w:pStyle w:val="Liststycke"/>
        <w:numPr>
          <w:ilvl w:val="0"/>
          <w:numId w:val="74"/>
        </w:numPr>
      </w:pPr>
      <w:r w:rsidRPr="00EC76D5">
        <w:rPr>
          <w:b/>
        </w:rPr>
        <w:lastRenderedPageBreak/>
        <w:t>Slashes in strings and characters</w:t>
      </w:r>
      <w:r w:rsidRPr="00EC76D5">
        <w:t>. Each backslash is processed and transformed into a regular character. Thereafter, to ease the macro expansion later we transform each character into the format of a backslash followed by three octal digits.</w:t>
      </w:r>
    </w:p>
    <w:p w14:paraId="5664FE5D" w14:textId="77777777" w:rsidR="005B1C6D" w:rsidRPr="00EC76D5" w:rsidRDefault="005B1C6D" w:rsidP="005B1C6D">
      <w:pPr>
        <w:pStyle w:val="Liststycke"/>
        <w:numPr>
          <w:ilvl w:val="0"/>
          <w:numId w:val="74"/>
        </w:numPr>
      </w:pPr>
      <w:r w:rsidRPr="00EC76D5">
        <w:rPr>
          <w:b/>
        </w:rPr>
        <w:t>Include files</w:t>
      </w:r>
      <w:r w:rsidRPr="00EC76D5">
        <w:t>. The system include files (encapsulated by ‘&lt;’ and ‘&gt;’) and internal include files (encapsulated by quotes) are read and included in the final code.</w:t>
      </w:r>
    </w:p>
    <w:p w14:paraId="7B7F122B" w14:textId="77777777" w:rsidR="005B1C6D" w:rsidRPr="00EC76D5" w:rsidRDefault="005B1C6D" w:rsidP="005B1C6D">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54E8FA66" w14:textId="77777777" w:rsidR="005B1C6D" w:rsidRPr="00EC76D5" w:rsidRDefault="005B1C6D" w:rsidP="005B1C6D">
      <w:pPr>
        <w:pStyle w:val="Liststycke"/>
        <w:numPr>
          <w:ilvl w:val="0"/>
          <w:numId w:val="74"/>
        </w:numPr>
      </w:pPr>
      <w:r w:rsidRPr="00EC76D5">
        <w:rPr>
          <w:b/>
        </w:rPr>
        <w:t>Macro expansion</w:t>
      </w:r>
      <w:r w:rsidRPr="00EC76D5">
        <w:t>. The source code is traversed and each macro is expanded. Since the contents of each character and string constant has been translated into slash codes we do not need to check whether the macro to be expanded is part of a character of string.</w:t>
      </w:r>
    </w:p>
    <w:p w14:paraId="08DB01C9" w14:textId="77777777" w:rsidR="005B1C6D" w:rsidRPr="00EC76D5" w:rsidRDefault="005B1C6D" w:rsidP="005B1C6D">
      <w:pPr>
        <w:pStyle w:val="Liststycke"/>
        <w:numPr>
          <w:ilvl w:val="0"/>
          <w:numId w:val="74"/>
        </w:numPr>
      </w:pPr>
      <w:r w:rsidRPr="00EC76D5">
        <w:rPr>
          <w:b/>
        </w:rPr>
        <w:t>String sequences</w:t>
      </w:r>
      <w:r w:rsidRPr="00EC76D5">
        <w:t>. Finally, every sequence of string is concatenated into one string. For instance, the sequence "ab" "cd" "</w:t>
      </w:r>
      <w:proofErr w:type="spellStart"/>
      <w:r w:rsidRPr="00EC76D5">
        <w:t>ef</w:t>
      </w:r>
      <w:proofErr w:type="spellEnd"/>
      <w:r w:rsidRPr="00EC76D5">
        <w:t>" is concatenated into "</w:t>
      </w:r>
      <w:proofErr w:type="spellStart"/>
      <w:r w:rsidRPr="00EC76D5">
        <w:t>abcded</w:t>
      </w:r>
      <w:proofErr w:type="spellEnd"/>
      <w:r w:rsidRPr="00EC76D5">
        <w:t>".</w:t>
      </w:r>
    </w:p>
    <w:p w14:paraId="54E0309E" w14:textId="77777777" w:rsidR="005B1C6D" w:rsidRPr="00EC76D5" w:rsidRDefault="005B1C6D" w:rsidP="005B1C6D">
      <w:r w:rsidRPr="00EC76D5">
        <w:t xml:space="preserve">The first phase of the preprocessor is to read the source file and place in a text buffer (a </w:t>
      </w:r>
      <w:r w:rsidRPr="00EC76D5">
        <w:rPr>
          <w:rStyle w:val="CodeInText"/>
        </w:rPr>
        <w:t>StringBuilder</w:t>
      </w:r>
      <w:r w:rsidRPr="00EC76D5">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7777777" w:rsidR="005B1C6D" w:rsidRDefault="005B1C6D" w:rsidP="005B1C6D">
      <w:pPr>
        <w:pStyle w:val="CodeHeader"/>
      </w:pPr>
      <w:proofErr w:type="spellStart"/>
      <w:r w:rsidRPr="00EC76D5">
        <w:t>Preprocessor.</w:t>
      </w:r>
      <w:r>
        <w:t>cs</w:t>
      </w:r>
      <w:proofErr w:type="spellEnd"/>
    </w:p>
    <w:p w14:paraId="5DCBCEF2" w14:textId="77777777" w:rsidR="005B1C6D" w:rsidRPr="004D377E" w:rsidRDefault="005B1C6D" w:rsidP="005B1C6D">
      <w:pPr>
        <w:pStyle w:val="Code"/>
        <w:rPr>
          <w:highlight w:val="white"/>
        </w:rPr>
      </w:pPr>
      <w:r w:rsidRPr="004D377E">
        <w:rPr>
          <w:highlight w:val="white"/>
        </w:rPr>
        <w:t>using System;</w:t>
      </w:r>
    </w:p>
    <w:p w14:paraId="6ECF141F" w14:textId="77777777" w:rsidR="005B1C6D" w:rsidRPr="004D377E" w:rsidRDefault="005B1C6D" w:rsidP="005B1C6D">
      <w:pPr>
        <w:pStyle w:val="Code"/>
        <w:rPr>
          <w:highlight w:val="white"/>
        </w:rPr>
      </w:pPr>
      <w:r w:rsidRPr="004D377E">
        <w:rPr>
          <w:highlight w:val="white"/>
        </w:rPr>
        <w:t>using System.IO;</w:t>
      </w:r>
    </w:p>
    <w:p w14:paraId="1943CCEB" w14:textId="77777777" w:rsidR="005B1C6D" w:rsidRPr="004D377E" w:rsidRDefault="005B1C6D" w:rsidP="005B1C6D">
      <w:pPr>
        <w:pStyle w:val="Code"/>
        <w:rPr>
          <w:highlight w:val="white"/>
        </w:rPr>
      </w:pPr>
      <w:r w:rsidRPr="004D377E">
        <w:rPr>
          <w:highlight w:val="white"/>
        </w:rPr>
        <w:t>using System.Text;</w:t>
      </w:r>
    </w:p>
    <w:p w14:paraId="59191D53" w14:textId="77777777" w:rsidR="005B1C6D" w:rsidRPr="004D377E" w:rsidRDefault="005B1C6D" w:rsidP="005B1C6D">
      <w:pPr>
        <w:pStyle w:val="Code"/>
        <w:rPr>
          <w:highlight w:val="white"/>
        </w:rPr>
      </w:pPr>
      <w:r w:rsidRPr="004D377E">
        <w:rPr>
          <w:highlight w:val="white"/>
        </w:rPr>
        <w:t>using System.Collections.Generic;</w:t>
      </w:r>
    </w:p>
    <w:p w14:paraId="3386DDB5" w14:textId="77777777" w:rsidR="005B1C6D" w:rsidRPr="004D377E" w:rsidRDefault="005B1C6D" w:rsidP="005B1C6D">
      <w:pPr>
        <w:pStyle w:val="Code"/>
        <w:rPr>
          <w:highlight w:val="white"/>
        </w:rPr>
      </w:pPr>
    </w:p>
    <w:p w14:paraId="57F43973" w14:textId="77777777" w:rsidR="005B1C6D" w:rsidRPr="004D377E" w:rsidRDefault="005B1C6D" w:rsidP="005B1C6D">
      <w:pPr>
        <w:pStyle w:val="Code"/>
        <w:rPr>
          <w:highlight w:val="white"/>
        </w:rPr>
      </w:pPr>
      <w:r w:rsidRPr="004D377E">
        <w:rPr>
          <w:highlight w:val="white"/>
        </w:rPr>
        <w:t>namespace CCompiler {</w:t>
      </w:r>
    </w:p>
    <w:p w14:paraId="4F4CE2AB" w14:textId="77777777" w:rsidR="005B1C6D" w:rsidRPr="004D377E" w:rsidRDefault="005B1C6D" w:rsidP="005B1C6D">
      <w:pPr>
        <w:pStyle w:val="Code"/>
        <w:rPr>
          <w:highlight w:val="white"/>
        </w:rPr>
      </w:pPr>
      <w:r w:rsidRPr="004D377E">
        <w:rPr>
          <w:highlight w:val="white"/>
        </w:rPr>
        <w:t xml:space="preserve">  public class Preprocessor {</w:t>
      </w:r>
    </w:p>
    <w:p w14:paraId="53A0978E" w14:textId="77777777" w:rsidR="005B1C6D" w:rsidRPr="004D377E" w:rsidRDefault="005B1C6D" w:rsidP="005B1C6D">
      <w:pPr>
        <w:pStyle w:val="Code"/>
        <w:rPr>
          <w:highlight w:val="white"/>
        </w:rPr>
      </w:pPr>
      <w:r w:rsidRPr="004D377E">
        <w:rPr>
          <w:highlight w:val="white"/>
        </w:rPr>
        <w:t xml:space="preserve">    public static IDictionary&lt;string, Macro&gt; MacroMap;</w:t>
      </w:r>
    </w:p>
    <w:p w14:paraId="52E30FD5" w14:textId="77777777" w:rsidR="005B1C6D" w:rsidRPr="004D377E" w:rsidRDefault="005B1C6D" w:rsidP="005B1C6D">
      <w:pPr>
        <w:pStyle w:val="Code"/>
        <w:rPr>
          <w:highlight w:val="white"/>
        </w:rPr>
      </w:pPr>
      <w:r w:rsidRPr="004D377E">
        <w:rPr>
          <w:highlight w:val="white"/>
        </w:rPr>
        <w:t xml:space="preserve">    public static Stack&lt;FileInfo&gt; IncludeStack =</w:t>
      </w:r>
    </w:p>
    <w:p w14:paraId="6BE331C6" w14:textId="77777777" w:rsidR="005B1C6D" w:rsidRPr="004D377E" w:rsidRDefault="005B1C6D" w:rsidP="005B1C6D">
      <w:pPr>
        <w:pStyle w:val="Code"/>
        <w:rPr>
          <w:highlight w:val="white"/>
        </w:rPr>
      </w:pPr>
      <w:r w:rsidRPr="004D377E">
        <w:rPr>
          <w:highlight w:val="white"/>
        </w:rPr>
        <w:t xml:space="preserve">                    new Stack&lt;FileInfo&gt;();</w:t>
      </w:r>
    </w:p>
    <w:p w14:paraId="05F95924" w14:textId="77777777" w:rsidR="005B1C6D" w:rsidRPr="004D377E" w:rsidRDefault="005B1C6D" w:rsidP="005B1C6D">
      <w:pPr>
        <w:pStyle w:val="Code"/>
        <w:rPr>
          <w:highlight w:val="white"/>
        </w:rPr>
      </w:pPr>
      <w:r w:rsidRPr="004D377E">
        <w:rPr>
          <w:highlight w:val="white"/>
        </w:rPr>
        <w:t xml:space="preserve">    public static ISet&lt;FileInfo&gt; IncludeSet =</w:t>
      </w:r>
    </w:p>
    <w:p w14:paraId="49DD763F" w14:textId="77777777" w:rsidR="005B1C6D" w:rsidRPr="004D377E" w:rsidRDefault="005B1C6D" w:rsidP="005B1C6D">
      <w:pPr>
        <w:pStyle w:val="Code"/>
        <w:rPr>
          <w:highlight w:val="white"/>
        </w:rPr>
      </w:pPr>
      <w:r w:rsidRPr="004D377E">
        <w:rPr>
          <w:highlight w:val="white"/>
        </w:rPr>
        <w:t xml:space="preserve">                    new HashSet&lt;FileInfo&gt;();</w:t>
      </w:r>
    </w:p>
    <w:p w14:paraId="500E2341" w14:textId="77777777" w:rsidR="005B1C6D" w:rsidRPr="004D377E" w:rsidRDefault="005B1C6D" w:rsidP="005B1C6D">
      <w:pPr>
        <w:pStyle w:val="Code"/>
        <w:rPr>
          <w:highlight w:val="white"/>
        </w:rPr>
      </w:pPr>
      <w:r w:rsidRPr="004D377E">
        <w:rPr>
          <w:highlight w:val="white"/>
        </w:rPr>
        <w:t xml:space="preserve">    public static Stack&lt;Triple&lt;bool, bool, bool&gt;&gt; IfStack =</w:t>
      </w:r>
    </w:p>
    <w:p w14:paraId="496B62AF" w14:textId="77777777" w:rsidR="005B1C6D" w:rsidRPr="004D377E" w:rsidRDefault="005B1C6D" w:rsidP="005B1C6D">
      <w:pPr>
        <w:pStyle w:val="Code"/>
        <w:rPr>
          <w:highlight w:val="white"/>
        </w:rPr>
      </w:pPr>
      <w:r w:rsidRPr="004D377E">
        <w:rPr>
          <w:highlight w:val="white"/>
        </w:rPr>
        <w:t xml:space="preserve">                    new Stack&lt;Triple&lt;bool, bool, bool&gt;&gt;();</w:t>
      </w:r>
    </w:p>
    <w:p w14:paraId="37B5A6E5" w14:textId="77777777" w:rsidR="005B1C6D" w:rsidRPr="004D377E" w:rsidRDefault="005B1C6D" w:rsidP="005B1C6D">
      <w:pPr>
        <w:pStyle w:val="Code"/>
        <w:rPr>
          <w:highlight w:val="white"/>
        </w:rPr>
      </w:pPr>
      <w:r w:rsidRPr="004D377E">
        <w:rPr>
          <w:highlight w:val="white"/>
        </w:rPr>
        <w:t xml:space="preserve">    public static string IncludePath = null;</w:t>
      </w:r>
    </w:p>
    <w:p w14:paraId="4ED0786E" w14:textId="77777777" w:rsidR="005B1C6D" w:rsidRPr="004D377E" w:rsidRDefault="005B1C6D" w:rsidP="005B1C6D">
      <w:pPr>
        <w:pStyle w:val="Code"/>
        <w:rPr>
          <w:highlight w:val="white"/>
        </w:rPr>
      </w:pPr>
    </w:p>
    <w:p w14:paraId="2EA8FA9D" w14:textId="77777777" w:rsidR="005B1C6D" w:rsidRPr="004D377E" w:rsidRDefault="005B1C6D" w:rsidP="005B1C6D">
      <w:pPr>
        <w:pStyle w:val="Code"/>
        <w:rPr>
          <w:highlight w:val="white"/>
        </w:rPr>
      </w:pPr>
      <w:r w:rsidRPr="004D377E">
        <w:rPr>
          <w:highlight w:val="white"/>
        </w:rPr>
        <w:t xml:space="preserve">    private StringBuilder m_outputBuffer = new StringBuilder();</w:t>
      </w:r>
    </w:p>
    <w:p w14:paraId="23A32D08" w14:textId="77777777" w:rsidR="005B1C6D" w:rsidRPr="004D377E" w:rsidRDefault="005B1C6D" w:rsidP="005B1C6D">
      <w:pPr>
        <w:pStyle w:val="Code"/>
        <w:rPr>
          <w:highlight w:val="white"/>
        </w:rPr>
      </w:pPr>
    </w:p>
    <w:p w14:paraId="46035722" w14:textId="77777777" w:rsidR="005B1C6D" w:rsidRPr="004D377E" w:rsidRDefault="005B1C6D" w:rsidP="005B1C6D">
      <w:pPr>
        <w:pStyle w:val="Code"/>
        <w:rPr>
          <w:highlight w:val="white"/>
        </w:rPr>
      </w:pPr>
      <w:r w:rsidRPr="004D377E">
        <w:rPr>
          <w:highlight w:val="white"/>
        </w:rPr>
        <w:t xml:space="preserve">    public string GetText() {</w:t>
      </w:r>
    </w:p>
    <w:p w14:paraId="09329B48" w14:textId="77777777" w:rsidR="005B1C6D" w:rsidRPr="004D377E" w:rsidRDefault="005B1C6D" w:rsidP="005B1C6D">
      <w:pPr>
        <w:pStyle w:val="Code"/>
        <w:rPr>
          <w:highlight w:val="white"/>
        </w:rPr>
      </w:pPr>
      <w:r w:rsidRPr="004D377E">
        <w:rPr>
          <w:highlight w:val="white"/>
        </w:rPr>
        <w:t xml:space="preserve">      return m_outputBuffer.ToString();</w:t>
      </w:r>
    </w:p>
    <w:p w14:paraId="757BCA28" w14:textId="77777777" w:rsidR="005B1C6D" w:rsidRPr="004D377E" w:rsidRDefault="005B1C6D" w:rsidP="005B1C6D">
      <w:pPr>
        <w:pStyle w:val="Code"/>
        <w:rPr>
          <w:highlight w:val="white"/>
        </w:rPr>
      </w:pPr>
      <w:r w:rsidRPr="004D377E">
        <w:rPr>
          <w:highlight w:val="white"/>
        </w:rPr>
        <w:t xml:space="preserve">    }  </w:t>
      </w:r>
    </w:p>
    <w:p w14:paraId="290758CB" w14:textId="77777777" w:rsidR="005B1C6D" w:rsidRPr="004D377E" w:rsidRDefault="005B1C6D" w:rsidP="005B1C6D">
      <w:pPr>
        <w:pStyle w:val="Code"/>
        <w:rPr>
          <w:highlight w:val="white"/>
        </w:rPr>
      </w:pPr>
    </w:p>
    <w:p w14:paraId="19E62BC1" w14:textId="77777777" w:rsidR="005B1C6D" w:rsidRPr="004D377E" w:rsidRDefault="005B1C6D" w:rsidP="005B1C6D">
      <w:pPr>
        <w:pStyle w:val="Code"/>
        <w:rPr>
          <w:highlight w:val="white"/>
        </w:rPr>
      </w:pPr>
      <w:r w:rsidRPr="004D377E">
        <w:rPr>
          <w:highlight w:val="white"/>
        </w:rPr>
        <w:t xml:space="preserve">    public void DoProcess(FileInfo file) {</w:t>
      </w:r>
    </w:p>
    <w:p w14:paraId="2E2953F2" w14:textId="77777777" w:rsidR="005B1C6D" w:rsidRPr="004D377E" w:rsidRDefault="005B1C6D" w:rsidP="005B1C6D">
      <w:pPr>
        <w:pStyle w:val="Code"/>
        <w:rPr>
          <w:highlight w:val="white"/>
        </w:rPr>
      </w:pPr>
      <w:r w:rsidRPr="004D377E">
        <w:rPr>
          <w:highlight w:val="white"/>
        </w:rPr>
        <w:t xml:space="preserve">      StreamReader streamReader = new StreamReader(file.FullName);</w:t>
      </w:r>
    </w:p>
    <w:p w14:paraId="028633AC" w14:textId="77777777" w:rsidR="005B1C6D" w:rsidRPr="004D377E" w:rsidRDefault="005B1C6D" w:rsidP="005B1C6D">
      <w:pPr>
        <w:pStyle w:val="Code"/>
        <w:rPr>
          <w:highlight w:val="white"/>
        </w:rPr>
      </w:pPr>
      <w:r w:rsidRPr="004D377E">
        <w:rPr>
          <w:highlight w:val="white"/>
        </w:rPr>
        <w:t xml:space="preserve">      StringBuilder inputBuffer =</w:t>
      </w:r>
    </w:p>
    <w:p w14:paraId="71790F45" w14:textId="77777777" w:rsidR="005B1C6D" w:rsidRPr="004D377E" w:rsidRDefault="005B1C6D" w:rsidP="005B1C6D">
      <w:pPr>
        <w:pStyle w:val="Code"/>
        <w:rPr>
          <w:highlight w:val="white"/>
        </w:rPr>
      </w:pPr>
      <w:r w:rsidRPr="004D377E">
        <w:rPr>
          <w:highlight w:val="white"/>
        </w:rPr>
        <w:t xml:space="preserve">        new StringBuilder(streamReader.ReadToEnd());</w:t>
      </w:r>
    </w:p>
    <w:p w14:paraId="4C4BB657" w14:textId="77777777" w:rsidR="005B1C6D" w:rsidRPr="004D377E" w:rsidRDefault="005B1C6D" w:rsidP="005B1C6D">
      <w:pPr>
        <w:pStyle w:val="Code"/>
        <w:rPr>
          <w:highlight w:val="white"/>
        </w:rPr>
      </w:pPr>
      <w:r w:rsidRPr="004D377E">
        <w:rPr>
          <w:highlight w:val="white"/>
        </w:rPr>
        <w:t xml:space="preserve">      streamReader.Close();</w:t>
      </w:r>
    </w:p>
    <w:p w14:paraId="0F9F0425" w14:textId="77777777" w:rsidR="005B1C6D" w:rsidRPr="004D377E" w:rsidRDefault="005B1C6D" w:rsidP="005B1C6D">
      <w:pPr>
        <w:pStyle w:val="Code"/>
        <w:rPr>
          <w:highlight w:val="white"/>
        </w:rPr>
      </w:pPr>
    </w:p>
    <w:p w14:paraId="626EBF6E" w14:textId="77777777" w:rsidR="005B1C6D" w:rsidRPr="004D377E" w:rsidRDefault="005B1C6D" w:rsidP="005B1C6D">
      <w:pPr>
        <w:pStyle w:val="Code"/>
        <w:rPr>
          <w:highlight w:val="white"/>
        </w:rPr>
      </w:pPr>
      <w:r w:rsidRPr="004D377E">
        <w:rPr>
          <w:highlight w:val="white"/>
        </w:rPr>
        <w:t xml:space="preserve">      CCompiler_Main.Scanner.Path = file;</w:t>
      </w:r>
    </w:p>
    <w:p w14:paraId="4DB2BD72" w14:textId="77777777" w:rsidR="005B1C6D" w:rsidRPr="004D377E" w:rsidRDefault="005B1C6D" w:rsidP="005B1C6D">
      <w:pPr>
        <w:pStyle w:val="Code"/>
        <w:rPr>
          <w:highlight w:val="white"/>
        </w:rPr>
      </w:pPr>
      <w:r w:rsidRPr="004D377E">
        <w:rPr>
          <w:highlight w:val="white"/>
        </w:rPr>
        <w:t xml:space="preserve">      CCompiler_Main.Scanner.Line = 1;</w:t>
      </w:r>
    </w:p>
    <w:p w14:paraId="5D1A9A20" w14:textId="77777777" w:rsidR="005B1C6D" w:rsidRPr="004D377E" w:rsidRDefault="005B1C6D" w:rsidP="005B1C6D">
      <w:pPr>
        <w:pStyle w:val="Code"/>
        <w:rPr>
          <w:highlight w:val="white"/>
        </w:rPr>
      </w:pPr>
      <w:r w:rsidRPr="004D377E">
        <w:rPr>
          <w:highlight w:val="white"/>
        </w:rPr>
        <w:t xml:space="preserve">      GenerateTriGraphs(inputBuffer);</w:t>
      </w:r>
    </w:p>
    <w:p w14:paraId="6097A40D" w14:textId="77777777" w:rsidR="005B1C6D" w:rsidRPr="004D377E" w:rsidRDefault="005B1C6D" w:rsidP="005B1C6D">
      <w:pPr>
        <w:pStyle w:val="Code"/>
        <w:rPr>
          <w:highlight w:val="white"/>
        </w:rPr>
      </w:pPr>
      <w:r w:rsidRPr="004D377E">
        <w:rPr>
          <w:highlight w:val="white"/>
        </w:rPr>
        <w:t xml:space="preserve">      TraverseBuffer(inputBuffer);    </w:t>
      </w:r>
    </w:p>
    <w:p w14:paraId="347D6C2D" w14:textId="77777777" w:rsidR="005B1C6D" w:rsidRPr="004D377E" w:rsidRDefault="005B1C6D" w:rsidP="005B1C6D">
      <w:pPr>
        <w:pStyle w:val="Code"/>
        <w:rPr>
          <w:highlight w:val="white"/>
        </w:rPr>
      </w:pPr>
      <w:r w:rsidRPr="004D377E">
        <w:rPr>
          <w:highlight w:val="white"/>
        </w:rPr>
        <w:t xml:space="preserve">      List&lt;string&gt; lineList =</w:t>
      </w:r>
    </w:p>
    <w:p w14:paraId="4AABD1F0" w14:textId="77777777" w:rsidR="005B1C6D" w:rsidRPr="004D377E" w:rsidRDefault="005B1C6D" w:rsidP="005B1C6D">
      <w:pPr>
        <w:pStyle w:val="Code"/>
        <w:rPr>
          <w:highlight w:val="white"/>
        </w:rPr>
      </w:pPr>
      <w:r w:rsidRPr="004D377E">
        <w:rPr>
          <w:highlight w:val="white"/>
        </w:rPr>
        <w:t xml:space="preserve">        GenerateLineList(inputBuffer.ToString());</w:t>
      </w:r>
    </w:p>
    <w:p w14:paraId="3CA1CAFD" w14:textId="77777777" w:rsidR="005B1C6D" w:rsidRPr="004D377E" w:rsidRDefault="005B1C6D" w:rsidP="005B1C6D">
      <w:pPr>
        <w:pStyle w:val="Code"/>
        <w:rPr>
          <w:highlight w:val="white"/>
        </w:rPr>
      </w:pPr>
    </w:p>
    <w:p w14:paraId="25F52DD8" w14:textId="77777777" w:rsidR="005B1C6D" w:rsidRPr="004D377E" w:rsidRDefault="005B1C6D" w:rsidP="005B1C6D">
      <w:pPr>
        <w:pStyle w:val="Code"/>
        <w:rPr>
          <w:highlight w:val="white"/>
        </w:rPr>
      </w:pPr>
      <w:r w:rsidRPr="004D377E">
        <w:rPr>
          <w:highlight w:val="white"/>
        </w:rPr>
        <w:t xml:space="preserve">      CCompiler_Main.Scanner.Line = 1;</w:t>
      </w:r>
    </w:p>
    <w:p w14:paraId="49EC7A74" w14:textId="77777777" w:rsidR="005B1C6D" w:rsidRPr="004D377E" w:rsidRDefault="005B1C6D" w:rsidP="005B1C6D">
      <w:pPr>
        <w:pStyle w:val="Code"/>
        <w:rPr>
          <w:highlight w:val="white"/>
        </w:rPr>
      </w:pPr>
      <w:r w:rsidRPr="004D377E">
        <w:rPr>
          <w:highlight w:val="white"/>
        </w:rPr>
        <w:lastRenderedPageBreak/>
        <w:t xml:space="preserve">      int stackSize = Preprocessor.IfStack.Count;</w:t>
      </w:r>
    </w:p>
    <w:p w14:paraId="10229CD2" w14:textId="77777777" w:rsidR="005B1C6D" w:rsidRPr="004D377E" w:rsidRDefault="005B1C6D" w:rsidP="005B1C6D">
      <w:pPr>
        <w:pStyle w:val="Code"/>
        <w:rPr>
          <w:highlight w:val="white"/>
        </w:rPr>
      </w:pPr>
      <w:r w:rsidRPr="004D377E">
        <w:rPr>
          <w:highlight w:val="white"/>
        </w:rPr>
        <w:t xml:space="preserve">      /*if (CCompiler_Main.Scanner.Path.Name.Contains("AssertTest")) {</w:t>
      </w:r>
    </w:p>
    <w:p w14:paraId="1AE6CE40" w14:textId="77777777" w:rsidR="005B1C6D" w:rsidRPr="004D377E" w:rsidRDefault="005B1C6D" w:rsidP="005B1C6D">
      <w:pPr>
        <w:pStyle w:val="Code"/>
        <w:rPr>
          <w:highlight w:val="white"/>
        </w:rPr>
      </w:pPr>
      <w:r w:rsidRPr="004D377E">
        <w:rPr>
          <w:highlight w:val="white"/>
        </w:rPr>
        <w:t xml:space="preserve">        Console.Out.WriteLine("5: " + CCompiler_Main.Scanner.Line);</w:t>
      </w:r>
    </w:p>
    <w:p w14:paraId="23833C4D" w14:textId="77777777" w:rsidR="005B1C6D" w:rsidRPr="004D377E" w:rsidRDefault="005B1C6D" w:rsidP="005B1C6D">
      <w:pPr>
        <w:pStyle w:val="Code"/>
        <w:rPr>
          <w:highlight w:val="white"/>
        </w:rPr>
      </w:pPr>
      <w:r w:rsidRPr="004D377E">
        <w:rPr>
          <w:highlight w:val="white"/>
        </w:rPr>
        <w:t xml:space="preserve">      }*/</w:t>
      </w:r>
    </w:p>
    <w:p w14:paraId="7CAD21A6" w14:textId="77777777" w:rsidR="005B1C6D" w:rsidRPr="004D377E" w:rsidRDefault="005B1C6D" w:rsidP="005B1C6D">
      <w:pPr>
        <w:pStyle w:val="Code"/>
        <w:rPr>
          <w:highlight w:val="white"/>
        </w:rPr>
      </w:pPr>
    </w:p>
    <w:p w14:paraId="18F0C8AE" w14:textId="77777777" w:rsidR="005B1C6D" w:rsidRPr="004D377E" w:rsidRDefault="005B1C6D" w:rsidP="005B1C6D">
      <w:pPr>
        <w:pStyle w:val="Code"/>
        <w:rPr>
          <w:highlight w:val="white"/>
        </w:rPr>
      </w:pPr>
      <w:r w:rsidRPr="004D377E">
        <w:rPr>
          <w:highlight w:val="white"/>
        </w:rPr>
        <w:t xml:space="preserve">      TraverseLineList(lineList);</w:t>
      </w:r>
    </w:p>
    <w:p w14:paraId="684F79EC" w14:textId="77777777" w:rsidR="005B1C6D" w:rsidRDefault="005B1C6D" w:rsidP="005B1C6D">
      <w:pPr>
        <w:pStyle w:val="Code"/>
        <w:rPr>
          <w:highlight w:val="white"/>
        </w:rPr>
      </w:pPr>
      <w:r w:rsidRPr="004D377E">
        <w:rPr>
          <w:highlight w:val="white"/>
        </w:rPr>
        <w:t xml:space="preserve">      Assert.Error(Preprocessor.IfStack.Count ==</w:t>
      </w:r>
    </w:p>
    <w:p w14:paraId="4C055436" w14:textId="77777777" w:rsidR="005B1C6D" w:rsidRPr="004D377E" w:rsidRDefault="005B1C6D" w:rsidP="005B1C6D">
      <w:pPr>
        <w:pStyle w:val="Code"/>
        <w:rPr>
          <w:highlight w:val="white"/>
        </w:rPr>
      </w:pPr>
      <w:r>
        <w:rPr>
          <w:highlight w:val="white"/>
        </w:rPr>
        <w:t xml:space="preserve">       </w:t>
      </w:r>
      <w:r w:rsidRPr="004D377E">
        <w:rPr>
          <w:highlight w:val="white"/>
        </w:rPr>
        <w:t xml:space="preserve"> stackSize, Message.Unbalanced_if_and_endif_directive_structure);</w:t>
      </w:r>
    </w:p>
    <w:p w14:paraId="037C70AA" w14:textId="77777777" w:rsidR="005B1C6D" w:rsidRPr="004D377E" w:rsidRDefault="005B1C6D" w:rsidP="005B1C6D">
      <w:pPr>
        <w:pStyle w:val="Code"/>
        <w:rPr>
          <w:highlight w:val="white"/>
        </w:rPr>
      </w:pPr>
      <w:r w:rsidRPr="004D377E">
        <w:rPr>
          <w:highlight w:val="white"/>
        </w:rPr>
        <w:t xml:space="preserve">    }</w:t>
      </w:r>
    </w:p>
    <w:p w14:paraId="57FAE374" w14:textId="77777777" w:rsidR="005B1C6D" w:rsidRPr="00EC76D5" w:rsidRDefault="005B1C6D" w:rsidP="005B1C6D">
      <w:pPr>
        <w:pStyle w:val="Rubrik3"/>
      </w:pPr>
      <w:bookmarkStart w:id="552" w:name="_Toc49764310"/>
      <w:r w:rsidRPr="00EC76D5">
        <w:t>Tri Graphs</w:t>
      </w:r>
      <w:bookmarkEnd w:id="552"/>
    </w:p>
    <w:p w14:paraId="4EF4ADBC" w14:textId="77777777" w:rsidR="005B1C6D" w:rsidRPr="00EC76D5" w:rsidRDefault="005B1C6D" w:rsidP="005B1C6D">
      <w:r w:rsidRPr="00EC76D5">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EC76D5" w14:paraId="6ECBE44E" w14:textId="77777777" w:rsidTr="0092795B">
        <w:tc>
          <w:tcPr>
            <w:tcW w:w="3397" w:type="dxa"/>
          </w:tcPr>
          <w:p w14:paraId="1BB9E1E9" w14:textId="77777777" w:rsidR="005B1C6D" w:rsidRPr="00EC76D5" w:rsidRDefault="005B1C6D" w:rsidP="0092795B">
            <w:pPr>
              <w:rPr>
                <w:b/>
              </w:rPr>
            </w:pPr>
            <w:r w:rsidRPr="00EC76D5">
              <w:rPr>
                <w:b/>
              </w:rPr>
              <w:t>Tri-Graph Character Sequence</w:t>
            </w:r>
          </w:p>
        </w:tc>
        <w:tc>
          <w:tcPr>
            <w:tcW w:w="3265" w:type="dxa"/>
          </w:tcPr>
          <w:p w14:paraId="451C6E9A" w14:textId="77777777" w:rsidR="005B1C6D" w:rsidRPr="00EC76D5" w:rsidRDefault="005B1C6D" w:rsidP="0092795B">
            <w:pPr>
              <w:rPr>
                <w:b/>
              </w:rPr>
            </w:pPr>
            <w:r w:rsidRPr="00EC76D5">
              <w:rPr>
                <w:b/>
              </w:rPr>
              <w:t>Modern Equivalence</w:t>
            </w:r>
          </w:p>
        </w:tc>
      </w:tr>
      <w:tr w:rsidR="005B1C6D" w:rsidRPr="00EC76D5" w14:paraId="0BE1C7D2" w14:textId="77777777" w:rsidTr="0092795B">
        <w:tc>
          <w:tcPr>
            <w:tcW w:w="3397" w:type="dxa"/>
          </w:tcPr>
          <w:p w14:paraId="1F0286CA" w14:textId="77777777" w:rsidR="005B1C6D" w:rsidRPr="00EC76D5" w:rsidRDefault="005B1C6D" w:rsidP="0092795B">
            <w:r w:rsidRPr="00EC76D5">
              <w:t>??=</w:t>
            </w:r>
          </w:p>
        </w:tc>
        <w:tc>
          <w:tcPr>
            <w:tcW w:w="3265" w:type="dxa"/>
          </w:tcPr>
          <w:p w14:paraId="3EF9B000" w14:textId="77777777" w:rsidR="005B1C6D" w:rsidRPr="00EC76D5" w:rsidRDefault="005B1C6D" w:rsidP="0092795B">
            <w:r w:rsidRPr="00EC76D5">
              <w:t>#</w:t>
            </w:r>
          </w:p>
        </w:tc>
      </w:tr>
      <w:tr w:rsidR="005B1C6D" w:rsidRPr="00EC76D5" w14:paraId="0E6EAF7A" w14:textId="77777777" w:rsidTr="0092795B">
        <w:tc>
          <w:tcPr>
            <w:tcW w:w="3397" w:type="dxa"/>
          </w:tcPr>
          <w:p w14:paraId="6FBB7244" w14:textId="77777777" w:rsidR="005B1C6D" w:rsidRPr="00EC76D5" w:rsidRDefault="005B1C6D" w:rsidP="0092795B">
            <w:r w:rsidRPr="00EC76D5">
              <w:t>??/</w:t>
            </w:r>
          </w:p>
        </w:tc>
        <w:tc>
          <w:tcPr>
            <w:tcW w:w="3265" w:type="dxa"/>
          </w:tcPr>
          <w:p w14:paraId="051B96A3" w14:textId="77777777" w:rsidR="005B1C6D" w:rsidRPr="00EC76D5" w:rsidRDefault="005B1C6D" w:rsidP="0092795B">
            <w:r w:rsidRPr="00EC76D5">
              <w:t>\</w:t>
            </w:r>
          </w:p>
        </w:tc>
      </w:tr>
      <w:tr w:rsidR="005B1C6D" w:rsidRPr="00EC76D5" w14:paraId="04F9CA7B" w14:textId="77777777" w:rsidTr="0092795B">
        <w:tc>
          <w:tcPr>
            <w:tcW w:w="3397" w:type="dxa"/>
          </w:tcPr>
          <w:p w14:paraId="474EA101" w14:textId="77777777" w:rsidR="005B1C6D" w:rsidRPr="00EC76D5" w:rsidRDefault="005B1C6D" w:rsidP="0092795B">
            <w:r w:rsidRPr="00EC76D5">
              <w:t>??´</w:t>
            </w:r>
          </w:p>
        </w:tc>
        <w:tc>
          <w:tcPr>
            <w:tcW w:w="3265" w:type="dxa"/>
          </w:tcPr>
          <w:p w14:paraId="2E837A5B" w14:textId="77777777" w:rsidR="005B1C6D" w:rsidRPr="00EC76D5" w:rsidRDefault="005B1C6D" w:rsidP="0092795B">
            <w:r w:rsidRPr="00EC76D5">
              <w:t>^</w:t>
            </w:r>
          </w:p>
        </w:tc>
      </w:tr>
      <w:tr w:rsidR="005B1C6D" w:rsidRPr="00EC76D5" w14:paraId="25AD7A48" w14:textId="77777777" w:rsidTr="0092795B">
        <w:tc>
          <w:tcPr>
            <w:tcW w:w="3397" w:type="dxa"/>
          </w:tcPr>
          <w:p w14:paraId="7DD986DA" w14:textId="77777777" w:rsidR="005B1C6D" w:rsidRPr="00EC76D5" w:rsidRDefault="005B1C6D" w:rsidP="0092795B">
            <w:r w:rsidRPr="00EC76D5">
              <w:t>??(</w:t>
            </w:r>
          </w:p>
        </w:tc>
        <w:tc>
          <w:tcPr>
            <w:tcW w:w="3265" w:type="dxa"/>
          </w:tcPr>
          <w:p w14:paraId="1D1765EA" w14:textId="77777777" w:rsidR="005B1C6D" w:rsidRPr="00EC76D5" w:rsidRDefault="005B1C6D" w:rsidP="0092795B">
            <w:r w:rsidRPr="00EC76D5">
              <w:t>[</w:t>
            </w:r>
          </w:p>
        </w:tc>
      </w:tr>
      <w:tr w:rsidR="005B1C6D" w:rsidRPr="00EC76D5" w14:paraId="0EA17401" w14:textId="77777777" w:rsidTr="0092795B">
        <w:tc>
          <w:tcPr>
            <w:tcW w:w="3397" w:type="dxa"/>
          </w:tcPr>
          <w:p w14:paraId="0B38DF72" w14:textId="77777777" w:rsidR="005B1C6D" w:rsidRPr="00EC76D5" w:rsidRDefault="005B1C6D" w:rsidP="0092795B">
            <w:r w:rsidRPr="00EC76D5">
              <w:t>??)</w:t>
            </w:r>
          </w:p>
        </w:tc>
        <w:tc>
          <w:tcPr>
            <w:tcW w:w="3265" w:type="dxa"/>
          </w:tcPr>
          <w:p w14:paraId="1FE0D03D" w14:textId="77777777" w:rsidR="005B1C6D" w:rsidRPr="00EC76D5" w:rsidRDefault="005B1C6D" w:rsidP="0092795B">
            <w:r w:rsidRPr="00EC76D5">
              <w:t>]</w:t>
            </w:r>
          </w:p>
        </w:tc>
      </w:tr>
      <w:tr w:rsidR="005B1C6D" w:rsidRPr="00EC76D5" w14:paraId="67D44B3D" w14:textId="77777777" w:rsidTr="0092795B">
        <w:tc>
          <w:tcPr>
            <w:tcW w:w="3397" w:type="dxa"/>
          </w:tcPr>
          <w:p w14:paraId="62EBF48C" w14:textId="77777777" w:rsidR="005B1C6D" w:rsidRPr="00EC76D5" w:rsidRDefault="005B1C6D" w:rsidP="0092795B">
            <w:r w:rsidRPr="00EC76D5">
              <w:t>??!</w:t>
            </w:r>
          </w:p>
        </w:tc>
        <w:tc>
          <w:tcPr>
            <w:tcW w:w="3265" w:type="dxa"/>
          </w:tcPr>
          <w:p w14:paraId="111182D1" w14:textId="77777777" w:rsidR="005B1C6D" w:rsidRPr="00EC76D5" w:rsidRDefault="005B1C6D" w:rsidP="0092795B">
            <w:r w:rsidRPr="00EC76D5">
              <w:t>|</w:t>
            </w:r>
          </w:p>
        </w:tc>
      </w:tr>
      <w:tr w:rsidR="005B1C6D" w:rsidRPr="00EC76D5" w14:paraId="4DD970A6" w14:textId="77777777" w:rsidTr="0092795B">
        <w:tc>
          <w:tcPr>
            <w:tcW w:w="3397" w:type="dxa"/>
          </w:tcPr>
          <w:p w14:paraId="56574FA8" w14:textId="77777777" w:rsidR="005B1C6D" w:rsidRPr="00EC76D5" w:rsidRDefault="005B1C6D" w:rsidP="0092795B">
            <w:r w:rsidRPr="00EC76D5">
              <w:t>??&lt;</w:t>
            </w:r>
          </w:p>
        </w:tc>
        <w:tc>
          <w:tcPr>
            <w:tcW w:w="3265" w:type="dxa"/>
          </w:tcPr>
          <w:p w14:paraId="6E97BA78" w14:textId="77777777" w:rsidR="005B1C6D" w:rsidRPr="00EC76D5" w:rsidRDefault="005B1C6D" w:rsidP="0092795B">
            <w:r w:rsidRPr="00EC76D5">
              <w:t>{</w:t>
            </w:r>
          </w:p>
        </w:tc>
      </w:tr>
      <w:tr w:rsidR="005B1C6D" w:rsidRPr="00EC76D5" w14:paraId="1AEF557E" w14:textId="77777777" w:rsidTr="0092795B">
        <w:tc>
          <w:tcPr>
            <w:tcW w:w="3397" w:type="dxa"/>
          </w:tcPr>
          <w:p w14:paraId="29C36F3E" w14:textId="77777777" w:rsidR="005B1C6D" w:rsidRPr="00EC76D5" w:rsidRDefault="005B1C6D" w:rsidP="0092795B">
            <w:r w:rsidRPr="00EC76D5">
              <w:t>??&gt;</w:t>
            </w:r>
          </w:p>
        </w:tc>
        <w:tc>
          <w:tcPr>
            <w:tcW w:w="3265" w:type="dxa"/>
          </w:tcPr>
          <w:p w14:paraId="498F5652" w14:textId="77777777" w:rsidR="005B1C6D" w:rsidRPr="00EC76D5" w:rsidRDefault="005B1C6D" w:rsidP="0092795B">
            <w:r w:rsidRPr="00EC76D5">
              <w:t>}</w:t>
            </w:r>
          </w:p>
        </w:tc>
      </w:tr>
      <w:tr w:rsidR="005B1C6D" w:rsidRPr="00EC76D5" w14:paraId="4E882AE5" w14:textId="77777777" w:rsidTr="0092795B">
        <w:tc>
          <w:tcPr>
            <w:tcW w:w="3397" w:type="dxa"/>
          </w:tcPr>
          <w:p w14:paraId="6AAF841C" w14:textId="77777777" w:rsidR="005B1C6D" w:rsidRPr="00EC76D5" w:rsidRDefault="005B1C6D" w:rsidP="0092795B">
            <w:r w:rsidRPr="00EC76D5">
              <w:t>??-</w:t>
            </w:r>
          </w:p>
        </w:tc>
        <w:tc>
          <w:tcPr>
            <w:tcW w:w="3265" w:type="dxa"/>
          </w:tcPr>
          <w:p w14:paraId="6A6C0EFF" w14:textId="77777777" w:rsidR="005B1C6D" w:rsidRPr="00EC76D5" w:rsidRDefault="005B1C6D" w:rsidP="0092795B">
            <w:r w:rsidRPr="00EC76D5">
              <w:t>~</w:t>
            </w:r>
          </w:p>
        </w:tc>
      </w:tr>
    </w:tbl>
    <w:p w14:paraId="58E2805C" w14:textId="77777777" w:rsidR="005B1C6D" w:rsidRDefault="005B1C6D" w:rsidP="005B1C6D">
      <w:r w:rsidRPr="00EC76D5">
        <w:t>The tri graphs sequences are easy to replace, since we do not need to take any consideration in whether the tri graphs are placed inside strings, characters, or comments.</w:t>
      </w:r>
    </w:p>
    <w:p w14:paraId="04633C37" w14:textId="77777777" w:rsidR="005B1C6D" w:rsidRPr="004D377E" w:rsidRDefault="005B1C6D" w:rsidP="005B1C6D">
      <w:pPr>
        <w:pStyle w:val="Code"/>
        <w:rPr>
          <w:highlight w:val="white"/>
        </w:rPr>
      </w:pPr>
      <w:r w:rsidRPr="004D377E">
        <w:rPr>
          <w:highlight w:val="white"/>
        </w:rPr>
        <w:t xml:space="preserve">    private static IDictionary&lt;char,char&gt; TriGraphMap =</w:t>
      </w:r>
    </w:p>
    <w:p w14:paraId="6E09C7F2" w14:textId="77777777" w:rsidR="005B1C6D" w:rsidRPr="004D377E" w:rsidRDefault="005B1C6D" w:rsidP="005B1C6D">
      <w:pPr>
        <w:pStyle w:val="Code"/>
        <w:rPr>
          <w:highlight w:val="white"/>
        </w:rPr>
      </w:pPr>
      <w:r w:rsidRPr="004D377E">
        <w:rPr>
          <w:highlight w:val="white"/>
        </w:rPr>
        <w:t xml:space="preserve">      new Dictionary&lt;char,char&gt;() {{'=', '#'}, {'/', '\\'}, {'\'', '^'},</w:t>
      </w:r>
    </w:p>
    <w:p w14:paraId="08487113" w14:textId="77777777" w:rsidR="005B1C6D" w:rsidRPr="004D377E" w:rsidRDefault="005B1C6D" w:rsidP="005B1C6D">
      <w:pPr>
        <w:pStyle w:val="Code"/>
        <w:rPr>
          <w:highlight w:val="white"/>
        </w:rPr>
      </w:pPr>
      <w:r w:rsidRPr="004D377E">
        <w:rPr>
          <w:highlight w:val="white"/>
        </w:rPr>
        <w:t xml:space="preserve">                                   {'(', '['}, {')', ']'}, {'!', '|'},</w:t>
      </w:r>
    </w:p>
    <w:p w14:paraId="5E269794" w14:textId="77777777" w:rsidR="005B1C6D" w:rsidRPr="004D377E" w:rsidRDefault="005B1C6D" w:rsidP="005B1C6D">
      <w:pPr>
        <w:pStyle w:val="Code"/>
        <w:rPr>
          <w:highlight w:val="white"/>
        </w:rPr>
      </w:pPr>
      <w:r w:rsidRPr="004D377E">
        <w:rPr>
          <w:highlight w:val="white"/>
        </w:rPr>
        <w:t xml:space="preserve">                                   {'&lt;', '{'}, {'&gt;', '}'}, {'-', '~'}};</w:t>
      </w:r>
    </w:p>
    <w:p w14:paraId="0991F305" w14:textId="77777777" w:rsidR="005B1C6D" w:rsidRPr="004D377E" w:rsidRDefault="005B1C6D" w:rsidP="005B1C6D">
      <w:pPr>
        <w:pStyle w:val="Code"/>
        <w:rPr>
          <w:highlight w:val="white"/>
        </w:rPr>
      </w:pPr>
    </w:p>
    <w:p w14:paraId="3F24A9A9" w14:textId="77777777" w:rsidR="005B1C6D" w:rsidRPr="004D377E" w:rsidRDefault="005B1C6D" w:rsidP="005B1C6D">
      <w:pPr>
        <w:pStyle w:val="Code"/>
        <w:rPr>
          <w:highlight w:val="white"/>
        </w:rPr>
      </w:pPr>
      <w:r w:rsidRPr="004D377E">
        <w:rPr>
          <w:highlight w:val="white"/>
        </w:rPr>
        <w:t xml:space="preserve">    public void GenerateTriGraphs(StringBuilder buffer) {</w:t>
      </w:r>
    </w:p>
    <w:p w14:paraId="7C8D7DA0" w14:textId="77777777" w:rsidR="005B1C6D" w:rsidRPr="004D377E" w:rsidRDefault="005B1C6D" w:rsidP="005B1C6D">
      <w:pPr>
        <w:pStyle w:val="Code"/>
        <w:rPr>
          <w:highlight w:val="white"/>
        </w:rPr>
      </w:pPr>
      <w:r w:rsidRPr="004D377E">
        <w:rPr>
          <w:highlight w:val="white"/>
        </w:rPr>
        <w:t xml:space="preserve">      for (int index = 0; index &lt; (buffer.Length - 1); ++index) {</w:t>
      </w:r>
    </w:p>
    <w:p w14:paraId="5B195D08" w14:textId="77777777" w:rsidR="005B1C6D" w:rsidRDefault="005B1C6D" w:rsidP="005B1C6D">
      <w:pPr>
        <w:pStyle w:val="Code"/>
        <w:rPr>
          <w:highlight w:val="white"/>
        </w:rPr>
      </w:pPr>
      <w:r w:rsidRPr="004D377E">
        <w:rPr>
          <w:highlight w:val="white"/>
        </w:rPr>
        <w:t xml:space="preserve">        if ((buffer[index] == '?') &amp;&amp;</w:t>
      </w:r>
    </w:p>
    <w:p w14:paraId="7712EA1F" w14:textId="77777777" w:rsidR="005B1C6D" w:rsidRPr="004D377E" w:rsidRDefault="005B1C6D" w:rsidP="005B1C6D">
      <w:pPr>
        <w:pStyle w:val="Code"/>
        <w:rPr>
          <w:highlight w:val="white"/>
        </w:rPr>
      </w:pPr>
      <w:r>
        <w:rPr>
          <w:highlight w:val="white"/>
        </w:rPr>
        <w:t xml:space="preserve">           </w:t>
      </w:r>
      <w:r w:rsidRPr="004D377E">
        <w:rPr>
          <w:highlight w:val="white"/>
        </w:rPr>
        <w:t xml:space="preserve"> TriGraphMap.ContainsKey(buffer[index + 1]) &amp;&amp;</w:t>
      </w:r>
    </w:p>
    <w:p w14:paraId="2BACAEE2" w14:textId="77777777" w:rsidR="005B1C6D" w:rsidRPr="004D377E" w:rsidRDefault="005B1C6D" w:rsidP="005B1C6D">
      <w:pPr>
        <w:pStyle w:val="Code"/>
        <w:rPr>
          <w:highlight w:val="white"/>
        </w:rPr>
      </w:pPr>
      <w:r w:rsidRPr="004D377E">
        <w:rPr>
          <w:highlight w:val="white"/>
        </w:rPr>
        <w:t xml:space="preserve">            !((index &gt; 0) &amp;&amp; (buffer[index - 1] == '\\'))) {</w:t>
      </w:r>
    </w:p>
    <w:p w14:paraId="1ABDE540" w14:textId="77777777" w:rsidR="005B1C6D" w:rsidRPr="004D377E" w:rsidRDefault="005B1C6D" w:rsidP="005B1C6D">
      <w:pPr>
        <w:pStyle w:val="Code"/>
        <w:rPr>
          <w:highlight w:val="white"/>
        </w:rPr>
      </w:pPr>
      <w:r w:rsidRPr="004D377E">
        <w:rPr>
          <w:highlight w:val="white"/>
        </w:rPr>
        <w:t xml:space="preserve">          buffer[index] = TriGraphMap[buffer[index + 1]];</w:t>
      </w:r>
    </w:p>
    <w:p w14:paraId="0210973B" w14:textId="77777777" w:rsidR="005B1C6D" w:rsidRPr="004D377E" w:rsidRDefault="005B1C6D" w:rsidP="005B1C6D">
      <w:pPr>
        <w:pStyle w:val="Code"/>
        <w:rPr>
          <w:highlight w:val="white"/>
        </w:rPr>
      </w:pPr>
      <w:r w:rsidRPr="004D377E">
        <w:rPr>
          <w:highlight w:val="white"/>
        </w:rPr>
        <w:t xml:space="preserve">          buffer.Remove(index + 1, 1);</w:t>
      </w:r>
    </w:p>
    <w:p w14:paraId="518650C7" w14:textId="77777777" w:rsidR="005B1C6D" w:rsidRPr="004D377E" w:rsidRDefault="005B1C6D" w:rsidP="005B1C6D">
      <w:pPr>
        <w:pStyle w:val="Code"/>
        <w:rPr>
          <w:highlight w:val="white"/>
        </w:rPr>
      </w:pPr>
      <w:r w:rsidRPr="004D377E">
        <w:rPr>
          <w:highlight w:val="white"/>
        </w:rPr>
        <w:t xml:space="preserve">        }</w:t>
      </w:r>
    </w:p>
    <w:p w14:paraId="28D5D1CA" w14:textId="77777777" w:rsidR="005B1C6D" w:rsidRPr="004D377E" w:rsidRDefault="005B1C6D" w:rsidP="005B1C6D">
      <w:pPr>
        <w:pStyle w:val="Code"/>
        <w:rPr>
          <w:highlight w:val="white"/>
        </w:rPr>
      </w:pPr>
      <w:r w:rsidRPr="004D377E">
        <w:rPr>
          <w:highlight w:val="white"/>
        </w:rPr>
        <w:t xml:space="preserve">      }</w:t>
      </w:r>
    </w:p>
    <w:p w14:paraId="2DDE07A7" w14:textId="77777777" w:rsidR="005B1C6D" w:rsidRPr="004D377E" w:rsidRDefault="005B1C6D" w:rsidP="005B1C6D">
      <w:pPr>
        <w:pStyle w:val="Code"/>
        <w:rPr>
          <w:highlight w:val="white"/>
        </w:rPr>
      </w:pPr>
      <w:r w:rsidRPr="004D377E">
        <w:rPr>
          <w:highlight w:val="white"/>
        </w:rPr>
        <w:t xml:space="preserve">    }</w:t>
      </w:r>
    </w:p>
    <w:p w14:paraId="39D86045" w14:textId="77777777" w:rsidR="005B1C6D" w:rsidRPr="00EC76D5" w:rsidRDefault="005B1C6D" w:rsidP="005B1C6D">
      <w:pPr>
        <w:pStyle w:val="Rubrik3"/>
        <w:numPr>
          <w:ilvl w:val="2"/>
          <w:numId w:val="5"/>
        </w:numPr>
      </w:pPr>
      <w:bookmarkStart w:id="553" w:name="_Toc49764311"/>
      <w:r w:rsidRPr="00EC76D5">
        <w:lastRenderedPageBreak/>
        <w:t>Comments, Strings, and Characters</w:t>
      </w:r>
      <w:bookmarkEnd w:id="553"/>
    </w:p>
    <w:p w14:paraId="3CF1FF4C" w14:textId="77777777" w:rsidR="005B1C6D" w:rsidRPr="00EC76D5" w:rsidRDefault="005B1C6D" w:rsidP="005B1C6D">
      <w:r w:rsidRPr="00EC76D5">
        <w:t>The next step is to take care of block comments (/* to */) and line comments (// to the end of the line), strings, and characters. Since they may be nested, they need to be evaluated in the same phase.</w:t>
      </w:r>
    </w:p>
    <w:p w14:paraId="2ADBE459" w14:textId="77777777" w:rsidR="005B1C6D" w:rsidRPr="00EC76D5" w:rsidRDefault="005B1C6D" w:rsidP="005B1C6D">
      <w:r w:rsidRPr="00EC76D5">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EC76D5" w:rsidRDefault="005B1C6D" w:rsidP="005B1C6D">
      <w:r w:rsidRPr="00EC76D5">
        <w:t>To make the inspection of the source code buffer easier we start by adding three zero characters, which are removed at the end of the method.</w:t>
      </w:r>
    </w:p>
    <w:p w14:paraId="6C47307B" w14:textId="77777777" w:rsidR="005B1C6D" w:rsidRPr="00EC76D5" w:rsidRDefault="005B1C6D" w:rsidP="005B1C6D">
      <w:r w:rsidRPr="00EC76D5">
        <w:t xml:space="preserve">The </w:t>
      </w:r>
      <w:proofErr w:type="spellStart"/>
      <w:r w:rsidRPr="00EC76D5">
        <w:rPr>
          <w:rStyle w:val="CodeInText"/>
        </w:rPr>
        <w:t>traverseLineComment</w:t>
      </w:r>
      <w:proofErr w:type="spellEnd"/>
      <w:r w:rsidRPr="00EC76D5">
        <w:t xml:space="preserve"> method is quite easy, we just continue until we find the end of the line (‘\n’) or the end of the buffer (‘\0’), and replace every preceding character with a blank.</w:t>
      </w:r>
    </w:p>
    <w:p w14:paraId="021BC065" w14:textId="77777777" w:rsidR="005B1C6D" w:rsidRPr="00EC76D5" w:rsidRDefault="005B1C6D" w:rsidP="005B1C6D">
      <w:r w:rsidRPr="00EC76D5">
        <w:t xml:space="preserve">The </w:t>
      </w:r>
      <w:proofErr w:type="spellStart"/>
      <w:r w:rsidRPr="00EC76D5">
        <w:rPr>
          <w:rStyle w:val="CodeInText"/>
        </w:rPr>
        <w:t>traverseBlockComment</w:t>
      </w:r>
      <w:proofErr w:type="spellEnd"/>
      <w:r w:rsidRPr="00EC76D5">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in order for the line count to work properly.</w:t>
      </w:r>
    </w:p>
    <w:p w14:paraId="7DB090C5" w14:textId="77777777" w:rsidR="005B1C6D" w:rsidRPr="00EC76D5" w:rsidRDefault="005B1C6D" w:rsidP="005B1C6D">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The end of the buffer or newline result in error messages. Moreover, when we find a backslash (‘\\’) we call </w:t>
      </w:r>
      <w:proofErr w:type="spellStart"/>
      <w:r w:rsidRPr="00EC76D5">
        <w:rPr>
          <w:rStyle w:val="CodeInText"/>
        </w:rPr>
        <w:t>doSlash</w:t>
      </w:r>
      <w:proofErr w:type="spellEnd"/>
      <w:r w:rsidRPr="00EC76D5">
        <w:t>, that transforms the slash code into a regular character. Finally, when the string has been traversed each regular character is modified into a backslash followed by three octal digits, in order to ease the macro replacement process in a later phase.</w:t>
      </w:r>
    </w:p>
    <w:p w14:paraId="79AECA9B" w14:textId="77777777" w:rsidR="005B1C6D" w:rsidRDefault="005B1C6D" w:rsidP="005B1C6D">
      <w:r w:rsidRPr="00EC76D5">
        <w:t xml:space="preserve">The </w:t>
      </w:r>
      <w:proofErr w:type="spellStart"/>
      <w:r w:rsidRPr="00EC76D5">
        <w:rPr>
          <w:rStyle w:val="CodeInText"/>
        </w:rPr>
        <w:t>traverseCharacter</w:t>
      </w:r>
      <w:proofErr w:type="spellEnd"/>
      <w:r w:rsidRPr="00EC76D5">
        <w:t xml:space="preserve"> method is similar to </w:t>
      </w:r>
      <w:proofErr w:type="spellStart"/>
      <w:r w:rsidRPr="00EC76D5">
        <w:rPr>
          <w:rStyle w:val="CodeInText"/>
        </w:rPr>
        <w:t>traverseString</w:t>
      </w:r>
      <w:proofErr w:type="spellEnd"/>
      <w:r w:rsidRPr="00EC76D5">
        <w:t xml:space="preserve"> above, it generates error messages for end-of-line or newline, calls </w:t>
      </w:r>
      <w:proofErr w:type="spellStart"/>
      <w:r w:rsidRPr="00EC76D5">
        <w:rPr>
          <w:rStyle w:val="CodeInText"/>
        </w:rPr>
        <w:t>doSlash</w:t>
      </w:r>
      <w:proofErr w:type="spellEnd"/>
      <w:r w:rsidRPr="00EC76D5">
        <w:t xml:space="preserve"> for each backslash, and finally changes each regular character into a backslash followed by three octal digits.</w:t>
      </w:r>
    </w:p>
    <w:p w14:paraId="419F8296" w14:textId="77777777" w:rsidR="005B1C6D" w:rsidRPr="00BC62EE" w:rsidRDefault="005B1C6D" w:rsidP="005B1C6D">
      <w:pPr>
        <w:pStyle w:val="Code"/>
        <w:rPr>
          <w:highlight w:val="white"/>
        </w:rPr>
      </w:pPr>
      <w:r w:rsidRPr="00BC62EE">
        <w:rPr>
          <w:highlight w:val="white"/>
        </w:rPr>
        <w:t xml:space="preserve">    public void TraverseBuffer(StringBuilder buffer) {</w:t>
      </w:r>
    </w:p>
    <w:p w14:paraId="1F618C16" w14:textId="77777777" w:rsidR="005B1C6D" w:rsidRPr="00BC62EE" w:rsidRDefault="005B1C6D" w:rsidP="005B1C6D">
      <w:pPr>
        <w:pStyle w:val="Code"/>
        <w:rPr>
          <w:highlight w:val="white"/>
        </w:rPr>
      </w:pPr>
      <w:r w:rsidRPr="00BC62EE">
        <w:rPr>
          <w:highlight w:val="white"/>
        </w:rPr>
        <w:t xml:space="preserve">      for (int index = 0; index &lt; buffer.Length; ++index) {</w:t>
      </w:r>
    </w:p>
    <w:p w14:paraId="7C47E86D" w14:textId="77777777" w:rsidR="005B1C6D" w:rsidRPr="00BC62EE" w:rsidRDefault="005B1C6D" w:rsidP="005B1C6D">
      <w:pPr>
        <w:pStyle w:val="Code"/>
        <w:rPr>
          <w:highlight w:val="white"/>
        </w:rPr>
      </w:pPr>
      <w:r w:rsidRPr="00BC62EE">
        <w:rPr>
          <w:highlight w:val="white"/>
        </w:rPr>
        <w:t xml:space="preserve">        if ((buffer[index] == '/') &amp;&amp; (buffer[index + 1] == '*')) {</w:t>
      </w:r>
    </w:p>
    <w:p w14:paraId="6DACA5E4" w14:textId="77777777" w:rsidR="005B1C6D" w:rsidRPr="00BC62EE" w:rsidRDefault="005B1C6D" w:rsidP="005B1C6D">
      <w:pPr>
        <w:pStyle w:val="Code"/>
        <w:rPr>
          <w:highlight w:val="white"/>
        </w:rPr>
      </w:pPr>
      <w:r w:rsidRPr="00BC62EE">
        <w:rPr>
          <w:highlight w:val="white"/>
        </w:rPr>
        <w:t xml:space="preserve">          buffer[index++] = ' ';</w:t>
      </w:r>
    </w:p>
    <w:p w14:paraId="13650541" w14:textId="77777777" w:rsidR="005B1C6D" w:rsidRPr="00BC62EE" w:rsidRDefault="005B1C6D" w:rsidP="005B1C6D">
      <w:pPr>
        <w:pStyle w:val="Code"/>
        <w:rPr>
          <w:highlight w:val="white"/>
        </w:rPr>
      </w:pPr>
      <w:r w:rsidRPr="00BC62EE">
        <w:rPr>
          <w:highlight w:val="white"/>
        </w:rPr>
        <w:t xml:space="preserve">          buffer[index++] = ' ';</w:t>
      </w:r>
    </w:p>
    <w:p w14:paraId="258757F8" w14:textId="77777777" w:rsidR="005B1C6D" w:rsidRPr="00BC62EE" w:rsidRDefault="005B1C6D" w:rsidP="005B1C6D">
      <w:pPr>
        <w:pStyle w:val="Code"/>
        <w:rPr>
          <w:highlight w:val="white"/>
        </w:rPr>
      </w:pPr>
    </w:p>
    <w:p w14:paraId="54469843" w14:textId="77777777" w:rsidR="005B1C6D" w:rsidRPr="00BC62EE" w:rsidRDefault="005B1C6D" w:rsidP="005B1C6D">
      <w:pPr>
        <w:pStyle w:val="Code"/>
        <w:rPr>
          <w:highlight w:val="white"/>
        </w:rPr>
      </w:pPr>
      <w:r w:rsidRPr="00BC62EE">
        <w:rPr>
          <w:highlight w:val="white"/>
        </w:rPr>
        <w:t xml:space="preserve">          for (; true; ++index) {</w:t>
      </w:r>
    </w:p>
    <w:p w14:paraId="334C3402" w14:textId="77777777" w:rsidR="005B1C6D" w:rsidRPr="00BC62EE" w:rsidRDefault="005B1C6D" w:rsidP="005B1C6D">
      <w:pPr>
        <w:pStyle w:val="Code"/>
        <w:rPr>
          <w:highlight w:val="white"/>
        </w:rPr>
      </w:pPr>
      <w:r w:rsidRPr="00BC62EE">
        <w:rPr>
          <w:highlight w:val="white"/>
        </w:rPr>
        <w:t xml:space="preserve">            if (index == buffer.Length) {</w:t>
      </w:r>
    </w:p>
    <w:p w14:paraId="0D73F943" w14:textId="77777777" w:rsidR="005B1C6D" w:rsidRPr="00BC62EE" w:rsidRDefault="005B1C6D" w:rsidP="005B1C6D">
      <w:pPr>
        <w:pStyle w:val="Code"/>
        <w:rPr>
          <w:highlight w:val="white"/>
        </w:rPr>
      </w:pPr>
      <w:r w:rsidRPr="00BC62EE">
        <w:rPr>
          <w:highlight w:val="white"/>
        </w:rPr>
        <w:t xml:space="preserve">              Assert.Error(Message.Unfinished_block_comment);</w:t>
      </w:r>
    </w:p>
    <w:p w14:paraId="352E2C39" w14:textId="77777777" w:rsidR="005B1C6D" w:rsidRPr="00BC62EE" w:rsidRDefault="005B1C6D" w:rsidP="005B1C6D">
      <w:pPr>
        <w:pStyle w:val="Code"/>
        <w:rPr>
          <w:highlight w:val="white"/>
        </w:rPr>
      </w:pPr>
      <w:r w:rsidRPr="00BC62EE">
        <w:rPr>
          <w:highlight w:val="white"/>
        </w:rPr>
        <w:t xml:space="preserve">            }</w:t>
      </w:r>
    </w:p>
    <w:p w14:paraId="476358FA"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49595998" w14:textId="77777777" w:rsidR="005B1C6D" w:rsidRPr="00BC62EE" w:rsidRDefault="005B1C6D" w:rsidP="005B1C6D">
      <w:pPr>
        <w:pStyle w:val="Code"/>
        <w:rPr>
          <w:highlight w:val="white"/>
        </w:rPr>
      </w:pPr>
      <w:r w:rsidRPr="00BC62EE">
        <w:rPr>
          <w:highlight w:val="white"/>
        </w:rPr>
        <w:t xml:space="preserve">              buffer[index++] = ' ';</w:t>
      </w:r>
    </w:p>
    <w:p w14:paraId="03CEEFD8" w14:textId="77777777" w:rsidR="005B1C6D" w:rsidRPr="00BC62EE" w:rsidRDefault="005B1C6D" w:rsidP="005B1C6D">
      <w:pPr>
        <w:pStyle w:val="Code"/>
        <w:rPr>
          <w:highlight w:val="white"/>
        </w:rPr>
      </w:pPr>
      <w:r w:rsidRPr="00BC62EE">
        <w:rPr>
          <w:highlight w:val="white"/>
        </w:rPr>
        <w:t xml:space="preserve">              buffer[index] = ' ';</w:t>
      </w:r>
    </w:p>
    <w:p w14:paraId="34D3D9DB" w14:textId="77777777" w:rsidR="005B1C6D" w:rsidRPr="00BC62EE" w:rsidRDefault="005B1C6D" w:rsidP="005B1C6D">
      <w:pPr>
        <w:pStyle w:val="Code"/>
        <w:rPr>
          <w:highlight w:val="white"/>
        </w:rPr>
      </w:pPr>
      <w:r w:rsidRPr="00BC62EE">
        <w:rPr>
          <w:highlight w:val="white"/>
        </w:rPr>
        <w:t xml:space="preserve">              break;</w:t>
      </w:r>
    </w:p>
    <w:p w14:paraId="3E597CBA" w14:textId="77777777" w:rsidR="005B1C6D" w:rsidRPr="00BC62EE" w:rsidRDefault="005B1C6D" w:rsidP="005B1C6D">
      <w:pPr>
        <w:pStyle w:val="Code"/>
        <w:rPr>
          <w:highlight w:val="white"/>
        </w:rPr>
      </w:pPr>
      <w:r w:rsidRPr="00BC62EE">
        <w:rPr>
          <w:highlight w:val="white"/>
        </w:rPr>
        <w:t xml:space="preserve">            }</w:t>
      </w:r>
    </w:p>
    <w:p w14:paraId="0A12C111" w14:textId="77777777" w:rsidR="005B1C6D" w:rsidRPr="00BC62EE" w:rsidRDefault="005B1C6D" w:rsidP="005B1C6D">
      <w:pPr>
        <w:pStyle w:val="Code"/>
        <w:rPr>
          <w:highlight w:val="white"/>
        </w:rPr>
      </w:pPr>
      <w:r w:rsidRPr="00BC62EE">
        <w:rPr>
          <w:highlight w:val="white"/>
        </w:rPr>
        <w:t xml:space="preserve">            else if (buffer[index] == '\n') {</w:t>
      </w:r>
    </w:p>
    <w:p w14:paraId="0C856652" w14:textId="77777777" w:rsidR="005B1C6D" w:rsidRPr="00BC62EE" w:rsidRDefault="005B1C6D" w:rsidP="005B1C6D">
      <w:pPr>
        <w:pStyle w:val="Code"/>
        <w:rPr>
          <w:highlight w:val="white"/>
        </w:rPr>
      </w:pPr>
      <w:r w:rsidRPr="00BC62EE">
        <w:rPr>
          <w:highlight w:val="white"/>
        </w:rPr>
        <w:t xml:space="preserve">              ++CCompiler_Main.Scanner.Line;</w:t>
      </w:r>
    </w:p>
    <w:p w14:paraId="74B313A7" w14:textId="77777777" w:rsidR="005B1C6D" w:rsidRPr="00BC62EE" w:rsidRDefault="005B1C6D" w:rsidP="005B1C6D">
      <w:pPr>
        <w:pStyle w:val="Code"/>
        <w:rPr>
          <w:highlight w:val="white"/>
        </w:rPr>
      </w:pPr>
      <w:r w:rsidRPr="00BC62EE">
        <w:rPr>
          <w:highlight w:val="white"/>
        </w:rPr>
        <w:t xml:space="preserve">            }</w:t>
      </w:r>
    </w:p>
    <w:p w14:paraId="1505F2E5" w14:textId="77777777" w:rsidR="005B1C6D" w:rsidRPr="00BC62EE" w:rsidRDefault="005B1C6D" w:rsidP="005B1C6D">
      <w:pPr>
        <w:pStyle w:val="Code"/>
        <w:rPr>
          <w:highlight w:val="white"/>
        </w:rPr>
      </w:pPr>
      <w:r w:rsidRPr="00BC62EE">
        <w:rPr>
          <w:highlight w:val="white"/>
        </w:rPr>
        <w:t xml:space="preserve">            else {</w:t>
      </w:r>
    </w:p>
    <w:p w14:paraId="2043ED2C" w14:textId="77777777" w:rsidR="005B1C6D" w:rsidRPr="00BC62EE" w:rsidRDefault="005B1C6D" w:rsidP="005B1C6D">
      <w:pPr>
        <w:pStyle w:val="Code"/>
        <w:rPr>
          <w:highlight w:val="white"/>
        </w:rPr>
      </w:pPr>
      <w:r w:rsidRPr="00BC62EE">
        <w:rPr>
          <w:highlight w:val="white"/>
        </w:rPr>
        <w:t xml:space="preserve">              buffer[index] = ' ';</w:t>
      </w:r>
    </w:p>
    <w:p w14:paraId="68EE6A61" w14:textId="77777777" w:rsidR="005B1C6D" w:rsidRPr="00BC62EE" w:rsidRDefault="005B1C6D" w:rsidP="005B1C6D">
      <w:pPr>
        <w:pStyle w:val="Code"/>
        <w:rPr>
          <w:highlight w:val="white"/>
        </w:rPr>
      </w:pPr>
      <w:r w:rsidRPr="00BC62EE">
        <w:rPr>
          <w:highlight w:val="white"/>
        </w:rPr>
        <w:t xml:space="preserve">            }</w:t>
      </w:r>
    </w:p>
    <w:p w14:paraId="1D73EA53" w14:textId="77777777" w:rsidR="005B1C6D" w:rsidRPr="00BC62EE" w:rsidRDefault="005B1C6D" w:rsidP="005B1C6D">
      <w:pPr>
        <w:pStyle w:val="Code"/>
        <w:rPr>
          <w:highlight w:val="white"/>
        </w:rPr>
      </w:pPr>
      <w:r w:rsidRPr="00BC62EE">
        <w:rPr>
          <w:highlight w:val="white"/>
        </w:rPr>
        <w:t xml:space="preserve">          }</w:t>
      </w:r>
    </w:p>
    <w:p w14:paraId="02F138E4" w14:textId="77777777" w:rsidR="005B1C6D" w:rsidRPr="00BC62EE" w:rsidRDefault="005B1C6D" w:rsidP="005B1C6D">
      <w:pPr>
        <w:pStyle w:val="Code"/>
        <w:rPr>
          <w:highlight w:val="white"/>
        </w:rPr>
      </w:pPr>
      <w:r w:rsidRPr="00BC62EE">
        <w:rPr>
          <w:highlight w:val="white"/>
        </w:rPr>
        <w:t xml:space="preserve">        }</w:t>
      </w:r>
    </w:p>
    <w:p w14:paraId="7B2021EC"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1AC24330" w14:textId="77777777" w:rsidR="005B1C6D" w:rsidRPr="00BC62EE" w:rsidRDefault="005B1C6D" w:rsidP="005B1C6D">
      <w:pPr>
        <w:pStyle w:val="Code"/>
        <w:rPr>
          <w:highlight w:val="white"/>
        </w:rPr>
      </w:pPr>
      <w:r w:rsidRPr="00BC62EE">
        <w:rPr>
          <w:highlight w:val="white"/>
        </w:rPr>
        <w:t xml:space="preserve">          buffer[index++] = ' ';</w:t>
      </w:r>
    </w:p>
    <w:p w14:paraId="29985AEF" w14:textId="77777777" w:rsidR="005B1C6D" w:rsidRPr="00BC62EE" w:rsidRDefault="005B1C6D" w:rsidP="005B1C6D">
      <w:pPr>
        <w:pStyle w:val="Code"/>
        <w:rPr>
          <w:highlight w:val="white"/>
        </w:rPr>
      </w:pPr>
      <w:r w:rsidRPr="00BC62EE">
        <w:rPr>
          <w:highlight w:val="white"/>
        </w:rPr>
        <w:lastRenderedPageBreak/>
        <w:t xml:space="preserve">          buffer[index++] = ' ';</w:t>
      </w:r>
    </w:p>
    <w:p w14:paraId="54E55C23" w14:textId="77777777" w:rsidR="005B1C6D" w:rsidRPr="00BC62EE" w:rsidRDefault="005B1C6D" w:rsidP="005B1C6D">
      <w:pPr>
        <w:pStyle w:val="Code"/>
        <w:rPr>
          <w:highlight w:val="white"/>
        </w:rPr>
      </w:pPr>
    </w:p>
    <w:p w14:paraId="7E0C9855" w14:textId="77777777" w:rsidR="005B1C6D" w:rsidRPr="00BC62EE" w:rsidRDefault="005B1C6D" w:rsidP="005B1C6D">
      <w:pPr>
        <w:pStyle w:val="Code"/>
        <w:rPr>
          <w:highlight w:val="white"/>
        </w:rPr>
      </w:pPr>
      <w:r w:rsidRPr="00BC62EE">
        <w:rPr>
          <w:highlight w:val="white"/>
        </w:rPr>
        <w:t xml:space="preserve">          for (; true; ++index) {</w:t>
      </w:r>
    </w:p>
    <w:p w14:paraId="443CEB1E" w14:textId="77777777" w:rsidR="005B1C6D" w:rsidRPr="00BC62EE" w:rsidRDefault="005B1C6D" w:rsidP="005B1C6D">
      <w:pPr>
        <w:pStyle w:val="Code"/>
        <w:rPr>
          <w:highlight w:val="white"/>
        </w:rPr>
      </w:pPr>
      <w:r w:rsidRPr="00BC62EE">
        <w:rPr>
          <w:highlight w:val="white"/>
        </w:rPr>
        <w:t xml:space="preserve">            if ((index == buffer.Length) || (buffer[index] == '\n')) {</w:t>
      </w:r>
    </w:p>
    <w:p w14:paraId="7014A9A6" w14:textId="77777777" w:rsidR="005B1C6D" w:rsidRPr="00BC62EE" w:rsidRDefault="005B1C6D" w:rsidP="005B1C6D">
      <w:pPr>
        <w:pStyle w:val="Code"/>
        <w:rPr>
          <w:highlight w:val="white"/>
        </w:rPr>
      </w:pPr>
      <w:r w:rsidRPr="00BC62EE">
        <w:rPr>
          <w:highlight w:val="white"/>
        </w:rPr>
        <w:t xml:space="preserve">              break;</w:t>
      </w:r>
    </w:p>
    <w:p w14:paraId="63BD37A5" w14:textId="77777777" w:rsidR="005B1C6D" w:rsidRPr="00BC62EE" w:rsidRDefault="005B1C6D" w:rsidP="005B1C6D">
      <w:pPr>
        <w:pStyle w:val="Code"/>
        <w:rPr>
          <w:highlight w:val="white"/>
        </w:rPr>
      </w:pPr>
      <w:r w:rsidRPr="00BC62EE">
        <w:rPr>
          <w:highlight w:val="white"/>
        </w:rPr>
        <w:t xml:space="preserve">            }</w:t>
      </w:r>
    </w:p>
    <w:p w14:paraId="6D0C95F9" w14:textId="77777777" w:rsidR="005B1C6D" w:rsidRPr="00BC62EE" w:rsidRDefault="005B1C6D" w:rsidP="005B1C6D">
      <w:pPr>
        <w:pStyle w:val="Code"/>
        <w:rPr>
          <w:highlight w:val="white"/>
        </w:rPr>
      </w:pPr>
      <w:r w:rsidRPr="00BC62EE">
        <w:rPr>
          <w:highlight w:val="white"/>
        </w:rPr>
        <w:t xml:space="preserve">            else {</w:t>
      </w:r>
    </w:p>
    <w:p w14:paraId="16E253EA" w14:textId="77777777" w:rsidR="005B1C6D" w:rsidRPr="00BC62EE" w:rsidRDefault="005B1C6D" w:rsidP="005B1C6D">
      <w:pPr>
        <w:pStyle w:val="Code"/>
        <w:rPr>
          <w:highlight w:val="white"/>
        </w:rPr>
      </w:pPr>
      <w:r w:rsidRPr="00BC62EE">
        <w:rPr>
          <w:highlight w:val="white"/>
        </w:rPr>
        <w:t xml:space="preserve">              buffer[index] = ' ';</w:t>
      </w:r>
    </w:p>
    <w:p w14:paraId="03BA0590" w14:textId="77777777" w:rsidR="005B1C6D" w:rsidRPr="00BC62EE" w:rsidRDefault="005B1C6D" w:rsidP="005B1C6D">
      <w:pPr>
        <w:pStyle w:val="Code"/>
        <w:rPr>
          <w:highlight w:val="white"/>
        </w:rPr>
      </w:pPr>
      <w:r w:rsidRPr="00BC62EE">
        <w:rPr>
          <w:highlight w:val="white"/>
        </w:rPr>
        <w:t xml:space="preserve">            }</w:t>
      </w:r>
    </w:p>
    <w:p w14:paraId="127418B7" w14:textId="77777777" w:rsidR="005B1C6D" w:rsidRPr="00BC62EE" w:rsidRDefault="005B1C6D" w:rsidP="005B1C6D">
      <w:pPr>
        <w:pStyle w:val="Code"/>
        <w:rPr>
          <w:highlight w:val="white"/>
        </w:rPr>
      </w:pPr>
      <w:r w:rsidRPr="00BC62EE">
        <w:rPr>
          <w:highlight w:val="white"/>
        </w:rPr>
        <w:t xml:space="preserve">          }</w:t>
      </w:r>
    </w:p>
    <w:p w14:paraId="0AE4EF30" w14:textId="77777777" w:rsidR="005B1C6D" w:rsidRPr="00BC62EE" w:rsidRDefault="005B1C6D" w:rsidP="005B1C6D">
      <w:pPr>
        <w:pStyle w:val="Code"/>
        <w:rPr>
          <w:highlight w:val="white"/>
        </w:rPr>
      </w:pPr>
      <w:r w:rsidRPr="00BC62EE">
        <w:rPr>
          <w:highlight w:val="white"/>
        </w:rPr>
        <w:t xml:space="preserve">        }</w:t>
      </w:r>
    </w:p>
    <w:p w14:paraId="0BB8BB97" w14:textId="77777777" w:rsidR="005B1C6D" w:rsidRPr="00BC62EE" w:rsidRDefault="005B1C6D" w:rsidP="005B1C6D">
      <w:pPr>
        <w:pStyle w:val="Code"/>
        <w:rPr>
          <w:highlight w:val="white"/>
        </w:rPr>
      </w:pPr>
      <w:r w:rsidRPr="00BC62EE">
        <w:rPr>
          <w:highlight w:val="white"/>
        </w:rPr>
        <w:t xml:space="preserve">        else if ((buffer[index] == '\'')) {</w:t>
      </w:r>
    </w:p>
    <w:p w14:paraId="49013758" w14:textId="77777777" w:rsidR="005B1C6D" w:rsidRPr="00BC62EE" w:rsidRDefault="005B1C6D" w:rsidP="005B1C6D">
      <w:pPr>
        <w:pStyle w:val="Code"/>
        <w:rPr>
          <w:highlight w:val="white"/>
        </w:rPr>
      </w:pPr>
      <w:r w:rsidRPr="00BC62EE">
        <w:rPr>
          <w:highlight w:val="white"/>
        </w:rPr>
        <w:t xml:space="preserve">          ++index;</w:t>
      </w:r>
    </w:p>
    <w:p w14:paraId="4EB4FA3E" w14:textId="77777777" w:rsidR="005B1C6D" w:rsidRPr="00BC62EE" w:rsidRDefault="005B1C6D" w:rsidP="005B1C6D">
      <w:pPr>
        <w:pStyle w:val="Code"/>
        <w:rPr>
          <w:highlight w:val="white"/>
        </w:rPr>
      </w:pPr>
    </w:p>
    <w:p w14:paraId="0FF0FD1C" w14:textId="77777777" w:rsidR="005B1C6D" w:rsidRPr="00BC62EE" w:rsidRDefault="005B1C6D" w:rsidP="005B1C6D">
      <w:pPr>
        <w:pStyle w:val="Code"/>
        <w:rPr>
          <w:highlight w:val="white"/>
        </w:rPr>
      </w:pPr>
      <w:r w:rsidRPr="00BC62EE">
        <w:rPr>
          <w:highlight w:val="white"/>
        </w:rPr>
        <w:t xml:space="preserve">          for (; true; ++index) {</w:t>
      </w:r>
    </w:p>
    <w:p w14:paraId="2B2AD3D2" w14:textId="77777777" w:rsidR="005B1C6D" w:rsidRPr="00BC62EE" w:rsidRDefault="005B1C6D" w:rsidP="005B1C6D">
      <w:pPr>
        <w:pStyle w:val="Code"/>
        <w:rPr>
          <w:highlight w:val="white"/>
        </w:rPr>
      </w:pPr>
      <w:r w:rsidRPr="00BC62EE">
        <w:rPr>
          <w:highlight w:val="white"/>
        </w:rPr>
        <w:t xml:space="preserve">            if (index == buffer.Length) {</w:t>
      </w:r>
    </w:p>
    <w:p w14:paraId="250CDF0E" w14:textId="77777777" w:rsidR="005B1C6D" w:rsidRPr="00BC62EE" w:rsidRDefault="005B1C6D" w:rsidP="005B1C6D">
      <w:pPr>
        <w:pStyle w:val="Code"/>
        <w:rPr>
          <w:highlight w:val="white"/>
        </w:rPr>
      </w:pPr>
      <w:r w:rsidRPr="00BC62EE">
        <w:rPr>
          <w:highlight w:val="white"/>
        </w:rPr>
        <w:t xml:space="preserve">              Assert.Error(Message.Unfinished_character);</w:t>
      </w:r>
    </w:p>
    <w:p w14:paraId="79D5E5AA" w14:textId="77777777" w:rsidR="005B1C6D" w:rsidRPr="00BC62EE" w:rsidRDefault="005B1C6D" w:rsidP="005B1C6D">
      <w:pPr>
        <w:pStyle w:val="Code"/>
        <w:rPr>
          <w:highlight w:val="white"/>
        </w:rPr>
      </w:pPr>
      <w:r w:rsidRPr="00BC62EE">
        <w:rPr>
          <w:highlight w:val="white"/>
        </w:rPr>
        <w:t xml:space="preserve">            }</w:t>
      </w:r>
    </w:p>
    <w:p w14:paraId="1DD892D6" w14:textId="77777777" w:rsidR="005B1C6D" w:rsidRPr="00BC62EE" w:rsidRDefault="005B1C6D" w:rsidP="005B1C6D">
      <w:pPr>
        <w:pStyle w:val="Code"/>
        <w:rPr>
          <w:highlight w:val="white"/>
        </w:rPr>
      </w:pPr>
      <w:r w:rsidRPr="00BC62EE">
        <w:rPr>
          <w:highlight w:val="white"/>
        </w:rPr>
        <w:t xml:space="preserve">            else if (buffer[index] == '\n') {</w:t>
      </w:r>
    </w:p>
    <w:p w14:paraId="1885DAC2" w14:textId="77777777" w:rsidR="005B1C6D" w:rsidRPr="00BC62EE" w:rsidRDefault="005B1C6D" w:rsidP="005B1C6D">
      <w:pPr>
        <w:pStyle w:val="Code"/>
        <w:rPr>
          <w:highlight w:val="white"/>
        </w:rPr>
      </w:pPr>
      <w:r w:rsidRPr="00BC62EE">
        <w:rPr>
          <w:highlight w:val="white"/>
        </w:rPr>
        <w:t xml:space="preserve">              Assert.Error(Message.Newline_in_character);</w:t>
      </w:r>
    </w:p>
    <w:p w14:paraId="62261519" w14:textId="77777777" w:rsidR="005B1C6D" w:rsidRPr="00BC62EE" w:rsidRDefault="005B1C6D" w:rsidP="005B1C6D">
      <w:pPr>
        <w:pStyle w:val="Code"/>
        <w:rPr>
          <w:highlight w:val="white"/>
        </w:rPr>
      </w:pPr>
      <w:r w:rsidRPr="00BC62EE">
        <w:rPr>
          <w:highlight w:val="white"/>
        </w:rPr>
        <w:t xml:space="preserve">            }</w:t>
      </w:r>
    </w:p>
    <w:p w14:paraId="6A044B01"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41BE46EC" w14:textId="77777777" w:rsidR="005B1C6D" w:rsidRPr="00BC62EE" w:rsidRDefault="005B1C6D" w:rsidP="005B1C6D">
      <w:pPr>
        <w:pStyle w:val="Code"/>
        <w:rPr>
          <w:highlight w:val="white"/>
        </w:rPr>
      </w:pPr>
      <w:r w:rsidRPr="00BC62EE">
        <w:rPr>
          <w:highlight w:val="white"/>
        </w:rPr>
        <w:t xml:space="preserve">              ++index;</w:t>
      </w:r>
    </w:p>
    <w:p w14:paraId="3BB3923E" w14:textId="77777777" w:rsidR="005B1C6D" w:rsidRPr="00BC62EE" w:rsidRDefault="005B1C6D" w:rsidP="005B1C6D">
      <w:pPr>
        <w:pStyle w:val="Code"/>
        <w:rPr>
          <w:highlight w:val="white"/>
        </w:rPr>
      </w:pPr>
      <w:r w:rsidRPr="00BC62EE">
        <w:rPr>
          <w:highlight w:val="white"/>
        </w:rPr>
        <w:t xml:space="preserve">            }</w:t>
      </w:r>
    </w:p>
    <w:p w14:paraId="72FE2B70" w14:textId="77777777" w:rsidR="005B1C6D" w:rsidRPr="00BC62EE" w:rsidRDefault="005B1C6D" w:rsidP="005B1C6D">
      <w:pPr>
        <w:pStyle w:val="Code"/>
        <w:rPr>
          <w:highlight w:val="white"/>
        </w:rPr>
      </w:pPr>
      <w:r w:rsidRPr="00BC62EE">
        <w:rPr>
          <w:highlight w:val="white"/>
        </w:rPr>
        <w:t xml:space="preserve">            else if (buffer[index] == '\'') {</w:t>
      </w:r>
    </w:p>
    <w:p w14:paraId="1BD55C81" w14:textId="77777777" w:rsidR="005B1C6D" w:rsidRPr="00BC62EE" w:rsidRDefault="005B1C6D" w:rsidP="005B1C6D">
      <w:pPr>
        <w:pStyle w:val="Code"/>
        <w:rPr>
          <w:highlight w:val="white"/>
        </w:rPr>
      </w:pPr>
      <w:r w:rsidRPr="00BC62EE">
        <w:rPr>
          <w:highlight w:val="white"/>
        </w:rPr>
        <w:t xml:space="preserve">              break;</w:t>
      </w:r>
    </w:p>
    <w:p w14:paraId="634A7B3B" w14:textId="77777777" w:rsidR="005B1C6D" w:rsidRPr="00BC62EE" w:rsidRDefault="005B1C6D" w:rsidP="005B1C6D">
      <w:pPr>
        <w:pStyle w:val="Code"/>
        <w:rPr>
          <w:highlight w:val="white"/>
        </w:rPr>
      </w:pPr>
      <w:r w:rsidRPr="00BC62EE">
        <w:rPr>
          <w:highlight w:val="white"/>
        </w:rPr>
        <w:t xml:space="preserve">            }</w:t>
      </w:r>
    </w:p>
    <w:p w14:paraId="3B667361" w14:textId="77777777" w:rsidR="005B1C6D" w:rsidRPr="00BC62EE" w:rsidRDefault="005B1C6D" w:rsidP="005B1C6D">
      <w:pPr>
        <w:pStyle w:val="Code"/>
        <w:rPr>
          <w:highlight w:val="white"/>
        </w:rPr>
      </w:pPr>
      <w:r w:rsidRPr="00BC62EE">
        <w:rPr>
          <w:highlight w:val="white"/>
        </w:rPr>
        <w:t xml:space="preserve">          }</w:t>
      </w:r>
    </w:p>
    <w:p w14:paraId="64652E1F" w14:textId="77777777" w:rsidR="005B1C6D" w:rsidRPr="00BC62EE" w:rsidRDefault="005B1C6D" w:rsidP="005B1C6D">
      <w:pPr>
        <w:pStyle w:val="Code"/>
        <w:rPr>
          <w:highlight w:val="white"/>
        </w:rPr>
      </w:pPr>
      <w:r w:rsidRPr="00BC62EE">
        <w:rPr>
          <w:highlight w:val="white"/>
        </w:rPr>
        <w:t xml:space="preserve">        }</w:t>
      </w:r>
    </w:p>
    <w:p w14:paraId="18A74BF5" w14:textId="77777777" w:rsidR="005B1C6D" w:rsidRPr="00BC62EE" w:rsidRDefault="005B1C6D" w:rsidP="005B1C6D">
      <w:pPr>
        <w:pStyle w:val="Code"/>
        <w:rPr>
          <w:highlight w:val="white"/>
        </w:rPr>
      </w:pPr>
      <w:r w:rsidRPr="00BC62EE">
        <w:rPr>
          <w:highlight w:val="white"/>
        </w:rPr>
        <w:t xml:space="preserve">        else if ((buffer[index] == '\"')) {</w:t>
      </w:r>
    </w:p>
    <w:p w14:paraId="6519B0AC" w14:textId="77777777" w:rsidR="005B1C6D" w:rsidRPr="00BC62EE" w:rsidRDefault="005B1C6D" w:rsidP="005B1C6D">
      <w:pPr>
        <w:pStyle w:val="Code"/>
        <w:rPr>
          <w:highlight w:val="white"/>
        </w:rPr>
      </w:pPr>
      <w:r w:rsidRPr="00BC62EE">
        <w:rPr>
          <w:highlight w:val="white"/>
        </w:rPr>
        <w:t xml:space="preserve">          ++index;</w:t>
      </w:r>
    </w:p>
    <w:p w14:paraId="259B98F1" w14:textId="77777777" w:rsidR="005B1C6D" w:rsidRPr="00BC62EE" w:rsidRDefault="005B1C6D" w:rsidP="005B1C6D">
      <w:pPr>
        <w:pStyle w:val="Code"/>
        <w:rPr>
          <w:highlight w:val="white"/>
        </w:rPr>
      </w:pPr>
    </w:p>
    <w:p w14:paraId="5D4722F3" w14:textId="77777777" w:rsidR="005B1C6D" w:rsidRPr="00BC62EE" w:rsidRDefault="005B1C6D" w:rsidP="005B1C6D">
      <w:pPr>
        <w:pStyle w:val="Code"/>
        <w:rPr>
          <w:highlight w:val="white"/>
        </w:rPr>
      </w:pPr>
      <w:r w:rsidRPr="00BC62EE">
        <w:rPr>
          <w:highlight w:val="white"/>
        </w:rPr>
        <w:t xml:space="preserve">          for (; true; ++index) {</w:t>
      </w:r>
    </w:p>
    <w:p w14:paraId="0D14B679" w14:textId="77777777" w:rsidR="005B1C6D" w:rsidRPr="00BC62EE" w:rsidRDefault="005B1C6D" w:rsidP="005B1C6D">
      <w:pPr>
        <w:pStyle w:val="Code"/>
        <w:rPr>
          <w:highlight w:val="white"/>
        </w:rPr>
      </w:pPr>
      <w:r w:rsidRPr="00BC62EE">
        <w:rPr>
          <w:highlight w:val="white"/>
        </w:rPr>
        <w:t xml:space="preserve">            if (index == buffer.Length) {</w:t>
      </w:r>
    </w:p>
    <w:p w14:paraId="6EA8EC89" w14:textId="77777777" w:rsidR="005B1C6D" w:rsidRPr="00BC62EE" w:rsidRDefault="005B1C6D" w:rsidP="005B1C6D">
      <w:pPr>
        <w:pStyle w:val="Code"/>
        <w:rPr>
          <w:highlight w:val="white"/>
        </w:rPr>
      </w:pPr>
      <w:r w:rsidRPr="00BC62EE">
        <w:rPr>
          <w:highlight w:val="white"/>
        </w:rPr>
        <w:t xml:space="preserve">              Assert.Error(Message.Unfinished_string);</w:t>
      </w:r>
    </w:p>
    <w:p w14:paraId="618746E4" w14:textId="77777777" w:rsidR="005B1C6D" w:rsidRPr="00BC62EE" w:rsidRDefault="005B1C6D" w:rsidP="005B1C6D">
      <w:pPr>
        <w:pStyle w:val="Code"/>
        <w:rPr>
          <w:highlight w:val="white"/>
        </w:rPr>
      </w:pPr>
      <w:r w:rsidRPr="00BC62EE">
        <w:rPr>
          <w:highlight w:val="white"/>
        </w:rPr>
        <w:t xml:space="preserve">            }</w:t>
      </w:r>
    </w:p>
    <w:p w14:paraId="1DB7943D" w14:textId="77777777" w:rsidR="005B1C6D" w:rsidRPr="00BC62EE" w:rsidRDefault="005B1C6D" w:rsidP="005B1C6D">
      <w:pPr>
        <w:pStyle w:val="Code"/>
        <w:rPr>
          <w:highlight w:val="white"/>
        </w:rPr>
      </w:pPr>
      <w:r w:rsidRPr="00BC62EE">
        <w:rPr>
          <w:highlight w:val="white"/>
        </w:rPr>
        <w:t xml:space="preserve">            else if (buffer[index] == '\n') {</w:t>
      </w:r>
    </w:p>
    <w:p w14:paraId="26BEA1DB" w14:textId="77777777" w:rsidR="005B1C6D" w:rsidRPr="00BC62EE" w:rsidRDefault="005B1C6D" w:rsidP="005B1C6D">
      <w:pPr>
        <w:pStyle w:val="Code"/>
        <w:rPr>
          <w:highlight w:val="white"/>
        </w:rPr>
      </w:pPr>
      <w:r w:rsidRPr="00BC62EE">
        <w:rPr>
          <w:highlight w:val="white"/>
        </w:rPr>
        <w:t xml:space="preserve">              Assert.Error(Message.Newline_in_string);</w:t>
      </w:r>
    </w:p>
    <w:p w14:paraId="7A542326" w14:textId="77777777" w:rsidR="005B1C6D" w:rsidRPr="00BC62EE" w:rsidRDefault="005B1C6D" w:rsidP="005B1C6D">
      <w:pPr>
        <w:pStyle w:val="Code"/>
        <w:rPr>
          <w:highlight w:val="white"/>
        </w:rPr>
      </w:pPr>
      <w:r w:rsidRPr="00BC62EE">
        <w:rPr>
          <w:highlight w:val="white"/>
        </w:rPr>
        <w:t xml:space="preserve">            }</w:t>
      </w:r>
    </w:p>
    <w:p w14:paraId="08D56BC8"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7E949E9C" w14:textId="77777777" w:rsidR="005B1C6D" w:rsidRPr="00BC62EE" w:rsidRDefault="005B1C6D" w:rsidP="005B1C6D">
      <w:pPr>
        <w:pStyle w:val="Code"/>
        <w:rPr>
          <w:highlight w:val="white"/>
        </w:rPr>
      </w:pPr>
      <w:r w:rsidRPr="00BC62EE">
        <w:rPr>
          <w:highlight w:val="white"/>
        </w:rPr>
        <w:t xml:space="preserve">              ++index;</w:t>
      </w:r>
    </w:p>
    <w:p w14:paraId="2695C767" w14:textId="77777777" w:rsidR="005B1C6D" w:rsidRPr="00BC62EE" w:rsidRDefault="005B1C6D" w:rsidP="005B1C6D">
      <w:pPr>
        <w:pStyle w:val="Code"/>
        <w:rPr>
          <w:highlight w:val="white"/>
        </w:rPr>
      </w:pPr>
      <w:r w:rsidRPr="00BC62EE">
        <w:rPr>
          <w:highlight w:val="white"/>
        </w:rPr>
        <w:t xml:space="preserve">            }</w:t>
      </w:r>
    </w:p>
    <w:p w14:paraId="5B0F704A" w14:textId="77777777" w:rsidR="005B1C6D" w:rsidRPr="00BC62EE" w:rsidRDefault="005B1C6D" w:rsidP="005B1C6D">
      <w:pPr>
        <w:pStyle w:val="Code"/>
        <w:rPr>
          <w:highlight w:val="white"/>
        </w:rPr>
      </w:pPr>
      <w:r w:rsidRPr="00BC62EE">
        <w:rPr>
          <w:highlight w:val="white"/>
        </w:rPr>
        <w:t xml:space="preserve">            else if (buffer[index] == '\"') {</w:t>
      </w:r>
    </w:p>
    <w:p w14:paraId="7A53B7B9" w14:textId="77777777" w:rsidR="005B1C6D" w:rsidRPr="00BC62EE" w:rsidRDefault="005B1C6D" w:rsidP="005B1C6D">
      <w:pPr>
        <w:pStyle w:val="Code"/>
        <w:rPr>
          <w:highlight w:val="white"/>
        </w:rPr>
      </w:pPr>
      <w:r w:rsidRPr="00BC62EE">
        <w:rPr>
          <w:highlight w:val="white"/>
        </w:rPr>
        <w:t xml:space="preserve">              break;</w:t>
      </w:r>
    </w:p>
    <w:p w14:paraId="78BC232C" w14:textId="77777777" w:rsidR="005B1C6D" w:rsidRPr="00BC62EE" w:rsidRDefault="005B1C6D" w:rsidP="005B1C6D">
      <w:pPr>
        <w:pStyle w:val="Code"/>
        <w:rPr>
          <w:highlight w:val="white"/>
        </w:rPr>
      </w:pPr>
      <w:r w:rsidRPr="00BC62EE">
        <w:rPr>
          <w:highlight w:val="white"/>
        </w:rPr>
        <w:t xml:space="preserve">            }</w:t>
      </w:r>
    </w:p>
    <w:p w14:paraId="649E4FA2" w14:textId="77777777" w:rsidR="005B1C6D" w:rsidRPr="00BC62EE" w:rsidRDefault="005B1C6D" w:rsidP="005B1C6D">
      <w:pPr>
        <w:pStyle w:val="Code"/>
        <w:rPr>
          <w:highlight w:val="white"/>
        </w:rPr>
      </w:pPr>
      <w:r w:rsidRPr="00BC62EE">
        <w:rPr>
          <w:highlight w:val="white"/>
        </w:rPr>
        <w:t xml:space="preserve">          }</w:t>
      </w:r>
    </w:p>
    <w:p w14:paraId="2861F569" w14:textId="77777777" w:rsidR="005B1C6D" w:rsidRPr="00BC62EE" w:rsidRDefault="005B1C6D" w:rsidP="005B1C6D">
      <w:pPr>
        <w:pStyle w:val="Code"/>
        <w:rPr>
          <w:highlight w:val="white"/>
        </w:rPr>
      </w:pPr>
      <w:r w:rsidRPr="00BC62EE">
        <w:rPr>
          <w:highlight w:val="white"/>
        </w:rPr>
        <w:t xml:space="preserve">        }</w:t>
      </w:r>
    </w:p>
    <w:p w14:paraId="511084C6" w14:textId="77777777" w:rsidR="005B1C6D" w:rsidRPr="00BC62EE" w:rsidRDefault="005B1C6D" w:rsidP="005B1C6D">
      <w:pPr>
        <w:pStyle w:val="Code"/>
        <w:rPr>
          <w:highlight w:val="white"/>
        </w:rPr>
      </w:pPr>
      <w:r w:rsidRPr="00BC62EE">
        <w:rPr>
          <w:highlight w:val="white"/>
        </w:rPr>
        <w:t xml:space="preserve">        else if (buffer[index] == '\n') {</w:t>
      </w:r>
    </w:p>
    <w:p w14:paraId="01C292A6" w14:textId="77777777" w:rsidR="005B1C6D" w:rsidRPr="00BC62EE" w:rsidRDefault="005B1C6D" w:rsidP="005B1C6D">
      <w:pPr>
        <w:pStyle w:val="Code"/>
        <w:rPr>
          <w:highlight w:val="white"/>
        </w:rPr>
      </w:pPr>
      <w:r w:rsidRPr="00BC62EE">
        <w:rPr>
          <w:highlight w:val="white"/>
        </w:rPr>
        <w:t xml:space="preserve">          ++CCompiler_Main.Scanner.Line;</w:t>
      </w:r>
    </w:p>
    <w:p w14:paraId="2080A14E" w14:textId="77777777" w:rsidR="005B1C6D" w:rsidRPr="00BC62EE" w:rsidRDefault="005B1C6D" w:rsidP="005B1C6D">
      <w:pPr>
        <w:pStyle w:val="Code"/>
        <w:rPr>
          <w:highlight w:val="white"/>
        </w:rPr>
      </w:pPr>
      <w:r w:rsidRPr="00BC62EE">
        <w:rPr>
          <w:highlight w:val="white"/>
        </w:rPr>
        <w:t xml:space="preserve">        }</w:t>
      </w:r>
    </w:p>
    <w:p w14:paraId="01B8ED42" w14:textId="77777777" w:rsidR="005B1C6D" w:rsidRPr="00BC62EE" w:rsidRDefault="005B1C6D" w:rsidP="005B1C6D">
      <w:pPr>
        <w:pStyle w:val="Code"/>
        <w:rPr>
          <w:highlight w:val="white"/>
        </w:rPr>
      </w:pPr>
      <w:r w:rsidRPr="00BC62EE">
        <w:rPr>
          <w:highlight w:val="white"/>
        </w:rPr>
        <w:t xml:space="preserve">      }</w:t>
      </w:r>
    </w:p>
    <w:p w14:paraId="2E729EC5" w14:textId="77777777" w:rsidR="005B1C6D" w:rsidRPr="00BC62EE" w:rsidRDefault="005B1C6D" w:rsidP="005B1C6D">
      <w:pPr>
        <w:pStyle w:val="Code"/>
        <w:rPr>
          <w:highlight w:val="white"/>
        </w:rPr>
      </w:pPr>
      <w:r w:rsidRPr="00BC62EE">
        <w:rPr>
          <w:highlight w:val="white"/>
        </w:rPr>
        <w:t xml:space="preserve">    }</w:t>
      </w:r>
    </w:p>
    <w:p w14:paraId="7E41C255" w14:textId="77777777" w:rsidR="005B1C6D" w:rsidRPr="00EC76D5" w:rsidRDefault="005B1C6D" w:rsidP="005B1C6D">
      <w:pPr>
        <w:pStyle w:val="Rubrik3"/>
      </w:pPr>
      <w:bookmarkStart w:id="554" w:name="_Ref418258402"/>
      <w:bookmarkStart w:id="555" w:name="_Toc49764312"/>
      <w:r w:rsidRPr="00EC76D5">
        <w:t>Slash Codes</w:t>
      </w:r>
      <w:bookmarkEnd w:id="554"/>
      <w:bookmarkEnd w:id="555"/>
    </w:p>
    <w:p w14:paraId="3BC934C2" w14:textId="77777777" w:rsidR="005B1C6D" w:rsidRPr="00EC76D5" w:rsidRDefault="005B1C6D" w:rsidP="005B1C6D">
      <w:r w:rsidRPr="00EC76D5">
        <w:t xml:space="preserve">The </w:t>
      </w:r>
      <w:proofErr w:type="spellStart"/>
      <w:r w:rsidRPr="00EC76D5">
        <w:rPr>
          <w:rStyle w:val="CodeInText0"/>
        </w:rPr>
        <w:t>slashToChar</w:t>
      </w:r>
      <w:proofErr w:type="spellEnd"/>
      <w:r w:rsidRPr="00EC76D5">
        <w:t xml:space="preserve"> method inspect the character succeeding the slash.</w:t>
      </w:r>
    </w:p>
    <w:p w14:paraId="30F9D650" w14:textId="77777777" w:rsidR="005B1C6D" w:rsidRPr="00EC76D5" w:rsidRDefault="005B1C6D" w:rsidP="005B1C6D">
      <w:r w:rsidRPr="00EC76D5">
        <w:lastRenderedPageBreak/>
        <w:t xml:space="preserve"> If the characters following the slash are a small or capital x and one or two hexadecimal characters, or three octal  the following two characters are inspected, and their value calculated and the two hexadecimal digits are replaced three octal digits. However, if the two following characters are not hexadecimal digits, an error message occurs.</w:t>
      </w:r>
    </w:p>
    <w:p w14:paraId="7B9F7AC0" w14:textId="77777777" w:rsidR="005B1C6D" w:rsidRPr="00EC76D5" w:rsidRDefault="005B1C6D" w:rsidP="005B1C6D">
      <w:r w:rsidRPr="00EC76D5">
        <w:t>If the three, two, or one characters following the slash are octal digits, the value of the digits is calculated and the slash sequence is replaced by the character with the ASCII value of the octal digits. If the value of the digits exceeds 255, an error is reported.</w:t>
      </w:r>
    </w:p>
    <w:p w14:paraId="303500BA" w14:textId="77777777" w:rsidR="005B1C6D" w:rsidRPr="00EC76D5" w:rsidRDefault="005B1C6D" w:rsidP="005B1C6D">
      <w:pPr>
        <w:rPr>
          <w:noProof/>
        </w:rPr>
      </w:pPr>
      <w:r w:rsidRPr="00EC76D5">
        <w:t>If the character following the slash is a small or capital x and two or one hexadecimal digits, the value of the digits is calculated, and the slash sequence is replaced by the character with the ASCII value of the hexadecimal digits. A small or capital x not followed by at least one hexadecimal digit results in an error being reported.</w:t>
      </w:r>
    </w:p>
    <w:p w14:paraId="7C69A57A" w14:textId="77777777" w:rsidR="005B1C6D" w:rsidRPr="00EC76D5" w:rsidRDefault="005B1C6D" w:rsidP="005B1C6D">
      <w:r w:rsidRPr="00EC76D5">
        <w:t>If none of the cases above applies, an error is reported.</w:t>
      </w:r>
    </w:p>
    <w:p w14:paraId="7BFE2537" w14:textId="77777777" w:rsidR="005B1C6D" w:rsidRPr="00EC76D5" w:rsidRDefault="005B1C6D" w:rsidP="005B1C6D">
      <w:r w:rsidRPr="00EC76D5">
        <w:t xml:space="preserve">When the character or string has been translated from slash codes to regular characters, </w:t>
      </w:r>
      <w:proofErr w:type="spellStart"/>
      <w:r w:rsidRPr="00EC76D5">
        <w:rPr>
          <w:rStyle w:val="CodeInText0"/>
        </w:rPr>
        <w:t>charToOctal</w:t>
      </w:r>
      <w:proofErr w:type="spellEnd"/>
      <w:r w:rsidRPr="00EC76D5">
        <w:t xml:space="preserve"> is called to translate them to octal slash codes.</w:t>
      </w:r>
    </w:p>
    <w:p w14:paraId="5FE69E66" w14:textId="77777777" w:rsidR="005B1C6D" w:rsidRPr="00EC76D5" w:rsidRDefault="005B1C6D" w:rsidP="005B1C6D">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D578CCB" w14:textId="77777777" w:rsidR="005B1C6D" w:rsidRPr="00EC76D5" w:rsidRDefault="005B1C6D" w:rsidP="005B1C6D">
      <w:pPr>
        <w:pStyle w:val="Rubrik3"/>
      </w:pPr>
      <w:bookmarkStart w:id="556" w:name="_Toc49764313"/>
      <w:r w:rsidRPr="00EC76D5">
        <w:t>The Line List</w:t>
      </w:r>
      <w:bookmarkEnd w:id="556"/>
    </w:p>
    <w:p w14:paraId="12C10424" w14:textId="77777777" w:rsidR="005B1C6D" w:rsidRPr="00EC76D5" w:rsidRDefault="005B1C6D" w:rsidP="005B1C6D">
      <w:r w:rsidRPr="00EC76D5">
        <w:t xml:space="preserve">When the buffer has been modified in accordance with the methods above, it is time to transform it into a list of lines to process the preprocessors directives. The transformation is simple, we just use the </w:t>
      </w:r>
      <w:r w:rsidRPr="00EC76D5">
        <w:rPr>
          <w:rStyle w:val="CodeInText"/>
        </w:rPr>
        <w:t>split</w:t>
      </w:r>
      <w:r w:rsidRPr="00EC76D5">
        <w:t xml:space="preserve"> method. We add an extra blank line in the last line is a macro </w:t>
      </w:r>
      <w:r>
        <w:t>definition</w:t>
      </w:r>
      <w:r w:rsidRPr="00EC76D5">
        <w:t xml:space="preserve"> that ends with two slashes (“\\”).</w:t>
      </w:r>
    </w:p>
    <w:p w14:paraId="11C89BFE" w14:textId="77777777" w:rsidR="005B1C6D" w:rsidRPr="00D40E37" w:rsidRDefault="005B1C6D" w:rsidP="005B1C6D">
      <w:pPr>
        <w:pStyle w:val="Code"/>
        <w:rPr>
          <w:highlight w:val="white"/>
        </w:rPr>
      </w:pPr>
      <w:r w:rsidRPr="00D40E37">
        <w:rPr>
          <w:highlight w:val="white"/>
        </w:rPr>
        <w:t xml:space="preserve">    private List&lt;string&gt; GenerateLineList(string text) {</w:t>
      </w:r>
    </w:p>
    <w:p w14:paraId="58151A9E" w14:textId="77777777" w:rsidR="005B1C6D" w:rsidRPr="00D40E37" w:rsidRDefault="005B1C6D" w:rsidP="005B1C6D">
      <w:pPr>
        <w:pStyle w:val="Code"/>
        <w:rPr>
          <w:highlight w:val="white"/>
        </w:rPr>
      </w:pPr>
      <w:r w:rsidRPr="00D40E37">
        <w:rPr>
          <w:highlight w:val="white"/>
        </w:rPr>
        <w:t xml:space="preserve">      List&lt;string&gt; trimList = new List&lt;string&gt;();</w:t>
      </w:r>
    </w:p>
    <w:p w14:paraId="3CAAF3D8" w14:textId="77777777" w:rsidR="005B1C6D" w:rsidRPr="00D40E37" w:rsidRDefault="005B1C6D" w:rsidP="005B1C6D">
      <w:pPr>
        <w:pStyle w:val="Code"/>
        <w:rPr>
          <w:highlight w:val="white"/>
        </w:rPr>
      </w:pPr>
      <w:r w:rsidRPr="00D40E37">
        <w:rPr>
          <w:highlight w:val="white"/>
        </w:rPr>
        <w:t xml:space="preserve">      foreach (string line in text.Split('\n')) {</w:t>
      </w:r>
    </w:p>
    <w:p w14:paraId="05597426" w14:textId="77777777" w:rsidR="005B1C6D" w:rsidRPr="00D40E37" w:rsidRDefault="005B1C6D" w:rsidP="005B1C6D">
      <w:pPr>
        <w:pStyle w:val="Code"/>
        <w:rPr>
          <w:highlight w:val="white"/>
        </w:rPr>
      </w:pPr>
      <w:r w:rsidRPr="00D40E37">
        <w:rPr>
          <w:highlight w:val="white"/>
        </w:rPr>
        <w:t xml:space="preserve">        trimList.Add(line.Trim());</w:t>
      </w:r>
    </w:p>
    <w:p w14:paraId="53C97EA4" w14:textId="77777777" w:rsidR="005B1C6D" w:rsidRPr="00D40E37" w:rsidRDefault="005B1C6D" w:rsidP="005B1C6D">
      <w:pPr>
        <w:pStyle w:val="Code"/>
        <w:rPr>
          <w:highlight w:val="white"/>
        </w:rPr>
      </w:pPr>
      <w:r w:rsidRPr="00D40E37">
        <w:rPr>
          <w:highlight w:val="white"/>
        </w:rPr>
        <w:t xml:space="preserve">      }</w:t>
      </w:r>
    </w:p>
    <w:p w14:paraId="740C3331" w14:textId="77777777" w:rsidR="005B1C6D" w:rsidRPr="00D40E37" w:rsidRDefault="005B1C6D" w:rsidP="005B1C6D">
      <w:pPr>
        <w:pStyle w:val="Code"/>
        <w:rPr>
          <w:highlight w:val="white"/>
        </w:rPr>
      </w:pPr>
    </w:p>
    <w:p w14:paraId="1314C1EF" w14:textId="77777777" w:rsidR="005B1C6D" w:rsidRPr="00D40E37" w:rsidRDefault="005B1C6D" w:rsidP="005B1C6D">
      <w:pPr>
        <w:pStyle w:val="Code"/>
        <w:rPr>
          <w:highlight w:val="white"/>
        </w:rPr>
      </w:pPr>
      <w:r w:rsidRPr="00D40E37">
        <w:rPr>
          <w:highlight w:val="white"/>
        </w:rPr>
        <w:t xml:space="preserve">      int index = 0;</w:t>
      </w:r>
    </w:p>
    <w:p w14:paraId="1E60AD4A" w14:textId="77777777" w:rsidR="005B1C6D" w:rsidRPr="00D40E37" w:rsidRDefault="005B1C6D" w:rsidP="005B1C6D">
      <w:pPr>
        <w:pStyle w:val="Code"/>
        <w:rPr>
          <w:highlight w:val="white"/>
        </w:rPr>
      </w:pPr>
      <w:r w:rsidRPr="00D40E37">
        <w:rPr>
          <w:highlight w:val="white"/>
        </w:rPr>
        <w:t xml:space="preserve">      List&lt;string&gt; resultList = new List&lt;string&gt;();</w:t>
      </w:r>
    </w:p>
    <w:p w14:paraId="7DE4C3F3" w14:textId="77777777" w:rsidR="005B1C6D" w:rsidRPr="00D40E37" w:rsidRDefault="005B1C6D" w:rsidP="005B1C6D">
      <w:pPr>
        <w:pStyle w:val="Code"/>
        <w:rPr>
          <w:highlight w:val="white"/>
        </w:rPr>
      </w:pPr>
    </w:p>
    <w:p w14:paraId="4C3E39D6" w14:textId="77777777" w:rsidR="005B1C6D" w:rsidRPr="00D40E37" w:rsidRDefault="005B1C6D" w:rsidP="005B1C6D">
      <w:pPr>
        <w:pStyle w:val="Code"/>
        <w:rPr>
          <w:highlight w:val="white"/>
        </w:rPr>
      </w:pPr>
      <w:r w:rsidRPr="00D40E37">
        <w:rPr>
          <w:highlight w:val="white"/>
        </w:rPr>
        <w:t xml:space="preserve">      while (index &lt; trimList.Count) {</w:t>
      </w:r>
    </w:p>
    <w:p w14:paraId="0A3DAAA0" w14:textId="77777777" w:rsidR="005B1C6D" w:rsidRPr="00D40E37" w:rsidRDefault="005B1C6D" w:rsidP="005B1C6D">
      <w:pPr>
        <w:pStyle w:val="Code"/>
        <w:rPr>
          <w:highlight w:val="white"/>
        </w:rPr>
      </w:pPr>
      <w:r w:rsidRPr="00D40E37">
        <w:rPr>
          <w:highlight w:val="white"/>
        </w:rPr>
        <w:t xml:space="preserve">        if (trimList[index].StartsWith("#")) {</w:t>
      </w:r>
    </w:p>
    <w:p w14:paraId="7AC77478" w14:textId="77777777" w:rsidR="005B1C6D" w:rsidRPr="00D40E37" w:rsidRDefault="005B1C6D" w:rsidP="005B1C6D">
      <w:pPr>
        <w:pStyle w:val="Code"/>
        <w:rPr>
          <w:highlight w:val="white"/>
        </w:rPr>
      </w:pPr>
      <w:r w:rsidRPr="00D40E37">
        <w:rPr>
          <w:highlight w:val="white"/>
        </w:rPr>
        <w:t xml:space="preserve">          StringBuilder buffer = new StringBuilder();</w:t>
      </w:r>
    </w:p>
    <w:p w14:paraId="50CC1036" w14:textId="77777777" w:rsidR="005B1C6D" w:rsidRPr="00D40E37" w:rsidRDefault="005B1C6D" w:rsidP="005B1C6D">
      <w:pPr>
        <w:pStyle w:val="Code"/>
        <w:rPr>
          <w:highlight w:val="white"/>
        </w:rPr>
      </w:pPr>
    </w:p>
    <w:p w14:paraId="3F96C1C2" w14:textId="77777777" w:rsidR="005B1C6D" w:rsidRDefault="005B1C6D" w:rsidP="005B1C6D">
      <w:pPr>
        <w:pStyle w:val="Code"/>
        <w:rPr>
          <w:highlight w:val="white"/>
        </w:rPr>
      </w:pPr>
      <w:r w:rsidRPr="00D40E37">
        <w:rPr>
          <w:highlight w:val="white"/>
        </w:rPr>
        <w:t xml:space="preserve">          for (; (index &lt; trimList.Count) &amp;&amp; trimList[index].EndsWith("\\");</w:t>
      </w:r>
    </w:p>
    <w:p w14:paraId="1593F6A9"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686A7A4C" w14:textId="77777777" w:rsidR="005B1C6D" w:rsidRDefault="005B1C6D" w:rsidP="005B1C6D">
      <w:pPr>
        <w:pStyle w:val="Code"/>
        <w:rPr>
          <w:highlight w:val="white"/>
        </w:rPr>
      </w:pPr>
      <w:r w:rsidRPr="00D40E37">
        <w:rPr>
          <w:highlight w:val="white"/>
        </w:rPr>
        <w:t xml:space="preserve">            buffer.Append(trimList[index].</w:t>
      </w:r>
    </w:p>
    <w:p w14:paraId="57E2ABB2" w14:textId="77777777" w:rsidR="005B1C6D" w:rsidRPr="00D40E37" w:rsidRDefault="005B1C6D" w:rsidP="005B1C6D">
      <w:pPr>
        <w:pStyle w:val="Code"/>
        <w:rPr>
          <w:highlight w:val="white"/>
        </w:rPr>
      </w:pPr>
      <w:r>
        <w:rPr>
          <w:highlight w:val="white"/>
        </w:rPr>
        <w:t xml:space="preserve">                          </w:t>
      </w:r>
      <w:r w:rsidRPr="00D40E37">
        <w:rPr>
          <w:highlight w:val="white"/>
        </w:rPr>
        <w:t>Substring(0, trimList[index].Length - 1) + "\n");</w:t>
      </w:r>
    </w:p>
    <w:p w14:paraId="2DE1AFB2" w14:textId="77777777" w:rsidR="005B1C6D" w:rsidRPr="00D40E37" w:rsidRDefault="005B1C6D" w:rsidP="005B1C6D">
      <w:pPr>
        <w:pStyle w:val="Code"/>
        <w:rPr>
          <w:highlight w:val="white"/>
        </w:rPr>
      </w:pPr>
      <w:r w:rsidRPr="00D40E37">
        <w:rPr>
          <w:highlight w:val="white"/>
        </w:rPr>
        <w:t xml:space="preserve">          }</w:t>
      </w:r>
    </w:p>
    <w:p w14:paraId="461E05F2" w14:textId="77777777" w:rsidR="005B1C6D" w:rsidRPr="00D40E37" w:rsidRDefault="005B1C6D" w:rsidP="005B1C6D">
      <w:pPr>
        <w:pStyle w:val="Code"/>
        <w:rPr>
          <w:highlight w:val="white"/>
        </w:rPr>
      </w:pPr>
    </w:p>
    <w:p w14:paraId="08D6FD4B" w14:textId="77777777" w:rsidR="005B1C6D" w:rsidRPr="00D40E37" w:rsidRDefault="005B1C6D" w:rsidP="005B1C6D">
      <w:pPr>
        <w:pStyle w:val="Code"/>
        <w:rPr>
          <w:highlight w:val="white"/>
        </w:rPr>
      </w:pPr>
      <w:r w:rsidRPr="00D40E37">
        <w:rPr>
          <w:highlight w:val="white"/>
        </w:rPr>
        <w:t xml:space="preserve">          if (index &lt; trimList.Count) {</w:t>
      </w:r>
    </w:p>
    <w:p w14:paraId="3ABFDAB2" w14:textId="77777777" w:rsidR="005B1C6D" w:rsidRPr="00D40E37" w:rsidRDefault="005B1C6D" w:rsidP="005B1C6D">
      <w:pPr>
        <w:pStyle w:val="Code"/>
        <w:rPr>
          <w:highlight w:val="white"/>
        </w:rPr>
      </w:pPr>
      <w:r w:rsidRPr="00D40E37">
        <w:rPr>
          <w:highlight w:val="white"/>
        </w:rPr>
        <w:t xml:space="preserve">            buffer.Append(trimList[index++] + "\n");</w:t>
      </w:r>
    </w:p>
    <w:p w14:paraId="6D35BE32" w14:textId="77777777" w:rsidR="005B1C6D" w:rsidRPr="00D40E37" w:rsidRDefault="005B1C6D" w:rsidP="005B1C6D">
      <w:pPr>
        <w:pStyle w:val="Code"/>
        <w:rPr>
          <w:highlight w:val="white"/>
        </w:rPr>
      </w:pPr>
      <w:r w:rsidRPr="00D40E37">
        <w:rPr>
          <w:highlight w:val="white"/>
        </w:rPr>
        <w:t xml:space="preserve">          }</w:t>
      </w:r>
    </w:p>
    <w:p w14:paraId="41CE74B5" w14:textId="77777777" w:rsidR="005B1C6D" w:rsidRPr="00D40E37" w:rsidRDefault="005B1C6D" w:rsidP="005B1C6D">
      <w:pPr>
        <w:pStyle w:val="Code"/>
        <w:rPr>
          <w:highlight w:val="white"/>
        </w:rPr>
      </w:pPr>
    </w:p>
    <w:p w14:paraId="28601700" w14:textId="77777777" w:rsidR="005B1C6D" w:rsidRPr="00D40E37" w:rsidRDefault="005B1C6D" w:rsidP="005B1C6D">
      <w:pPr>
        <w:pStyle w:val="Code"/>
        <w:rPr>
          <w:highlight w:val="white"/>
        </w:rPr>
      </w:pPr>
      <w:r w:rsidRPr="00D40E37">
        <w:rPr>
          <w:highlight w:val="white"/>
        </w:rPr>
        <w:t xml:space="preserve">          resultList.Add(buffer.ToString());</w:t>
      </w:r>
    </w:p>
    <w:p w14:paraId="095F2D46" w14:textId="77777777" w:rsidR="005B1C6D" w:rsidRPr="00D40E37" w:rsidRDefault="005B1C6D" w:rsidP="005B1C6D">
      <w:pPr>
        <w:pStyle w:val="Code"/>
        <w:rPr>
          <w:highlight w:val="white"/>
        </w:rPr>
      </w:pPr>
      <w:r w:rsidRPr="00D40E37">
        <w:rPr>
          <w:highlight w:val="white"/>
        </w:rPr>
        <w:t xml:space="preserve">        }</w:t>
      </w:r>
    </w:p>
    <w:p w14:paraId="23589AD7" w14:textId="77777777" w:rsidR="005B1C6D" w:rsidRPr="00D40E37" w:rsidRDefault="005B1C6D" w:rsidP="005B1C6D">
      <w:pPr>
        <w:pStyle w:val="Code"/>
        <w:rPr>
          <w:highlight w:val="white"/>
        </w:rPr>
      </w:pPr>
      <w:r w:rsidRPr="00D40E37">
        <w:rPr>
          <w:highlight w:val="white"/>
        </w:rPr>
        <w:t xml:space="preserve">        else {</w:t>
      </w:r>
    </w:p>
    <w:p w14:paraId="1938FDBA" w14:textId="77777777" w:rsidR="005B1C6D" w:rsidRPr="00D40E37" w:rsidRDefault="005B1C6D" w:rsidP="005B1C6D">
      <w:pPr>
        <w:pStyle w:val="Code"/>
        <w:rPr>
          <w:highlight w:val="white"/>
        </w:rPr>
      </w:pPr>
      <w:r w:rsidRPr="00D40E37">
        <w:rPr>
          <w:highlight w:val="white"/>
        </w:rPr>
        <w:t xml:space="preserve">          StringBuilder buffer = new StringBuilder();</w:t>
      </w:r>
    </w:p>
    <w:p w14:paraId="3A6A9752" w14:textId="77777777" w:rsidR="005B1C6D" w:rsidRPr="00D40E37" w:rsidRDefault="005B1C6D" w:rsidP="005B1C6D">
      <w:pPr>
        <w:pStyle w:val="Code"/>
        <w:rPr>
          <w:highlight w:val="white"/>
        </w:rPr>
      </w:pPr>
    </w:p>
    <w:p w14:paraId="263BFAF5" w14:textId="77777777" w:rsidR="005B1C6D" w:rsidRDefault="005B1C6D" w:rsidP="005B1C6D">
      <w:pPr>
        <w:pStyle w:val="Code"/>
        <w:rPr>
          <w:highlight w:val="white"/>
        </w:rPr>
      </w:pPr>
      <w:r w:rsidRPr="00D40E37">
        <w:rPr>
          <w:highlight w:val="white"/>
        </w:rPr>
        <w:lastRenderedPageBreak/>
        <w:t xml:space="preserve">          for (; (index &lt; trimList.Count) &amp;&amp; !trimList[index].StartsWith("#");</w:t>
      </w:r>
    </w:p>
    <w:p w14:paraId="66175E7F"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299111A5" w14:textId="77777777" w:rsidR="005B1C6D" w:rsidRPr="00D40E37" w:rsidRDefault="005B1C6D" w:rsidP="005B1C6D">
      <w:pPr>
        <w:pStyle w:val="Code"/>
        <w:rPr>
          <w:highlight w:val="white"/>
        </w:rPr>
      </w:pPr>
      <w:r w:rsidRPr="00D40E37">
        <w:rPr>
          <w:highlight w:val="white"/>
        </w:rPr>
        <w:t xml:space="preserve">            buffer.Append(trimList[index] + "\n");</w:t>
      </w:r>
    </w:p>
    <w:p w14:paraId="3D5EA2CF" w14:textId="77777777" w:rsidR="005B1C6D" w:rsidRPr="00D40E37" w:rsidRDefault="005B1C6D" w:rsidP="005B1C6D">
      <w:pPr>
        <w:pStyle w:val="Code"/>
        <w:rPr>
          <w:highlight w:val="white"/>
        </w:rPr>
      </w:pPr>
      <w:r w:rsidRPr="00D40E37">
        <w:rPr>
          <w:highlight w:val="white"/>
        </w:rPr>
        <w:t xml:space="preserve">          }</w:t>
      </w:r>
    </w:p>
    <w:p w14:paraId="7298BE0E" w14:textId="77777777" w:rsidR="005B1C6D" w:rsidRPr="00D40E37" w:rsidRDefault="005B1C6D" w:rsidP="005B1C6D">
      <w:pPr>
        <w:pStyle w:val="Code"/>
        <w:rPr>
          <w:highlight w:val="white"/>
        </w:rPr>
      </w:pPr>
    </w:p>
    <w:p w14:paraId="68C01DA3" w14:textId="77777777" w:rsidR="005B1C6D" w:rsidRPr="00D40E37" w:rsidRDefault="005B1C6D" w:rsidP="005B1C6D">
      <w:pPr>
        <w:pStyle w:val="Code"/>
        <w:rPr>
          <w:highlight w:val="white"/>
        </w:rPr>
      </w:pPr>
      <w:r w:rsidRPr="00D40E37">
        <w:rPr>
          <w:highlight w:val="white"/>
        </w:rPr>
        <w:t xml:space="preserve">          resultList.Add(buffer.ToString());</w:t>
      </w:r>
    </w:p>
    <w:p w14:paraId="2D3DEE7A" w14:textId="77777777" w:rsidR="005B1C6D" w:rsidRPr="00D40E37" w:rsidRDefault="005B1C6D" w:rsidP="005B1C6D">
      <w:pPr>
        <w:pStyle w:val="Code"/>
        <w:rPr>
          <w:highlight w:val="white"/>
        </w:rPr>
      </w:pPr>
      <w:r w:rsidRPr="00D40E37">
        <w:rPr>
          <w:highlight w:val="white"/>
        </w:rPr>
        <w:t xml:space="preserve">        }</w:t>
      </w:r>
    </w:p>
    <w:p w14:paraId="3BF28641" w14:textId="77777777" w:rsidR="005B1C6D" w:rsidRPr="00D40E37" w:rsidRDefault="005B1C6D" w:rsidP="005B1C6D">
      <w:pPr>
        <w:pStyle w:val="Code"/>
        <w:rPr>
          <w:highlight w:val="white"/>
        </w:rPr>
      </w:pPr>
      <w:r w:rsidRPr="00D40E37">
        <w:rPr>
          <w:highlight w:val="white"/>
        </w:rPr>
        <w:t xml:space="preserve">      }</w:t>
      </w:r>
    </w:p>
    <w:p w14:paraId="62152D79" w14:textId="77777777" w:rsidR="005B1C6D" w:rsidRPr="00D40E37" w:rsidRDefault="005B1C6D" w:rsidP="005B1C6D">
      <w:pPr>
        <w:pStyle w:val="Code"/>
        <w:rPr>
          <w:highlight w:val="white"/>
        </w:rPr>
      </w:pPr>
    </w:p>
    <w:p w14:paraId="617E6E32" w14:textId="77777777" w:rsidR="005B1C6D" w:rsidRPr="00D40E37" w:rsidRDefault="005B1C6D" w:rsidP="005B1C6D">
      <w:pPr>
        <w:pStyle w:val="Code"/>
        <w:rPr>
          <w:highlight w:val="white"/>
        </w:rPr>
      </w:pPr>
      <w:r w:rsidRPr="00D40E37">
        <w:rPr>
          <w:highlight w:val="white"/>
        </w:rPr>
        <w:t xml:space="preserve">      return resultList;</w:t>
      </w:r>
    </w:p>
    <w:p w14:paraId="4A565BF0" w14:textId="77777777" w:rsidR="005B1C6D" w:rsidRPr="00D40E37" w:rsidRDefault="005B1C6D" w:rsidP="005B1C6D">
      <w:pPr>
        <w:pStyle w:val="Code"/>
        <w:rPr>
          <w:highlight w:val="white"/>
        </w:rPr>
      </w:pPr>
      <w:r w:rsidRPr="00D40E37">
        <w:rPr>
          <w:highlight w:val="white"/>
        </w:rPr>
        <w:t xml:space="preserve">    }</w:t>
      </w:r>
    </w:p>
    <w:p w14:paraId="6E11F5FA" w14:textId="77777777" w:rsidR="005B1C6D" w:rsidRPr="00EC76D5" w:rsidRDefault="005B1C6D" w:rsidP="005B1C6D">
      <w:r w:rsidRPr="00EC76D5">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EC76D5" w14:paraId="508C2304" w14:textId="77777777" w:rsidTr="0092795B">
        <w:tc>
          <w:tcPr>
            <w:tcW w:w="3116" w:type="dxa"/>
          </w:tcPr>
          <w:p w14:paraId="42167853" w14:textId="77777777" w:rsidR="005B1C6D" w:rsidRPr="00EC76D5" w:rsidRDefault="005B1C6D" w:rsidP="0092795B">
            <w:pPr>
              <w:pStyle w:val="Code"/>
            </w:pPr>
            <w:r w:rsidRPr="00EC76D5">
              <w:t>#define min(x,y) \\</w:t>
            </w:r>
          </w:p>
          <w:p w14:paraId="7312CF68" w14:textId="77777777" w:rsidR="005B1C6D" w:rsidRPr="00EC76D5" w:rsidRDefault="005B1C6D" w:rsidP="0092795B">
            <w:pPr>
              <w:pStyle w:val="Code"/>
            </w:pPr>
            <w:r w:rsidRPr="00EC76D5">
              <w:t xml:space="preserve">  (((x) &lt; (y)) ? \\</w:t>
            </w:r>
          </w:p>
          <w:p w14:paraId="33ABBF05" w14:textId="77777777" w:rsidR="005B1C6D" w:rsidRPr="00EC76D5" w:rsidRDefault="005B1C6D" w:rsidP="0092795B">
            <w:pPr>
              <w:pStyle w:val="Code"/>
            </w:pPr>
            <w:r w:rsidRPr="00EC76D5">
              <w:t xml:space="preserve">   (x) : (y))</w:t>
            </w:r>
          </w:p>
        </w:tc>
        <w:tc>
          <w:tcPr>
            <w:tcW w:w="5526" w:type="dxa"/>
          </w:tcPr>
          <w:p w14:paraId="5ECBEE91" w14:textId="77777777" w:rsidR="005B1C6D" w:rsidRPr="00EC76D5" w:rsidRDefault="005B1C6D" w:rsidP="0092795B">
            <w:pPr>
              <w:pStyle w:val="Code"/>
            </w:pPr>
            <w:r w:rsidRPr="00EC76D5">
              <w:t>#define min(x,y) (((x) &lt; (y)) ? (x) : (y))</w:t>
            </w:r>
          </w:p>
        </w:tc>
      </w:tr>
      <w:tr w:rsidR="005B1C6D" w:rsidRPr="00EC76D5" w14:paraId="6267027B" w14:textId="77777777" w:rsidTr="0092795B">
        <w:tc>
          <w:tcPr>
            <w:tcW w:w="3116" w:type="dxa"/>
          </w:tcPr>
          <w:p w14:paraId="2B283156" w14:textId="77777777" w:rsidR="005B1C6D" w:rsidRPr="00EC76D5" w:rsidRDefault="005B1C6D" w:rsidP="0092795B">
            <w:r w:rsidRPr="00EC76D5">
              <w:t>(a) Before</w:t>
            </w:r>
          </w:p>
        </w:tc>
        <w:tc>
          <w:tcPr>
            <w:tcW w:w="5526" w:type="dxa"/>
          </w:tcPr>
          <w:p w14:paraId="3FF984C3" w14:textId="77777777" w:rsidR="005B1C6D" w:rsidRPr="00EC76D5" w:rsidRDefault="005B1C6D" w:rsidP="0092795B">
            <w:r w:rsidRPr="00EC76D5">
              <w:t>(b) After</w:t>
            </w:r>
          </w:p>
        </w:tc>
      </w:tr>
    </w:tbl>
    <w:p w14:paraId="24D71A21" w14:textId="77777777" w:rsidR="005B1C6D" w:rsidRPr="00EC76D5" w:rsidRDefault="005B1C6D" w:rsidP="005B1C6D">
      <w:r w:rsidRPr="00EC76D5">
        <w:t xml:space="preserve">If we encounter lines ending with two backslashes, we continue to append the lines to </w:t>
      </w:r>
      <w:proofErr w:type="spellStart"/>
      <w:r w:rsidRPr="00EC76D5">
        <w:rPr>
          <w:rStyle w:val="CodeInText"/>
        </w:rPr>
        <w:t>lineBuffer</w:t>
      </w:r>
      <w:proofErr w:type="spellEnd"/>
      <w:r w:rsidRPr="00EC76D5">
        <w:t xml:space="preserve">. Since an empty line was added at the end of the line list in </w:t>
      </w:r>
      <w:proofErr w:type="spellStart"/>
      <w:r w:rsidRPr="00EC76D5">
        <w:rPr>
          <w:rStyle w:val="CodeInText"/>
        </w:rPr>
        <w:t>generateLineList</w:t>
      </w:r>
      <w:proofErr w:type="spellEnd"/>
      <w:r w:rsidRPr="00EC76D5">
        <w:t xml:space="preserve"> above, there is no risk that that the last line ends with a backslash.</w:t>
      </w:r>
    </w:p>
    <w:p w14:paraId="6B12179D" w14:textId="77777777" w:rsidR="005B1C6D" w:rsidRPr="00EC76D5" w:rsidRDefault="005B1C6D" w:rsidP="005B1C6D">
      <w:r w:rsidRPr="00EC76D5">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sidRPr="00EC76D5">
        <w:rPr>
          <w:rStyle w:val="CodeInText"/>
        </w:rPr>
        <w:t>searchForMacros</w:t>
      </w:r>
      <w:proofErr w:type="spellEnd"/>
      <w:r w:rsidRPr="00EC76D5">
        <w:t>, which expands macros. If we are not in a visible part of the source code, the line is replaced by an empty line.</w:t>
      </w:r>
    </w:p>
    <w:p w14:paraId="3020C1A5" w14:textId="77777777" w:rsidR="005B1C6D" w:rsidRPr="006075A1" w:rsidRDefault="005B1C6D" w:rsidP="005B1C6D">
      <w:pPr>
        <w:pStyle w:val="Code"/>
        <w:rPr>
          <w:highlight w:val="white"/>
        </w:rPr>
      </w:pPr>
      <w:r w:rsidRPr="006075A1">
        <w:rPr>
          <w:highlight w:val="white"/>
        </w:rPr>
        <w:t xml:space="preserve">    private List&lt;Token&gt; Scan(string text) {</w:t>
      </w:r>
    </w:p>
    <w:p w14:paraId="73B1A816" w14:textId="77777777" w:rsidR="005B1C6D" w:rsidRPr="006075A1" w:rsidRDefault="005B1C6D" w:rsidP="005B1C6D">
      <w:pPr>
        <w:pStyle w:val="Code"/>
        <w:rPr>
          <w:highlight w:val="white"/>
        </w:rPr>
      </w:pPr>
      <w:r w:rsidRPr="006075A1">
        <w:rPr>
          <w:highlight w:val="white"/>
        </w:rPr>
        <w:t xml:space="preserve">      byte[] byteArray = Encoding.ASCII.GetBytes(text);</w:t>
      </w:r>
    </w:p>
    <w:p w14:paraId="018A4956" w14:textId="77777777" w:rsidR="005B1C6D" w:rsidRPr="006075A1" w:rsidRDefault="005B1C6D" w:rsidP="005B1C6D">
      <w:pPr>
        <w:pStyle w:val="Code"/>
        <w:rPr>
          <w:highlight w:val="white"/>
        </w:rPr>
      </w:pPr>
      <w:r w:rsidRPr="006075A1">
        <w:rPr>
          <w:highlight w:val="white"/>
        </w:rPr>
        <w:t xml:space="preserve">      MemoryStream memoryStream = new MemoryStream(byteArray);</w:t>
      </w:r>
    </w:p>
    <w:p w14:paraId="312C06BD" w14:textId="77777777" w:rsidR="005B1C6D" w:rsidRPr="006075A1" w:rsidRDefault="005B1C6D" w:rsidP="005B1C6D">
      <w:pPr>
        <w:pStyle w:val="Code"/>
        <w:rPr>
          <w:highlight w:val="white"/>
        </w:rPr>
      </w:pPr>
      <w:r w:rsidRPr="006075A1">
        <w:rPr>
          <w:highlight w:val="white"/>
        </w:rPr>
        <w:t xml:space="preserve">      CCompiler_Pre.Scanner scanner = new CCompiler_Pre.Scanner(memoryStream);</w:t>
      </w:r>
    </w:p>
    <w:p w14:paraId="010B57BB" w14:textId="77777777" w:rsidR="005B1C6D" w:rsidRPr="006075A1" w:rsidRDefault="005B1C6D" w:rsidP="005B1C6D">
      <w:pPr>
        <w:pStyle w:val="Code"/>
        <w:rPr>
          <w:highlight w:val="white"/>
        </w:rPr>
      </w:pPr>
      <w:r w:rsidRPr="006075A1">
        <w:rPr>
          <w:highlight w:val="white"/>
        </w:rPr>
        <w:t xml:space="preserve">      List&lt;Token&gt; tokenList = new List&lt;Token&gt;();</w:t>
      </w:r>
    </w:p>
    <w:p w14:paraId="2B316276" w14:textId="77777777" w:rsidR="005B1C6D" w:rsidRPr="006075A1" w:rsidRDefault="005B1C6D" w:rsidP="005B1C6D">
      <w:pPr>
        <w:pStyle w:val="Code"/>
        <w:rPr>
          <w:highlight w:val="white"/>
        </w:rPr>
      </w:pPr>
    </w:p>
    <w:p w14:paraId="209B0992" w14:textId="77777777" w:rsidR="005B1C6D" w:rsidRPr="006075A1" w:rsidRDefault="005B1C6D" w:rsidP="005B1C6D">
      <w:pPr>
        <w:pStyle w:val="Code"/>
        <w:rPr>
          <w:highlight w:val="white"/>
        </w:rPr>
      </w:pPr>
      <w:r w:rsidRPr="006075A1">
        <w:rPr>
          <w:highlight w:val="white"/>
        </w:rPr>
        <w:t xml:space="preserve">      while (true) {</w:t>
      </w:r>
    </w:p>
    <w:p w14:paraId="76CAF250" w14:textId="77777777" w:rsidR="005B1C6D" w:rsidRPr="006075A1" w:rsidRDefault="005B1C6D" w:rsidP="005B1C6D">
      <w:pPr>
        <w:pStyle w:val="Code"/>
        <w:rPr>
          <w:highlight w:val="white"/>
        </w:rPr>
      </w:pPr>
      <w:r w:rsidRPr="006075A1">
        <w:rPr>
          <w:highlight w:val="white"/>
        </w:rPr>
        <w:t xml:space="preserve">        CCompiler_Pre.Tokens tokenId = (CCompiler_Pre.Tokens) scanner.yylex();</w:t>
      </w:r>
    </w:p>
    <w:p w14:paraId="62BEE3D1" w14:textId="77777777" w:rsidR="005B1C6D" w:rsidRPr="006075A1" w:rsidRDefault="005B1C6D" w:rsidP="005B1C6D">
      <w:pPr>
        <w:pStyle w:val="Code"/>
        <w:rPr>
          <w:highlight w:val="white"/>
        </w:rPr>
      </w:pPr>
      <w:r w:rsidRPr="006075A1">
        <w:rPr>
          <w:highlight w:val="white"/>
        </w:rPr>
        <w:t xml:space="preserve">        tokenList.Add(new Token(tokenId, scanner.yylval.name));</w:t>
      </w:r>
    </w:p>
    <w:p w14:paraId="5036B366" w14:textId="77777777" w:rsidR="005B1C6D" w:rsidRPr="006075A1" w:rsidRDefault="005B1C6D" w:rsidP="005B1C6D">
      <w:pPr>
        <w:pStyle w:val="Code"/>
        <w:rPr>
          <w:highlight w:val="white"/>
        </w:rPr>
      </w:pPr>
    </w:p>
    <w:p w14:paraId="5D8D2E2A" w14:textId="77777777" w:rsidR="005B1C6D" w:rsidRPr="006075A1" w:rsidRDefault="005B1C6D" w:rsidP="005B1C6D">
      <w:pPr>
        <w:pStyle w:val="Code"/>
        <w:rPr>
          <w:highlight w:val="white"/>
        </w:rPr>
      </w:pPr>
      <w:r w:rsidRPr="006075A1">
        <w:rPr>
          <w:highlight w:val="white"/>
        </w:rPr>
        <w:t xml:space="preserve">        if (tokenId == CCompiler_Pre.Tokens.EOF) {</w:t>
      </w:r>
    </w:p>
    <w:p w14:paraId="0C30E07F" w14:textId="77777777" w:rsidR="005B1C6D" w:rsidRPr="006075A1" w:rsidRDefault="005B1C6D" w:rsidP="005B1C6D">
      <w:pPr>
        <w:pStyle w:val="Code"/>
        <w:rPr>
          <w:highlight w:val="white"/>
        </w:rPr>
      </w:pPr>
      <w:r w:rsidRPr="006075A1">
        <w:rPr>
          <w:highlight w:val="white"/>
        </w:rPr>
        <w:t xml:space="preserve">          break;</w:t>
      </w:r>
    </w:p>
    <w:p w14:paraId="4A211671" w14:textId="77777777" w:rsidR="005B1C6D" w:rsidRPr="006075A1" w:rsidRDefault="005B1C6D" w:rsidP="005B1C6D">
      <w:pPr>
        <w:pStyle w:val="Code"/>
        <w:rPr>
          <w:highlight w:val="white"/>
        </w:rPr>
      </w:pPr>
      <w:r w:rsidRPr="006075A1">
        <w:rPr>
          <w:highlight w:val="white"/>
        </w:rPr>
        <w:t xml:space="preserve">        }</w:t>
      </w:r>
    </w:p>
    <w:p w14:paraId="7266D0A1" w14:textId="77777777" w:rsidR="005B1C6D" w:rsidRPr="006075A1" w:rsidRDefault="005B1C6D" w:rsidP="005B1C6D">
      <w:pPr>
        <w:pStyle w:val="Code"/>
        <w:rPr>
          <w:highlight w:val="white"/>
        </w:rPr>
      </w:pPr>
      <w:r w:rsidRPr="006075A1">
        <w:rPr>
          <w:highlight w:val="white"/>
        </w:rPr>
        <w:t xml:space="preserve">      }</w:t>
      </w:r>
    </w:p>
    <w:p w14:paraId="6D5E99AF" w14:textId="77777777" w:rsidR="005B1C6D" w:rsidRPr="006075A1" w:rsidRDefault="005B1C6D" w:rsidP="005B1C6D">
      <w:pPr>
        <w:pStyle w:val="Code"/>
        <w:rPr>
          <w:highlight w:val="white"/>
        </w:rPr>
      </w:pPr>
    </w:p>
    <w:p w14:paraId="613ACFAD" w14:textId="77777777" w:rsidR="005B1C6D" w:rsidRPr="006075A1" w:rsidRDefault="005B1C6D" w:rsidP="005B1C6D">
      <w:pPr>
        <w:pStyle w:val="Code"/>
        <w:rPr>
          <w:highlight w:val="white"/>
        </w:rPr>
      </w:pPr>
      <w:r w:rsidRPr="006075A1">
        <w:rPr>
          <w:highlight w:val="white"/>
        </w:rPr>
        <w:t xml:space="preserve">      memoryStream.Close();</w:t>
      </w:r>
    </w:p>
    <w:p w14:paraId="283DF87D" w14:textId="77777777" w:rsidR="005B1C6D" w:rsidRPr="006075A1" w:rsidRDefault="005B1C6D" w:rsidP="005B1C6D">
      <w:pPr>
        <w:pStyle w:val="Code"/>
        <w:rPr>
          <w:highlight w:val="white"/>
        </w:rPr>
      </w:pPr>
      <w:r w:rsidRPr="006075A1">
        <w:rPr>
          <w:highlight w:val="white"/>
        </w:rPr>
        <w:t xml:space="preserve">      return tokenList;</w:t>
      </w:r>
    </w:p>
    <w:p w14:paraId="6C72A8AD" w14:textId="77777777" w:rsidR="005B1C6D" w:rsidRPr="006075A1" w:rsidRDefault="005B1C6D" w:rsidP="005B1C6D">
      <w:pPr>
        <w:pStyle w:val="Code"/>
        <w:rPr>
          <w:highlight w:val="white"/>
        </w:rPr>
      </w:pPr>
      <w:r w:rsidRPr="006075A1">
        <w:rPr>
          <w:highlight w:val="white"/>
        </w:rPr>
        <w:t xml:space="preserve">    }</w:t>
      </w:r>
    </w:p>
    <w:p w14:paraId="05BDE9D1" w14:textId="77777777" w:rsidR="005B1C6D" w:rsidRPr="006075A1" w:rsidRDefault="005B1C6D" w:rsidP="005B1C6D">
      <w:pPr>
        <w:pStyle w:val="Code"/>
        <w:rPr>
          <w:highlight w:val="white"/>
        </w:rPr>
      </w:pPr>
    </w:p>
    <w:p w14:paraId="61BF98DE" w14:textId="77777777" w:rsidR="005B1C6D" w:rsidRPr="006075A1" w:rsidRDefault="005B1C6D" w:rsidP="005B1C6D">
      <w:pPr>
        <w:pStyle w:val="Code"/>
        <w:rPr>
          <w:highlight w:val="white"/>
        </w:rPr>
      </w:pPr>
      <w:r w:rsidRPr="006075A1">
        <w:rPr>
          <w:highlight w:val="white"/>
        </w:rPr>
        <w:t xml:space="preserve">    private string TokenListToString(List&lt;Token&gt; tokenList) {</w:t>
      </w:r>
    </w:p>
    <w:p w14:paraId="0E58615B" w14:textId="77777777" w:rsidR="005B1C6D" w:rsidRPr="006075A1" w:rsidRDefault="005B1C6D" w:rsidP="005B1C6D">
      <w:pPr>
        <w:pStyle w:val="Code"/>
        <w:rPr>
          <w:highlight w:val="white"/>
        </w:rPr>
      </w:pPr>
      <w:r w:rsidRPr="006075A1">
        <w:rPr>
          <w:highlight w:val="white"/>
        </w:rPr>
        <w:t xml:space="preserve">      StringBuilder buffer = new StringBuilder();</w:t>
      </w:r>
    </w:p>
    <w:p w14:paraId="6F9B9854" w14:textId="77777777" w:rsidR="005B1C6D" w:rsidRPr="006075A1" w:rsidRDefault="005B1C6D" w:rsidP="005B1C6D">
      <w:pPr>
        <w:pStyle w:val="Code"/>
        <w:rPr>
          <w:highlight w:val="white"/>
        </w:rPr>
      </w:pPr>
      <w:r w:rsidRPr="006075A1">
        <w:rPr>
          <w:highlight w:val="white"/>
        </w:rPr>
        <w:t xml:space="preserve">    </w:t>
      </w:r>
    </w:p>
    <w:p w14:paraId="3F2FB82A" w14:textId="77777777" w:rsidR="005B1C6D" w:rsidRPr="006075A1" w:rsidRDefault="005B1C6D" w:rsidP="005B1C6D">
      <w:pPr>
        <w:pStyle w:val="Code"/>
        <w:rPr>
          <w:highlight w:val="white"/>
        </w:rPr>
      </w:pPr>
      <w:r w:rsidRPr="006075A1">
        <w:rPr>
          <w:highlight w:val="white"/>
        </w:rPr>
        <w:t xml:space="preserve">      foreach (Token token in tokenList) {</w:t>
      </w:r>
    </w:p>
    <w:p w14:paraId="24B90198" w14:textId="77777777" w:rsidR="005B1C6D" w:rsidRPr="006075A1" w:rsidRDefault="005B1C6D" w:rsidP="005B1C6D">
      <w:pPr>
        <w:pStyle w:val="Code"/>
        <w:rPr>
          <w:highlight w:val="white"/>
        </w:rPr>
      </w:pPr>
      <w:r w:rsidRPr="006075A1">
        <w:rPr>
          <w:highlight w:val="white"/>
        </w:rPr>
        <w:t xml:space="preserve">        buffer.Append(((buffer.Length &gt; 0) ? " " : "") + token.ToString());</w:t>
      </w:r>
    </w:p>
    <w:p w14:paraId="687EF1FE" w14:textId="77777777" w:rsidR="005B1C6D" w:rsidRPr="006075A1" w:rsidRDefault="005B1C6D" w:rsidP="005B1C6D">
      <w:pPr>
        <w:pStyle w:val="Code"/>
        <w:rPr>
          <w:highlight w:val="white"/>
        </w:rPr>
      </w:pPr>
      <w:r w:rsidRPr="006075A1">
        <w:rPr>
          <w:highlight w:val="white"/>
        </w:rPr>
        <w:t xml:space="preserve">      }</w:t>
      </w:r>
    </w:p>
    <w:p w14:paraId="69168BF1" w14:textId="77777777" w:rsidR="005B1C6D" w:rsidRPr="006075A1" w:rsidRDefault="005B1C6D" w:rsidP="005B1C6D">
      <w:pPr>
        <w:pStyle w:val="Code"/>
        <w:rPr>
          <w:highlight w:val="white"/>
        </w:rPr>
      </w:pPr>
      <w:r w:rsidRPr="006075A1">
        <w:rPr>
          <w:highlight w:val="white"/>
        </w:rPr>
        <w:t xml:space="preserve">    </w:t>
      </w:r>
    </w:p>
    <w:p w14:paraId="21038142" w14:textId="77777777" w:rsidR="005B1C6D" w:rsidRPr="006075A1" w:rsidRDefault="005B1C6D" w:rsidP="005B1C6D">
      <w:pPr>
        <w:pStyle w:val="Code"/>
        <w:rPr>
          <w:highlight w:val="white"/>
        </w:rPr>
      </w:pPr>
      <w:r w:rsidRPr="006075A1">
        <w:rPr>
          <w:highlight w:val="white"/>
        </w:rPr>
        <w:t xml:space="preserve">      return buffer.ToString();</w:t>
      </w:r>
    </w:p>
    <w:p w14:paraId="1E827940" w14:textId="77777777" w:rsidR="005B1C6D" w:rsidRPr="006075A1" w:rsidRDefault="005B1C6D" w:rsidP="005B1C6D">
      <w:pPr>
        <w:pStyle w:val="Code"/>
        <w:rPr>
          <w:highlight w:val="white"/>
        </w:rPr>
      </w:pPr>
      <w:r w:rsidRPr="006075A1">
        <w:rPr>
          <w:highlight w:val="white"/>
        </w:rPr>
        <w:t xml:space="preserve">    }</w:t>
      </w:r>
    </w:p>
    <w:p w14:paraId="0E724F8A" w14:textId="77777777" w:rsidR="005B1C6D" w:rsidRPr="006075A1" w:rsidRDefault="005B1C6D" w:rsidP="005B1C6D">
      <w:pPr>
        <w:pStyle w:val="Code"/>
        <w:rPr>
          <w:highlight w:val="white"/>
        </w:rPr>
      </w:pPr>
    </w:p>
    <w:p w14:paraId="526218F4" w14:textId="77777777" w:rsidR="005B1C6D" w:rsidRPr="006075A1" w:rsidRDefault="005B1C6D" w:rsidP="005B1C6D">
      <w:pPr>
        <w:pStyle w:val="Code"/>
        <w:rPr>
          <w:highlight w:val="white"/>
        </w:rPr>
      </w:pPr>
      <w:r w:rsidRPr="006075A1">
        <w:rPr>
          <w:highlight w:val="white"/>
        </w:rPr>
        <w:t xml:space="preserve">    private List&lt;Token&gt; CloneList(List&lt;Token&gt; tokenList) {</w:t>
      </w:r>
    </w:p>
    <w:p w14:paraId="18642ED8" w14:textId="77777777" w:rsidR="005B1C6D" w:rsidRPr="006075A1" w:rsidRDefault="005B1C6D" w:rsidP="005B1C6D">
      <w:pPr>
        <w:pStyle w:val="Code"/>
        <w:rPr>
          <w:highlight w:val="white"/>
        </w:rPr>
      </w:pPr>
      <w:r w:rsidRPr="006075A1">
        <w:rPr>
          <w:highlight w:val="white"/>
        </w:rPr>
        <w:t xml:space="preserve">      List&lt;Token&gt; resultList = new List&lt;Token&gt;();</w:t>
      </w:r>
    </w:p>
    <w:p w14:paraId="5665E504" w14:textId="77777777" w:rsidR="005B1C6D" w:rsidRPr="006075A1" w:rsidRDefault="005B1C6D" w:rsidP="005B1C6D">
      <w:pPr>
        <w:pStyle w:val="Code"/>
        <w:rPr>
          <w:highlight w:val="white"/>
        </w:rPr>
      </w:pPr>
      <w:r w:rsidRPr="006075A1">
        <w:rPr>
          <w:highlight w:val="white"/>
        </w:rPr>
        <w:t xml:space="preserve">    </w:t>
      </w:r>
    </w:p>
    <w:p w14:paraId="1E0FAE69" w14:textId="77777777" w:rsidR="005B1C6D" w:rsidRPr="006075A1" w:rsidRDefault="005B1C6D" w:rsidP="005B1C6D">
      <w:pPr>
        <w:pStyle w:val="Code"/>
        <w:rPr>
          <w:highlight w:val="white"/>
        </w:rPr>
      </w:pPr>
      <w:r w:rsidRPr="006075A1">
        <w:rPr>
          <w:highlight w:val="white"/>
        </w:rPr>
        <w:t xml:space="preserve">      foreach (Token token in tokenList) {</w:t>
      </w:r>
    </w:p>
    <w:p w14:paraId="5AA2B175" w14:textId="77777777" w:rsidR="005B1C6D" w:rsidRPr="006075A1" w:rsidRDefault="005B1C6D" w:rsidP="005B1C6D">
      <w:pPr>
        <w:pStyle w:val="Code"/>
        <w:rPr>
          <w:highlight w:val="white"/>
        </w:rPr>
      </w:pPr>
      <w:r w:rsidRPr="006075A1">
        <w:rPr>
          <w:highlight w:val="white"/>
        </w:rPr>
        <w:t xml:space="preserve">        resultList.Add((Token) token.Clone());</w:t>
      </w:r>
    </w:p>
    <w:p w14:paraId="2E7EC200" w14:textId="77777777" w:rsidR="005B1C6D" w:rsidRPr="006075A1" w:rsidRDefault="005B1C6D" w:rsidP="005B1C6D">
      <w:pPr>
        <w:pStyle w:val="Code"/>
        <w:rPr>
          <w:highlight w:val="white"/>
        </w:rPr>
      </w:pPr>
      <w:r w:rsidRPr="006075A1">
        <w:rPr>
          <w:highlight w:val="white"/>
        </w:rPr>
        <w:t xml:space="preserve">      }</w:t>
      </w:r>
    </w:p>
    <w:p w14:paraId="4FE55470" w14:textId="77777777" w:rsidR="005B1C6D" w:rsidRPr="006075A1" w:rsidRDefault="005B1C6D" w:rsidP="005B1C6D">
      <w:pPr>
        <w:pStyle w:val="Code"/>
        <w:rPr>
          <w:highlight w:val="white"/>
        </w:rPr>
      </w:pPr>
      <w:r w:rsidRPr="006075A1">
        <w:rPr>
          <w:highlight w:val="white"/>
        </w:rPr>
        <w:t xml:space="preserve">    </w:t>
      </w:r>
    </w:p>
    <w:p w14:paraId="2BE52FBF" w14:textId="77777777" w:rsidR="005B1C6D" w:rsidRPr="006075A1" w:rsidRDefault="005B1C6D" w:rsidP="005B1C6D">
      <w:pPr>
        <w:pStyle w:val="Code"/>
        <w:rPr>
          <w:highlight w:val="white"/>
        </w:rPr>
      </w:pPr>
      <w:r w:rsidRPr="006075A1">
        <w:rPr>
          <w:highlight w:val="white"/>
        </w:rPr>
        <w:t xml:space="preserve">      return resultList;</w:t>
      </w:r>
    </w:p>
    <w:p w14:paraId="12656AD0" w14:textId="77777777" w:rsidR="005B1C6D" w:rsidRPr="006075A1" w:rsidRDefault="005B1C6D" w:rsidP="005B1C6D">
      <w:pPr>
        <w:pStyle w:val="Code"/>
        <w:rPr>
          <w:highlight w:val="white"/>
        </w:rPr>
      </w:pPr>
      <w:r w:rsidRPr="006075A1">
        <w:rPr>
          <w:highlight w:val="white"/>
        </w:rPr>
        <w:t xml:space="preserve">    }</w:t>
      </w:r>
    </w:p>
    <w:p w14:paraId="57BF586C" w14:textId="77777777" w:rsidR="005B1C6D" w:rsidRPr="006075A1" w:rsidRDefault="005B1C6D" w:rsidP="005B1C6D">
      <w:pPr>
        <w:pStyle w:val="Code"/>
        <w:rPr>
          <w:highlight w:val="white"/>
        </w:rPr>
      </w:pPr>
      <w:r w:rsidRPr="006075A1">
        <w:rPr>
          <w:highlight w:val="white"/>
        </w:rPr>
        <w:t xml:space="preserve">  </w:t>
      </w:r>
    </w:p>
    <w:p w14:paraId="62AFFD2D" w14:textId="77777777" w:rsidR="005B1C6D" w:rsidRPr="006075A1" w:rsidRDefault="005B1C6D" w:rsidP="005B1C6D">
      <w:pPr>
        <w:pStyle w:val="Code"/>
        <w:rPr>
          <w:highlight w:val="white"/>
        </w:rPr>
      </w:pPr>
      <w:r w:rsidRPr="006075A1">
        <w:rPr>
          <w:highlight w:val="white"/>
        </w:rPr>
        <w:t xml:space="preserve">    public void TraverseLineList(List&lt;string&gt; lineList) {</w:t>
      </w:r>
    </w:p>
    <w:p w14:paraId="14908E4D" w14:textId="77777777" w:rsidR="005B1C6D" w:rsidRPr="006075A1" w:rsidRDefault="005B1C6D" w:rsidP="005B1C6D">
      <w:pPr>
        <w:pStyle w:val="Code"/>
        <w:rPr>
          <w:highlight w:val="white"/>
        </w:rPr>
      </w:pPr>
      <w:r w:rsidRPr="006075A1">
        <w:rPr>
          <w:highlight w:val="white"/>
        </w:rPr>
        <w:t xml:space="preserve">      foreach (string line in lineList) {</w:t>
      </w:r>
    </w:p>
    <w:p w14:paraId="08AFE97B" w14:textId="77777777" w:rsidR="005B1C6D" w:rsidRPr="006075A1" w:rsidRDefault="005B1C6D" w:rsidP="005B1C6D">
      <w:pPr>
        <w:pStyle w:val="Code"/>
        <w:rPr>
          <w:highlight w:val="white"/>
        </w:rPr>
      </w:pPr>
      <w:r w:rsidRPr="006075A1">
        <w:rPr>
          <w:highlight w:val="white"/>
        </w:rPr>
        <w:t xml:space="preserve">        List&lt;Token&gt; tokenList = Scan(line);</w:t>
      </w:r>
    </w:p>
    <w:p w14:paraId="5F9CCE6D" w14:textId="77777777" w:rsidR="005B1C6D" w:rsidRPr="006075A1" w:rsidRDefault="005B1C6D" w:rsidP="005B1C6D">
      <w:pPr>
        <w:pStyle w:val="Code"/>
        <w:rPr>
          <w:highlight w:val="white"/>
        </w:rPr>
      </w:pPr>
    </w:p>
    <w:p w14:paraId="1DA81506" w14:textId="77777777" w:rsidR="005B1C6D" w:rsidRPr="006075A1" w:rsidRDefault="005B1C6D" w:rsidP="005B1C6D">
      <w:pPr>
        <w:pStyle w:val="Code"/>
        <w:rPr>
          <w:highlight w:val="white"/>
        </w:rPr>
      </w:pPr>
      <w:r w:rsidRPr="006075A1">
        <w:rPr>
          <w:highlight w:val="white"/>
        </w:rPr>
        <w:t xml:space="preserve">        if (tokenList[0].Id == CCompiler_Pre.Tokens.SHARP) {</w:t>
      </w:r>
    </w:p>
    <w:p w14:paraId="543B5075" w14:textId="77777777" w:rsidR="005B1C6D" w:rsidRPr="006075A1" w:rsidRDefault="005B1C6D" w:rsidP="005B1C6D">
      <w:pPr>
        <w:pStyle w:val="Code"/>
        <w:rPr>
          <w:highlight w:val="white"/>
        </w:rPr>
      </w:pPr>
      <w:r w:rsidRPr="006075A1">
        <w:rPr>
          <w:highlight w:val="white"/>
        </w:rPr>
        <w:t xml:space="preserve">          Token secondToken = tokenList[1];</w:t>
      </w:r>
    </w:p>
    <w:p w14:paraId="028A8B13" w14:textId="77777777" w:rsidR="005B1C6D" w:rsidRPr="006075A1" w:rsidRDefault="005B1C6D" w:rsidP="005B1C6D">
      <w:pPr>
        <w:pStyle w:val="Code"/>
        <w:rPr>
          <w:highlight w:val="white"/>
        </w:rPr>
      </w:pPr>
    </w:p>
    <w:p w14:paraId="180600F7" w14:textId="77777777" w:rsidR="005B1C6D" w:rsidRPr="006075A1" w:rsidRDefault="005B1C6D" w:rsidP="005B1C6D">
      <w:pPr>
        <w:pStyle w:val="Code"/>
        <w:rPr>
          <w:highlight w:val="white"/>
        </w:rPr>
      </w:pPr>
      <w:r w:rsidRPr="006075A1">
        <w:rPr>
          <w:highlight w:val="white"/>
        </w:rPr>
        <w:t xml:space="preserve">          if (secondToken.Id == CCompiler_Pre.Tokens.NAME) {</w:t>
      </w:r>
    </w:p>
    <w:p w14:paraId="395FCBE4" w14:textId="77777777" w:rsidR="005B1C6D" w:rsidRPr="006075A1" w:rsidRDefault="005B1C6D" w:rsidP="005B1C6D">
      <w:pPr>
        <w:pStyle w:val="Code"/>
        <w:rPr>
          <w:highlight w:val="white"/>
        </w:rPr>
      </w:pPr>
      <w:r w:rsidRPr="006075A1">
        <w:rPr>
          <w:highlight w:val="white"/>
        </w:rPr>
        <w:t xml:space="preserve">            string secondTokenName = (string) secondToken.Value;</w:t>
      </w:r>
    </w:p>
    <w:p w14:paraId="2B1DB13D" w14:textId="77777777" w:rsidR="005B1C6D" w:rsidRPr="006075A1" w:rsidRDefault="005B1C6D" w:rsidP="005B1C6D">
      <w:pPr>
        <w:pStyle w:val="Code"/>
        <w:rPr>
          <w:highlight w:val="white"/>
        </w:rPr>
      </w:pPr>
    </w:p>
    <w:p w14:paraId="2D25289C" w14:textId="77777777" w:rsidR="005B1C6D" w:rsidRPr="006075A1" w:rsidRDefault="005B1C6D" w:rsidP="005B1C6D">
      <w:pPr>
        <w:pStyle w:val="Code"/>
        <w:rPr>
          <w:highlight w:val="white"/>
        </w:rPr>
      </w:pPr>
      <w:r w:rsidRPr="006075A1">
        <w:rPr>
          <w:highlight w:val="white"/>
        </w:rPr>
        <w:t xml:space="preserve">            if (secondTokenName.Equals("ifdef")) {</w:t>
      </w:r>
    </w:p>
    <w:p w14:paraId="0593AC09" w14:textId="77777777" w:rsidR="005B1C6D" w:rsidRPr="006075A1" w:rsidRDefault="005B1C6D" w:rsidP="005B1C6D">
      <w:pPr>
        <w:pStyle w:val="Code"/>
        <w:rPr>
          <w:highlight w:val="white"/>
        </w:rPr>
      </w:pPr>
      <w:r w:rsidRPr="006075A1">
        <w:rPr>
          <w:highlight w:val="white"/>
        </w:rPr>
        <w:t xml:space="preserve">              DoIfDefined(tokenList);</w:t>
      </w:r>
    </w:p>
    <w:p w14:paraId="0D3B9410" w14:textId="77777777" w:rsidR="005B1C6D" w:rsidRPr="006075A1" w:rsidRDefault="005B1C6D" w:rsidP="005B1C6D">
      <w:pPr>
        <w:pStyle w:val="Code"/>
        <w:rPr>
          <w:highlight w:val="white"/>
        </w:rPr>
      </w:pPr>
      <w:r w:rsidRPr="006075A1">
        <w:rPr>
          <w:highlight w:val="white"/>
        </w:rPr>
        <w:t xml:space="preserve">            }</w:t>
      </w:r>
    </w:p>
    <w:p w14:paraId="41ABE588" w14:textId="77777777" w:rsidR="005B1C6D" w:rsidRPr="006075A1" w:rsidRDefault="005B1C6D" w:rsidP="005B1C6D">
      <w:pPr>
        <w:pStyle w:val="Code"/>
        <w:rPr>
          <w:highlight w:val="white"/>
        </w:rPr>
      </w:pPr>
      <w:r w:rsidRPr="006075A1">
        <w:rPr>
          <w:highlight w:val="white"/>
        </w:rPr>
        <w:t xml:space="preserve">            else if (secondTokenName.Equals("ifndef")) {</w:t>
      </w:r>
    </w:p>
    <w:p w14:paraId="7A916353" w14:textId="77777777" w:rsidR="005B1C6D" w:rsidRPr="006075A1" w:rsidRDefault="005B1C6D" w:rsidP="005B1C6D">
      <w:pPr>
        <w:pStyle w:val="Code"/>
        <w:rPr>
          <w:highlight w:val="white"/>
        </w:rPr>
      </w:pPr>
      <w:r w:rsidRPr="006075A1">
        <w:rPr>
          <w:highlight w:val="white"/>
        </w:rPr>
        <w:t xml:space="preserve">              DoIfNotDefined(tokenList);</w:t>
      </w:r>
    </w:p>
    <w:p w14:paraId="369C6DF3" w14:textId="77777777" w:rsidR="005B1C6D" w:rsidRPr="006075A1" w:rsidRDefault="005B1C6D" w:rsidP="005B1C6D">
      <w:pPr>
        <w:pStyle w:val="Code"/>
        <w:rPr>
          <w:highlight w:val="white"/>
        </w:rPr>
      </w:pPr>
      <w:r w:rsidRPr="006075A1">
        <w:rPr>
          <w:highlight w:val="white"/>
        </w:rPr>
        <w:t xml:space="preserve">            }</w:t>
      </w:r>
    </w:p>
    <w:p w14:paraId="2A32D46D" w14:textId="77777777" w:rsidR="005B1C6D" w:rsidRPr="006075A1" w:rsidRDefault="005B1C6D" w:rsidP="005B1C6D">
      <w:pPr>
        <w:pStyle w:val="Code"/>
        <w:rPr>
          <w:highlight w:val="white"/>
        </w:rPr>
      </w:pPr>
      <w:r w:rsidRPr="006075A1">
        <w:rPr>
          <w:highlight w:val="white"/>
        </w:rPr>
        <w:t xml:space="preserve">            else if (secondTokenName.Equals("if")) {</w:t>
      </w:r>
    </w:p>
    <w:p w14:paraId="7B0C2892" w14:textId="77777777" w:rsidR="005B1C6D" w:rsidRPr="006075A1" w:rsidRDefault="005B1C6D" w:rsidP="005B1C6D">
      <w:pPr>
        <w:pStyle w:val="Code"/>
        <w:rPr>
          <w:highlight w:val="white"/>
        </w:rPr>
      </w:pPr>
      <w:r w:rsidRPr="006075A1">
        <w:rPr>
          <w:highlight w:val="white"/>
        </w:rPr>
        <w:t xml:space="preserve">              DoIf(tokenList);</w:t>
      </w:r>
    </w:p>
    <w:p w14:paraId="1C7D541D" w14:textId="77777777" w:rsidR="005B1C6D" w:rsidRPr="006075A1" w:rsidRDefault="005B1C6D" w:rsidP="005B1C6D">
      <w:pPr>
        <w:pStyle w:val="Code"/>
        <w:rPr>
          <w:highlight w:val="white"/>
        </w:rPr>
      </w:pPr>
      <w:r w:rsidRPr="006075A1">
        <w:rPr>
          <w:highlight w:val="white"/>
        </w:rPr>
        <w:t xml:space="preserve">            }</w:t>
      </w:r>
    </w:p>
    <w:p w14:paraId="0F10A5BE" w14:textId="77777777" w:rsidR="005B1C6D" w:rsidRPr="006075A1" w:rsidRDefault="005B1C6D" w:rsidP="005B1C6D">
      <w:pPr>
        <w:pStyle w:val="Code"/>
        <w:rPr>
          <w:highlight w:val="white"/>
        </w:rPr>
      </w:pPr>
      <w:r w:rsidRPr="006075A1">
        <w:rPr>
          <w:highlight w:val="white"/>
        </w:rPr>
        <w:t xml:space="preserve">            else if (secondTokenName.Equals("elif")) {</w:t>
      </w:r>
    </w:p>
    <w:p w14:paraId="0CB32F43" w14:textId="77777777" w:rsidR="005B1C6D" w:rsidRPr="006075A1" w:rsidRDefault="005B1C6D" w:rsidP="005B1C6D">
      <w:pPr>
        <w:pStyle w:val="Code"/>
        <w:rPr>
          <w:highlight w:val="white"/>
        </w:rPr>
      </w:pPr>
      <w:r w:rsidRPr="006075A1">
        <w:rPr>
          <w:highlight w:val="white"/>
        </w:rPr>
        <w:t xml:space="preserve">              DoElseIf(tokenList);</w:t>
      </w:r>
    </w:p>
    <w:p w14:paraId="5128CA85" w14:textId="77777777" w:rsidR="005B1C6D" w:rsidRPr="006075A1" w:rsidRDefault="005B1C6D" w:rsidP="005B1C6D">
      <w:pPr>
        <w:pStyle w:val="Code"/>
        <w:rPr>
          <w:highlight w:val="white"/>
        </w:rPr>
      </w:pPr>
      <w:r w:rsidRPr="006075A1">
        <w:rPr>
          <w:highlight w:val="white"/>
        </w:rPr>
        <w:t xml:space="preserve">            }</w:t>
      </w:r>
    </w:p>
    <w:p w14:paraId="24EE3E77" w14:textId="77777777" w:rsidR="005B1C6D" w:rsidRPr="006075A1" w:rsidRDefault="005B1C6D" w:rsidP="005B1C6D">
      <w:pPr>
        <w:pStyle w:val="Code"/>
        <w:rPr>
          <w:highlight w:val="white"/>
        </w:rPr>
      </w:pPr>
      <w:r w:rsidRPr="006075A1">
        <w:rPr>
          <w:highlight w:val="white"/>
        </w:rPr>
        <w:t xml:space="preserve">            else if (secondTokenName.Equals("else")) {</w:t>
      </w:r>
    </w:p>
    <w:p w14:paraId="62DF0F27" w14:textId="77777777" w:rsidR="005B1C6D" w:rsidRPr="006075A1" w:rsidRDefault="005B1C6D" w:rsidP="005B1C6D">
      <w:pPr>
        <w:pStyle w:val="Code"/>
        <w:rPr>
          <w:highlight w:val="white"/>
        </w:rPr>
      </w:pPr>
      <w:r w:rsidRPr="006075A1">
        <w:rPr>
          <w:highlight w:val="white"/>
        </w:rPr>
        <w:t xml:space="preserve">              DoElse(tokenList);</w:t>
      </w:r>
    </w:p>
    <w:p w14:paraId="225546A7" w14:textId="77777777" w:rsidR="005B1C6D" w:rsidRPr="006075A1" w:rsidRDefault="005B1C6D" w:rsidP="005B1C6D">
      <w:pPr>
        <w:pStyle w:val="Code"/>
        <w:rPr>
          <w:highlight w:val="white"/>
        </w:rPr>
      </w:pPr>
      <w:r w:rsidRPr="006075A1">
        <w:rPr>
          <w:highlight w:val="white"/>
        </w:rPr>
        <w:t xml:space="preserve">            }</w:t>
      </w:r>
    </w:p>
    <w:p w14:paraId="3C843555" w14:textId="77777777" w:rsidR="005B1C6D" w:rsidRPr="006075A1" w:rsidRDefault="005B1C6D" w:rsidP="005B1C6D">
      <w:pPr>
        <w:pStyle w:val="Code"/>
        <w:rPr>
          <w:highlight w:val="white"/>
        </w:rPr>
      </w:pPr>
      <w:r w:rsidRPr="006075A1">
        <w:rPr>
          <w:highlight w:val="white"/>
        </w:rPr>
        <w:t xml:space="preserve">            else if (secondTokenName.Equals("endif")) {</w:t>
      </w:r>
    </w:p>
    <w:p w14:paraId="36FECE5A" w14:textId="77777777" w:rsidR="005B1C6D" w:rsidRPr="006075A1" w:rsidRDefault="005B1C6D" w:rsidP="005B1C6D">
      <w:pPr>
        <w:pStyle w:val="Code"/>
        <w:rPr>
          <w:highlight w:val="white"/>
        </w:rPr>
      </w:pPr>
      <w:r w:rsidRPr="006075A1">
        <w:rPr>
          <w:highlight w:val="white"/>
        </w:rPr>
        <w:t xml:space="preserve">              DoEndIf(tokenList);</w:t>
      </w:r>
    </w:p>
    <w:p w14:paraId="683F2FAE" w14:textId="77777777" w:rsidR="005B1C6D" w:rsidRPr="006075A1" w:rsidRDefault="005B1C6D" w:rsidP="005B1C6D">
      <w:pPr>
        <w:pStyle w:val="Code"/>
        <w:rPr>
          <w:highlight w:val="white"/>
        </w:rPr>
      </w:pPr>
      <w:r w:rsidRPr="006075A1">
        <w:rPr>
          <w:highlight w:val="white"/>
        </w:rPr>
        <w:t xml:space="preserve">            }</w:t>
      </w:r>
    </w:p>
    <w:p w14:paraId="5B151002" w14:textId="77777777" w:rsidR="005B1C6D" w:rsidRPr="006075A1" w:rsidRDefault="005B1C6D" w:rsidP="005B1C6D">
      <w:pPr>
        <w:pStyle w:val="Code"/>
        <w:rPr>
          <w:highlight w:val="white"/>
        </w:rPr>
      </w:pPr>
      <w:r w:rsidRPr="006075A1">
        <w:rPr>
          <w:highlight w:val="white"/>
        </w:rPr>
        <w:t xml:space="preserve">            else if (IsVisible()) {</w:t>
      </w:r>
    </w:p>
    <w:p w14:paraId="521408D9" w14:textId="77777777" w:rsidR="005B1C6D" w:rsidRPr="006075A1" w:rsidRDefault="005B1C6D" w:rsidP="005B1C6D">
      <w:pPr>
        <w:pStyle w:val="Code"/>
        <w:rPr>
          <w:highlight w:val="white"/>
        </w:rPr>
      </w:pPr>
      <w:r w:rsidRPr="006075A1">
        <w:rPr>
          <w:highlight w:val="white"/>
        </w:rPr>
        <w:t xml:space="preserve">              if (secondTokenName.Equals("include")) {</w:t>
      </w:r>
    </w:p>
    <w:p w14:paraId="65A44ACA" w14:textId="77777777" w:rsidR="005B1C6D" w:rsidRPr="006075A1" w:rsidRDefault="005B1C6D" w:rsidP="005B1C6D">
      <w:pPr>
        <w:pStyle w:val="Code"/>
        <w:rPr>
          <w:highlight w:val="white"/>
        </w:rPr>
      </w:pPr>
      <w:r w:rsidRPr="006075A1">
        <w:rPr>
          <w:highlight w:val="white"/>
        </w:rPr>
        <w:t xml:space="preserve">                DoInclude(tokenList);</w:t>
      </w:r>
    </w:p>
    <w:p w14:paraId="6AD61F0A" w14:textId="77777777" w:rsidR="005B1C6D" w:rsidRPr="006075A1" w:rsidRDefault="005B1C6D" w:rsidP="005B1C6D">
      <w:pPr>
        <w:pStyle w:val="Code"/>
        <w:rPr>
          <w:highlight w:val="white"/>
        </w:rPr>
      </w:pPr>
      <w:r w:rsidRPr="006075A1">
        <w:rPr>
          <w:highlight w:val="white"/>
        </w:rPr>
        <w:t xml:space="preserve">              }</w:t>
      </w:r>
    </w:p>
    <w:p w14:paraId="3371C5E9" w14:textId="77777777" w:rsidR="005B1C6D" w:rsidRPr="006075A1" w:rsidRDefault="005B1C6D" w:rsidP="005B1C6D">
      <w:pPr>
        <w:pStyle w:val="Code"/>
        <w:rPr>
          <w:highlight w:val="white"/>
        </w:rPr>
      </w:pPr>
      <w:r w:rsidRPr="006075A1">
        <w:rPr>
          <w:highlight w:val="white"/>
        </w:rPr>
        <w:t xml:space="preserve">              else if (secondTokenName.Equals("define")) {</w:t>
      </w:r>
    </w:p>
    <w:p w14:paraId="2EC2381D" w14:textId="77777777" w:rsidR="005B1C6D" w:rsidRPr="006075A1" w:rsidRDefault="005B1C6D" w:rsidP="005B1C6D">
      <w:pPr>
        <w:pStyle w:val="Code"/>
        <w:rPr>
          <w:highlight w:val="white"/>
        </w:rPr>
      </w:pPr>
      <w:r w:rsidRPr="006075A1">
        <w:rPr>
          <w:highlight w:val="white"/>
        </w:rPr>
        <w:t xml:space="preserve">                DoDefine(tokenList);</w:t>
      </w:r>
    </w:p>
    <w:p w14:paraId="6BEF7A69" w14:textId="77777777" w:rsidR="005B1C6D" w:rsidRPr="006075A1" w:rsidRDefault="005B1C6D" w:rsidP="005B1C6D">
      <w:pPr>
        <w:pStyle w:val="Code"/>
        <w:rPr>
          <w:highlight w:val="white"/>
        </w:rPr>
      </w:pPr>
      <w:r w:rsidRPr="006075A1">
        <w:rPr>
          <w:highlight w:val="white"/>
        </w:rPr>
        <w:t xml:space="preserve">              }</w:t>
      </w:r>
    </w:p>
    <w:p w14:paraId="5D381218" w14:textId="77777777" w:rsidR="005B1C6D" w:rsidRPr="006075A1" w:rsidRDefault="005B1C6D" w:rsidP="005B1C6D">
      <w:pPr>
        <w:pStyle w:val="Code"/>
        <w:rPr>
          <w:highlight w:val="white"/>
        </w:rPr>
      </w:pPr>
      <w:r w:rsidRPr="006075A1">
        <w:rPr>
          <w:highlight w:val="white"/>
        </w:rPr>
        <w:t xml:space="preserve">              else if (secondTokenName.Equals("undef")) {</w:t>
      </w:r>
    </w:p>
    <w:p w14:paraId="4B1AF79D" w14:textId="77777777" w:rsidR="005B1C6D" w:rsidRPr="006075A1" w:rsidRDefault="005B1C6D" w:rsidP="005B1C6D">
      <w:pPr>
        <w:pStyle w:val="Code"/>
        <w:rPr>
          <w:highlight w:val="white"/>
        </w:rPr>
      </w:pPr>
      <w:r w:rsidRPr="006075A1">
        <w:rPr>
          <w:highlight w:val="white"/>
        </w:rPr>
        <w:t xml:space="preserve">                DoUndef(tokenList);</w:t>
      </w:r>
    </w:p>
    <w:p w14:paraId="649A1428" w14:textId="77777777" w:rsidR="005B1C6D" w:rsidRPr="006075A1" w:rsidRDefault="005B1C6D" w:rsidP="005B1C6D">
      <w:pPr>
        <w:pStyle w:val="Code"/>
        <w:rPr>
          <w:highlight w:val="white"/>
        </w:rPr>
      </w:pPr>
      <w:r w:rsidRPr="006075A1">
        <w:rPr>
          <w:highlight w:val="white"/>
        </w:rPr>
        <w:t xml:space="preserve">              }</w:t>
      </w:r>
    </w:p>
    <w:p w14:paraId="06041F5F" w14:textId="77777777" w:rsidR="005B1C6D" w:rsidRPr="006075A1" w:rsidRDefault="005B1C6D" w:rsidP="005B1C6D">
      <w:pPr>
        <w:pStyle w:val="Code"/>
        <w:rPr>
          <w:highlight w:val="white"/>
        </w:rPr>
      </w:pPr>
      <w:r w:rsidRPr="006075A1">
        <w:rPr>
          <w:highlight w:val="white"/>
        </w:rPr>
        <w:t xml:space="preserve">              else if (secondTokenName.Equals("line")) {</w:t>
      </w:r>
    </w:p>
    <w:p w14:paraId="67343502" w14:textId="77777777" w:rsidR="005B1C6D" w:rsidRPr="006075A1" w:rsidRDefault="005B1C6D" w:rsidP="005B1C6D">
      <w:pPr>
        <w:pStyle w:val="Code"/>
        <w:rPr>
          <w:highlight w:val="white"/>
        </w:rPr>
      </w:pPr>
      <w:r w:rsidRPr="006075A1">
        <w:rPr>
          <w:highlight w:val="white"/>
        </w:rPr>
        <w:t xml:space="preserve">                DoLine(tokenList);</w:t>
      </w:r>
    </w:p>
    <w:p w14:paraId="58E28217" w14:textId="77777777" w:rsidR="005B1C6D" w:rsidRPr="006075A1" w:rsidRDefault="005B1C6D" w:rsidP="005B1C6D">
      <w:pPr>
        <w:pStyle w:val="Code"/>
        <w:rPr>
          <w:highlight w:val="white"/>
        </w:rPr>
      </w:pPr>
      <w:r w:rsidRPr="006075A1">
        <w:rPr>
          <w:highlight w:val="white"/>
        </w:rPr>
        <w:t xml:space="preserve">              }</w:t>
      </w:r>
    </w:p>
    <w:p w14:paraId="04A58992" w14:textId="77777777" w:rsidR="005B1C6D" w:rsidRPr="006075A1" w:rsidRDefault="005B1C6D" w:rsidP="005B1C6D">
      <w:pPr>
        <w:pStyle w:val="Code"/>
        <w:rPr>
          <w:highlight w:val="white"/>
        </w:rPr>
      </w:pPr>
      <w:r w:rsidRPr="006075A1">
        <w:rPr>
          <w:highlight w:val="white"/>
        </w:rPr>
        <w:t xml:space="preserve">              else if (secondTokenName.Equals("error")) {</w:t>
      </w:r>
    </w:p>
    <w:p w14:paraId="5D9B5804" w14:textId="77777777" w:rsidR="005B1C6D" w:rsidRDefault="005B1C6D" w:rsidP="005B1C6D">
      <w:pPr>
        <w:pStyle w:val="Code"/>
        <w:rPr>
          <w:highlight w:val="white"/>
        </w:rPr>
      </w:pPr>
      <w:r w:rsidRPr="006075A1">
        <w:rPr>
          <w:highlight w:val="white"/>
        </w:rPr>
        <w:t xml:space="preserve">                Assert.Error(TokenListToString</w:t>
      </w:r>
    </w:p>
    <w:p w14:paraId="2B8C7137" w14:textId="77777777" w:rsidR="005B1C6D" w:rsidRPr="006075A1" w:rsidRDefault="005B1C6D" w:rsidP="005B1C6D">
      <w:pPr>
        <w:pStyle w:val="Code"/>
        <w:rPr>
          <w:highlight w:val="white"/>
        </w:rPr>
      </w:pPr>
      <w:r>
        <w:rPr>
          <w:highlight w:val="white"/>
        </w:rPr>
        <w:t xml:space="preserve">                             </w:t>
      </w:r>
      <w:r w:rsidRPr="006075A1">
        <w:rPr>
          <w:highlight w:val="white"/>
        </w:rPr>
        <w:t>(tokenList.GetRange(1, tokenList.Count - 1)));</w:t>
      </w:r>
    </w:p>
    <w:p w14:paraId="45E003B3" w14:textId="77777777" w:rsidR="005B1C6D" w:rsidRPr="006075A1" w:rsidRDefault="005B1C6D" w:rsidP="005B1C6D">
      <w:pPr>
        <w:pStyle w:val="Code"/>
        <w:rPr>
          <w:highlight w:val="white"/>
        </w:rPr>
      </w:pPr>
      <w:r w:rsidRPr="006075A1">
        <w:rPr>
          <w:highlight w:val="white"/>
        </w:rPr>
        <w:t xml:space="preserve">              }</w:t>
      </w:r>
    </w:p>
    <w:p w14:paraId="3DFAD720" w14:textId="77777777" w:rsidR="005B1C6D" w:rsidRPr="006075A1" w:rsidRDefault="005B1C6D" w:rsidP="005B1C6D">
      <w:pPr>
        <w:pStyle w:val="Code"/>
        <w:rPr>
          <w:highlight w:val="white"/>
        </w:rPr>
      </w:pPr>
      <w:r w:rsidRPr="006075A1">
        <w:rPr>
          <w:highlight w:val="white"/>
        </w:rPr>
        <w:t xml:space="preserve">            }</w:t>
      </w:r>
    </w:p>
    <w:p w14:paraId="5B1BAC15" w14:textId="77777777" w:rsidR="005B1C6D" w:rsidRPr="006075A1" w:rsidRDefault="005B1C6D" w:rsidP="005B1C6D">
      <w:pPr>
        <w:pStyle w:val="Code"/>
        <w:rPr>
          <w:highlight w:val="white"/>
        </w:rPr>
      </w:pPr>
      <w:r w:rsidRPr="006075A1">
        <w:rPr>
          <w:highlight w:val="white"/>
        </w:rPr>
        <w:lastRenderedPageBreak/>
        <w:t xml:space="preserve">          }</w:t>
      </w:r>
    </w:p>
    <w:p w14:paraId="4FA58A14" w14:textId="77777777" w:rsidR="005B1C6D" w:rsidRPr="006075A1" w:rsidRDefault="005B1C6D" w:rsidP="005B1C6D">
      <w:pPr>
        <w:pStyle w:val="Code"/>
        <w:rPr>
          <w:highlight w:val="white"/>
        </w:rPr>
      </w:pPr>
    </w:p>
    <w:p w14:paraId="1CAF030D" w14:textId="77777777" w:rsidR="005B1C6D" w:rsidRPr="006075A1" w:rsidRDefault="005B1C6D" w:rsidP="005B1C6D">
      <w:pPr>
        <w:pStyle w:val="Code"/>
        <w:rPr>
          <w:highlight w:val="white"/>
        </w:rPr>
      </w:pPr>
      <w:r w:rsidRPr="006075A1">
        <w:rPr>
          <w:highlight w:val="white"/>
        </w:rPr>
        <w:t xml:space="preserve">          AddNewlinesToBuffer(tokenList);</w:t>
      </w:r>
    </w:p>
    <w:p w14:paraId="0114BEC7" w14:textId="77777777" w:rsidR="005B1C6D" w:rsidRPr="006075A1" w:rsidRDefault="005B1C6D" w:rsidP="005B1C6D">
      <w:pPr>
        <w:pStyle w:val="Code"/>
        <w:rPr>
          <w:highlight w:val="white"/>
        </w:rPr>
      </w:pPr>
      <w:r w:rsidRPr="006075A1">
        <w:rPr>
          <w:highlight w:val="white"/>
        </w:rPr>
        <w:t xml:space="preserve">        }</w:t>
      </w:r>
    </w:p>
    <w:p w14:paraId="13E77C7D" w14:textId="77777777" w:rsidR="005B1C6D" w:rsidRPr="006075A1" w:rsidRDefault="005B1C6D" w:rsidP="005B1C6D">
      <w:pPr>
        <w:pStyle w:val="Code"/>
        <w:rPr>
          <w:highlight w:val="white"/>
        </w:rPr>
      </w:pPr>
      <w:r w:rsidRPr="006075A1">
        <w:rPr>
          <w:highlight w:val="white"/>
        </w:rPr>
        <w:t xml:space="preserve">        else {</w:t>
      </w:r>
    </w:p>
    <w:p w14:paraId="329F709F" w14:textId="77777777" w:rsidR="005B1C6D" w:rsidRPr="006075A1" w:rsidRDefault="005B1C6D" w:rsidP="005B1C6D">
      <w:pPr>
        <w:pStyle w:val="Code"/>
        <w:rPr>
          <w:highlight w:val="white"/>
        </w:rPr>
      </w:pPr>
      <w:r w:rsidRPr="006075A1">
        <w:rPr>
          <w:highlight w:val="white"/>
        </w:rPr>
        <w:t xml:space="preserve">          if (IsVisible()) {</w:t>
      </w:r>
    </w:p>
    <w:p w14:paraId="29B0655C" w14:textId="77777777" w:rsidR="005B1C6D" w:rsidRPr="006075A1" w:rsidRDefault="005B1C6D" w:rsidP="005B1C6D">
      <w:pPr>
        <w:pStyle w:val="Code"/>
        <w:rPr>
          <w:highlight w:val="white"/>
        </w:rPr>
      </w:pPr>
      <w:r w:rsidRPr="006075A1">
        <w:rPr>
          <w:highlight w:val="white"/>
        </w:rPr>
        <w:t xml:space="preserve">            SearchForMacros(tokenList, new Stack&lt;string&gt;());</w:t>
      </w:r>
    </w:p>
    <w:p w14:paraId="6F2D313B" w14:textId="77777777" w:rsidR="005B1C6D" w:rsidRPr="006075A1" w:rsidRDefault="005B1C6D" w:rsidP="005B1C6D">
      <w:pPr>
        <w:pStyle w:val="Code"/>
        <w:rPr>
          <w:highlight w:val="white"/>
        </w:rPr>
      </w:pPr>
      <w:r w:rsidRPr="006075A1">
        <w:rPr>
          <w:highlight w:val="white"/>
        </w:rPr>
        <w:t xml:space="preserve">            ConcatTokens(tokenList);</w:t>
      </w:r>
    </w:p>
    <w:p w14:paraId="33C68C79" w14:textId="77777777" w:rsidR="005B1C6D" w:rsidRPr="006075A1" w:rsidRDefault="005B1C6D" w:rsidP="005B1C6D">
      <w:pPr>
        <w:pStyle w:val="Code"/>
        <w:rPr>
          <w:highlight w:val="white"/>
        </w:rPr>
      </w:pPr>
      <w:r w:rsidRPr="006075A1">
        <w:rPr>
          <w:highlight w:val="white"/>
        </w:rPr>
        <w:t xml:space="preserve">            MergeStrings(tokenList);</w:t>
      </w:r>
    </w:p>
    <w:p w14:paraId="6307CCB4" w14:textId="77777777" w:rsidR="005B1C6D" w:rsidRPr="006075A1" w:rsidRDefault="005B1C6D" w:rsidP="005B1C6D">
      <w:pPr>
        <w:pStyle w:val="Code"/>
        <w:rPr>
          <w:highlight w:val="white"/>
        </w:rPr>
      </w:pPr>
      <w:r w:rsidRPr="006075A1">
        <w:rPr>
          <w:highlight w:val="white"/>
        </w:rPr>
        <w:t xml:space="preserve">            AddTokenListToBuffer(tokenList);</w:t>
      </w:r>
    </w:p>
    <w:p w14:paraId="3D4511EC" w14:textId="77777777" w:rsidR="005B1C6D" w:rsidRPr="006075A1" w:rsidRDefault="005B1C6D" w:rsidP="005B1C6D">
      <w:pPr>
        <w:pStyle w:val="Code"/>
        <w:rPr>
          <w:highlight w:val="white"/>
        </w:rPr>
      </w:pPr>
      <w:r w:rsidRPr="006075A1">
        <w:rPr>
          <w:highlight w:val="white"/>
        </w:rPr>
        <w:t xml:space="preserve">          }</w:t>
      </w:r>
    </w:p>
    <w:p w14:paraId="1DCD603B" w14:textId="77777777" w:rsidR="005B1C6D" w:rsidRPr="006075A1" w:rsidRDefault="005B1C6D" w:rsidP="005B1C6D">
      <w:pPr>
        <w:pStyle w:val="Code"/>
        <w:rPr>
          <w:highlight w:val="white"/>
        </w:rPr>
      </w:pPr>
      <w:r w:rsidRPr="006075A1">
        <w:rPr>
          <w:highlight w:val="white"/>
        </w:rPr>
        <w:t xml:space="preserve">          else {</w:t>
      </w:r>
    </w:p>
    <w:p w14:paraId="6AF17493" w14:textId="77777777" w:rsidR="005B1C6D" w:rsidRPr="006075A1" w:rsidRDefault="005B1C6D" w:rsidP="005B1C6D">
      <w:pPr>
        <w:pStyle w:val="Code"/>
        <w:rPr>
          <w:highlight w:val="white"/>
        </w:rPr>
      </w:pPr>
      <w:r w:rsidRPr="006075A1">
        <w:rPr>
          <w:highlight w:val="white"/>
        </w:rPr>
        <w:t xml:space="preserve">            AddNewlinesToBuffer(tokenList);</w:t>
      </w:r>
    </w:p>
    <w:p w14:paraId="4C120DA2" w14:textId="77777777" w:rsidR="005B1C6D" w:rsidRPr="006075A1" w:rsidRDefault="005B1C6D" w:rsidP="005B1C6D">
      <w:pPr>
        <w:pStyle w:val="Code"/>
        <w:rPr>
          <w:highlight w:val="white"/>
        </w:rPr>
      </w:pPr>
      <w:r w:rsidRPr="006075A1">
        <w:rPr>
          <w:highlight w:val="white"/>
        </w:rPr>
        <w:t xml:space="preserve">          }</w:t>
      </w:r>
    </w:p>
    <w:p w14:paraId="6BA1DEC9" w14:textId="77777777" w:rsidR="005B1C6D" w:rsidRPr="006075A1" w:rsidRDefault="005B1C6D" w:rsidP="005B1C6D">
      <w:pPr>
        <w:pStyle w:val="Code"/>
        <w:rPr>
          <w:highlight w:val="white"/>
        </w:rPr>
      </w:pPr>
      <w:r w:rsidRPr="006075A1">
        <w:rPr>
          <w:highlight w:val="white"/>
        </w:rPr>
        <w:t xml:space="preserve">        }</w:t>
      </w:r>
    </w:p>
    <w:p w14:paraId="3BECA42E" w14:textId="77777777" w:rsidR="005B1C6D" w:rsidRPr="006075A1" w:rsidRDefault="005B1C6D" w:rsidP="005B1C6D">
      <w:pPr>
        <w:pStyle w:val="Code"/>
        <w:rPr>
          <w:highlight w:val="white"/>
        </w:rPr>
      </w:pPr>
      <w:r w:rsidRPr="006075A1">
        <w:rPr>
          <w:highlight w:val="white"/>
        </w:rPr>
        <w:t xml:space="preserve">      }</w:t>
      </w:r>
    </w:p>
    <w:p w14:paraId="00634691" w14:textId="77777777" w:rsidR="005B1C6D" w:rsidRPr="006075A1" w:rsidRDefault="005B1C6D" w:rsidP="005B1C6D">
      <w:pPr>
        <w:pStyle w:val="Code"/>
        <w:rPr>
          <w:highlight w:val="white"/>
        </w:rPr>
      </w:pPr>
      <w:r w:rsidRPr="006075A1">
        <w:rPr>
          <w:highlight w:val="white"/>
        </w:rPr>
        <w:t xml:space="preserve">    }</w:t>
      </w:r>
    </w:p>
    <w:p w14:paraId="7B96D195" w14:textId="77777777" w:rsidR="005B1C6D" w:rsidRDefault="005B1C6D" w:rsidP="005B1C6D">
      <w:pPr>
        <w:pStyle w:val="Code"/>
        <w:rPr>
          <w:highlight w:val="white"/>
        </w:rPr>
      </w:pPr>
    </w:p>
    <w:p w14:paraId="63F34813" w14:textId="77777777" w:rsidR="005B1C6D" w:rsidRPr="00296821" w:rsidRDefault="005B1C6D" w:rsidP="005B1C6D">
      <w:pPr>
        <w:pStyle w:val="Code"/>
        <w:rPr>
          <w:highlight w:val="white"/>
        </w:rPr>
      </w:pPr>
      <w:r w:rsidRPr="00296821">
        <w:rPr>
          <w:highlight w:val="white"/>
        </w:rPr>
        <w:t xml:space="preserve">    private void AddTokenListToBuffer(List&lt;Token&gt; tokenList) {</w:t>
      </w:r>
    </w:p>
    <w:p w14:paraId="0720EE60" w14:textId="77777777" w:rsidR="005B1C6D" w:rsidRPr="00296821" w:rsidRDefault="005B1C6D" w:rsidP="005B1C6D">
      <w:pPr>
        <w:pStyle w:val="Code"/>
        <w:rPr>
          <w:highlight w:val="white"/>
        </w:rPr>
      </w:pPr>
      <w:r w:rsidRPr="00296821">
        <w:rPr>
          <w:highlight w:val="white"/>
        </w:rPr>
        <w:t xml:space="preserve">      foreach (Token token in tokenList) {</w:t>
      </w:r>
    </w:p>
    <w:p w14:paraId="15659AD1" w14:textId="77777777" w:rsidR="005B1C6D" w:rsidRPr="00296821" w:rsidRDefault="005B1C6D" w:rsidP="005B1C6D">
      <w:pPr>
        <w:pStyle w:val="Code"/>
        <w:rPr>
          <w:highlight w:val="white"/>
        </w:rPr>
      </w:pPr>
      <w:r w:rsidRPr="00296821">
        <w:rPr>
          <w:highlight w:val="white"/>
        </w:rPr>
        <w:t xml:space="preserve">        m_outputBuffer.Append(token.ToNewlineString() + token.ToString());</w:t>
      </w:r>
    </w:p>
    <w:p w14:paraId="75F0F167" w14:textId="77777777" w:rsidR="005B1C6D" w:rsidRPr="00296821" w:rsidRDefault="005B1C6D" w:rsidP="005B1C6D">
      <w:pPr>
        <w:pStyle w:val="Code"/>
        <w:rPr>
          <w:highlight w:val="white"/>
        </w:rPr>
      </w:pPr>
      <w:r w:rsidRPr="00296821">
        <w:rPr>
          <w:highlight w:val="white"/>
        </w:rPr>
        <w:t xml:space="preserve">      }</w:t>
      </w:r>
    </w:p>
    <w:p w14:paraId="376A0670" w14:textId="77777777" w:rsidR="005B1C6D" w:rsidRPr="00296821" w:rsidRDefault="005B1C6D" w:rsidP="005B1C6D">
      <w:pPr>
        <w:pStyle w:val="Code"/>
        <w:rPr>
          <w:highlight w:val="white"/>
        </w:rPr>
      </w:pPr>
      <w:r w:rsidRPr="00296821">
        <w:rPr>
          <w:highlight w:val="white"/>
        </w:rPr>
        <w:t xml:space="preserve">    }</w:t>
      </w:r>
    </w:p>
    <w:p w14:paraId="7985C0A3" w14:textId="77777777" w:rsidR="005B1C6D" w:rsidRPr="00296821" w:rsidRDefault="005B1C6D" w:rsidP="005B1C6D">
      <w:pPr>
        <w:pStyle w:val="Code"/>
        <w:rPr>
          <w:highlight w:val="white"/>
        </w:rPr>
      </w:pPr>
      <w:r w:rsidRPr="00296821">
        <w:rPr>
          <w:highlight w:val="white"/>
        </w:rPr>
        <w:t xml:space="preserve">  </w:t>
      </w:r>
    </w:p>
    <w:p w14:paraId="1B3C3822" w14:textId="77777777" w:rsidR="005B1C6D" w:rsidRPr="00296821" w:rsidRDefault="005B1C6D" w:rsidP="005B1C6D">
      <w:pPr>
        <w:pStyle w:val="Code"/>
        <w:rPr>
          <w:highlight w:val="white"/>
        </w:rPr>
      </w:pPr>
      <w:r w:rsidRPr="00296821">
        <w:rPr>
          <w:highlight w:val="white"/>
        </w:rPr>
        <w:t xml:space="preserve">    private void AddNewlinesToBuffer(List&lt;Token&gt; tokenList) {</w:t>
      </w:r>
    </w:p>
    <w:p w14:paraId="70424132" w14:textId="77777777" w:rsidR="005B1C6D" w:rsidRPr="00296821" w:rsidRDefault="005B1C6D" w:rsidP="005B1C6D">
      <w:pPr>
        <w:pStyle w:val="Code"/>
        <w:rPr>
          <w:highlight w:val="white"/>
        </w:rPr>
      </w:pPr>
      <w:r w:rsidRPr="00296821">
        <w:rPr>
          <w:highlight w:val="white"/>
        </w:rPr>
        <w:t xml:space="preserve">      foreach (Token token in tokenList) {</w:t>
      </w:r>
    </w:p>
    <w:p w14:paraId="38CC1AFE" w14:textId="77777777" w:rsidR="005B1C6D" w:rsidRPr="00296821" w:rsidRDefault="005B1C6D" w:rsidP="005B1C6D">
      <w:pPr>
        <w:pStyle w:val="Code"/>
        <w:rPr>
          <w:highlight w:val="white"/>
        </w:rPr>
      </w:pPr>
      <w:r w:rsidRPr="00296821">
        <w:rPr>
          <w:highlight w:val="white"/>
        </w:rPr>
        <w:t xml:space="preserve">        m_outputBuffer.Append(token.ToNewlineString());</w:t>
      </w:r>
    </w:p>
    <w:p w14:paraId="0934579F" w14:textId="77777777" w:rsidR="005B1C6D" w:rsidRPr="00296821" w:rsidRDefault="005B1C6D" w:rsidP="005B1C6D">
      <w:pPr>
        <w:pStyle w:val="Code"/>
        <w:rPr>
          <w:highlight w:val="white"/>
        </w:rPr>
      </w:pPr>
      <w:r w:rsidRPr="00296821">
        <w:rPr>
          <w:highlight w:val="white"/>
        </w:rPr>
        <w:t xml:space="preserve">        CCompiler_Main.Scanner.Line += token.GetNewlineCount();</w:t>
      </w:r>
    </w:p>
    <w:p w14:paraId="38121DF8" w14:textId="77777777" w:rsidR="005B1C6D" w:rsidRPr="00296821" w:rsidRDefault="005B1C6D" w:rsidP="005B1C6D">
      <w:pPr>
        <w:pStyle w:val="Code"/>
        <w:rPr>
          <w:highlight w:val="white"/>
        </w:rPr>
      </w:pPr>
      <w:r w:rsidRPr="00296821">
        <w:rPr>
          <w:highlight w:val="white"/>
        </w:rPr>
        <w:t xml:space="preserve">      }</w:t>
      </w:r>
    </w:p>
    <w:p w14:paraId="2A147735" w14:textId="77777777" w:rsidR="005B1C6D" w:rsidRPr="00296821" w:rsidRDefault="005B1C6D" w:rsidP="005B1C6D">
      <w:pPr>
        <w:pStyle w:val="Code"/>
        <w:rPr>
          <w:highlight w:val="white"/>
        </w:rPr>
      </w:pPr>
      <w:r w:rsidRPr="00296821">
        <w:rPr>
          <w:highlight w:val="white"/>
        </w:rPr>
        <w:t xml:space="preserve">    }  </w:t>
      </w:r>
    </w:p>
    <w:p w14:paraId="6E2DE400" w14:textId="77777777" w:rsidR="005B1C6D" w:rsidRPr="00EC76D5" w:rsidRDefault="005B1C6D" w:rsidP="005B1C6D">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7190B33B" w14:textId="77777777" w:rsidR="005B1C6D" w:rsidRPr="00CB32E7" w:rsidRDefault="005B1C6D" w:rsidP="005B1C6D">
      <w:pPr>
        <w:pStyle w:val="Code"/>
        <w:rPr>
          <w:highlight w:val="white"/>
        </w:rPr>
      </w:pPr>
      <w:r w:rsidRPr="00CB32E7">
        <w:rPr>
          <w:highlight w:val="white"/>
        </w:rPr>
        <w:t xml:space="preserve">    private bool IsVisible() {</w:t>
      </w:r>
    </w:p>
    <w:p w14:paraId="5738D98A" w14:textId="77777777" w:rsidR="005B1C6D" w:rsidRPr="00CB32E7" w:rsidRDefault="005B1C6D" w:rsidP="005B1C6D">
      <w:pPr>
        <w:pStyle w:val="Code"/>
        <w:rPr>
          <w:highlight w:val="white"/>
        </w:rPr>
      </w:pPr>
      <w:r w:rsidRPr="00CB32E7">
        <w:rPr>
          <w:highlight w:val="white"/>
        </w:rPr>
        <w:t xml:space="preserve">      foreach (Triple&lt;bool,bool,bool&gt; triple in Preprocessor.IfStack) {</w:t>
      </w:r>
    </w:p>
    <w:p w14:paraId="3AFE6DC2" w14:textId="77777777" w:rsidR="005B1C6D" w:rsidRPr="00CB32E7" w:rsidRDefault="005B1C6D" w:rsidP="005B1C6D">
      <w:pPr>
        <w:pStyle w:val="Code"/>
        <w:rPr>
          <w:highlight w:val="white"/>
        </w:rPr>
      </w:pPr>
      <w:r w:rsidRPr="00CB32E7">
        <w:rPr>
          <w:highlight w:val="white"/>
        </w:rPr>
        <w:t xml:space="preserve">        bool currentStatus = triple.Second;</w:t>
      </w:r>
    </w:p>
    <w:p w14:paraId="4DC57129" w14:textId="77777777" w:rsidR="005B1C6D" w:rsidRPr="00CB32E7" w:rsidRDefault="005B1C6D" w:rsidP="005B1C6D">
      <w:pPr>
        <w:pStyle w:val="Code"/>
        <w:rPr>
          <w:highlight w:val="white"/>
        </w:rPr>
      </w:pPr>
      <w:r w:rsidRPr="00CB32E7">
        <w:rPr>
          <w:highlight w:val="white"/>
        </w:rPr>
        <w:t xml:space="preserve">      </w:t>
      </w:r>
    </w:p>
    <w:p w14:paraId="2A9308E3" w14:textId="77777777" w:rsidR="005B1C6D" w:rsidRPr="00CB32E7" w:rsidRDefault="005B1C6D" w:rsidP="005B1C6D">
      <w:pPr>
        <w:pStyle w:val="Code"/>
        <w:rPr>
          <w:highlight w:val="white"/>
        </w:rPr>
      </w:pPr>
      <w:r w:rsidRPr="00CB32E7">
        <w:rPr>
          <w:highlight w:val="white"/>
        </w:rPr>
        <w:t xml:space="preserve">        if (!currentStatus) {</w:t>
      </w:r>
    </w:p>
    <w:p w14:paraId="65C8C1E2" w14:textId="77777777" w:rsidR="005B1C6D" w:rsidRPr="00CB32E7" w:rsidRDefault="005B1C6D" w:rsidP="005B1C6D">
      <w:pPr>
        <w:pStyle w:val="Code"/>
        <w:rPr>
          <w:highlight w:val="white"/>
        </w:rPr>
      </w:pPr>
      <w:r w:rsidRPr="00CB32E7">
        <w:rPr>
          <w:highlight w:val="white"/>
        </w:rPr>
        <w:t xml:space="preserve">          return false;</w:t>
      </w:r>
    </w:p>
    <w:p w14:paraId="61C2D7A3" w14:textId="77777777" w:rsidR="005B1C6D" w:rsidRPr="00CB32E7" w:rsidRDefault="005B1C6D" w:rsidP="005B1C6D">
      <w:pPr>
        <w:pStyle w:val="Code"/>
        <w:rPr>
          <w:highlight w:val="white"/>
        </w:rPr>
      </w:pPr>
      <w:r w:rsidRPr="00CB32E7">
        <w:rPr>
          <w:highlight w:val="white"/>
        </w:rPr>
        <w:t xml:space="preserve">        }</w:t>
      </w:r>
    </w:p>
    <w:p w14:paraId="0AD76E92" w14:textId="77777777" w:rsidR="005B1C6D" w:rsidRPr="00CB32E7" w:rsidRDefault="005B1C6D" w:rsidP="005B1C6D">
      <w:pPr>
        <w:pStyle w:val="Code"/>
        <w:rPr>
          <w:highlight w:val="white"/>
        </w:rPr>
      </w:pPr>
      <w:r w:rsidRPr="00CB32E7">
        <w:rPr>
          <w:highlight w:val="white"/>
        </w:rPr>
        <w:t xml:space="preserve">      }</w:t>
      </w:r>
    </w:p>
    <w:p w14:paraId="05B98F2A" w14:textId="77777777" w:rsidR="005B1C6D" w:rsidRPr="00CB32E7" w:rsidRDefault="005B1C6D" w:rsidP="005B1C6D">
      <w:pPr>
        <w:pStyle w:val="Code"/>
        <w:rPr>
          <w:highlight w:val="white"/>
        </w:rPr>
      </w:pPr>
      <w:r w:rsidRPr="00CB32E7">
        <w:rPr>
          <w:highlight w:val="white"/>
        </w:rPr>
        <w:t xml:space="preserve">      </w:t>
      </w:r>
    </w:p>
    <w:p w14:paraId="3AB5F39B" w14:textId="77777777" w:rsidR="005B1C6D" w:rsidRPr="00CB32E7" w:rsidRDefault="005B1C6D" w:rsidP="005B1C6D">
      <w:pPr>
        <w:pStyle w:val="Code"/>
        <w:rPr>
          <w:highlight w:val="white"/>
        </w:rPr>
      </w:pPr>
      <w:r w:rsidRPr="00CB32E7">
        <w:rPr>
          <w:highlight w:val="white"/>
        </w:rPr>
        <w:t xml:space="preserve">      return true;</w:t>
      </w:r>
    </w:p>
    <w:p w14:paraId="714F67BC" w14:textId="77777777" w:rsidR="005B1C6D" w:rsidRPr="00CB32E7" w:rsidRDefault="005B1C6D" w:rsidP="005B1C6D">
      <w:pPr>
        <w:pStyle w:val="Code"/>
        <w:rPr>
          <w:highlight w:val="white"/>
        </w:rPr>
      </w:pPr>
      <w:r w:rsidRPr="00CB32E7">
        <w:rPr>
          <w:highlight w:val="white"/>
        </w:rPr>
        <w:t xml:space="preserve">    }</w:t>
      </w:r>
    </w:p>
    <w:p w14:paraId="0E4B7CC1" w14:textId="77777777" w:rsidR="005B1C6D" w:rsidRPr="00EC76D5" w:rsidRDefault="005B1C6D" w:rsidP="005B1C6D">
      <w:r w:rsidRPr="00EC76D5">
        <w:t xml:space="preserve">The </w:t>
      </w:r>
      <w:proofErr w:type="spellStart"/>
      <w:r w:rsidRPr="00EC76D5">
        <w:rPr>
          <w:rStyle w:val="CodeInText0"/>
        </w:rPr>
        <w:t>trimLeft</w:t>
      </w:r>
      <w:proofErr w:type="spellEnd"/>
      <w:r w:rsidRPr="00EC76D5">
        <w:t xml:space="preserve"> and </w:t>
      </w:r>
      <w:proofErr w:type="spellStart"/>
      <w:r w:rsidRPr="00EC76D5">
        <w:rPr>
          <w:rStyle w:val="CodeInText0"/>
        </w:rPr>
        <w:t>trimRight</w:t>
      </w:r>
      <w:proofErr w:type="spellEnd"/>
      <w:r w:rsidRPr="00EC76D5">
        <w:t xml:space="preserve"> methods simple removes all white-spaces to the left or right of the string.</w:t>
      </w:r>
    </w:p>
    <w:p w14:paraId="00FDA97F" w14:textId="77777777" w:rsidR="005B1C6D" w:rsidRPr="00CB32E7" w:rsidRDefault="005B1C6D" w:rsidP="005B1C6D">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E5C1527" w14:textId="77777777" w:rsidR="005B1C6D" w:rsidRPr="00EC76D5" w:rsidRDefault="005B1C6D" w:rsidP="005B1C6D">
      <w:pPr>
        <w:pStyle w:val="Rubrik3"/>
      </w:pPr>
      <w:bookmarkStart w:id="557" w:name="_Toc49764314"/>
      <w:r w:rsidRPr="00EC76D5">
        <w:t>Lines</w:t>
      </w:r>
      <w:bookmarkEnd w:id="557"/>
    </w:p>
    <w:p w14:paraId="4DA42C7F" w14:textId="77777777" w:rsidR="005B1C6D" w:rsidRPr="00EC76D5" w:rsidRDefault="005B1C6D" w:rsidP="005B1C6D">
      <w:r w:rsidRPr="00EC76D5">
        <w:t xml:space="preserve">The </w:t>
      </w:r>
      <w:proofErr w:type="spellStart"/>
      <w:r w:rsidRPr="00EC76D5">
        <w:rPr>
          <w:rStyle w:val="CodeInText0"/>
        </w:rPr>
        <w:t>doLine</w:t>
      </w:r>
      <w:proofErr w:type="spellEnd"/>
      <w:r w:rsidRPr="00EC76D5">
        <w:t xml:space="preserve"> method handles the </w:t>
      </w:r>
      <w:r w:rsidRPr="00EC76D5">
        <w:rPr>
          <w:rStyle w:val="CodeInText0"/>
        </w:rPr>
        <w:t>#line</w:t>
      </w:r>
      <w:r w:rsidRPr="00EC76D5">
        <w:t xml:space="preserve"> directive by setting the </w:t>
      </w:r>
      <w:proofErr w:type="spellStart"/>
      <w:r w:rsidRPr="00EC76D5">
        <w:rPr>
          <w:rStyle w:val="CodeInText0"/>
        </w:rPr>
        <w:t>Main</w:t>
      </w:r>
      <w:r w:rsidRPr="00EC76D5">
        <w:t>.</w:t>
      </w:r>
      <w:r w:rsidRPr="00EC76D5">
        <w:rPr>
          <w:rStyle w:val="CodeInText0"/>
        </w:rPr>
        <w:t>Path</w:t>
      </w:r>
      <w:proofErr w:type="spellEnd"/>
      <w:r w:rsidRPr="00EC76D5">
        <w:t xml:space="preserve"> and </w:t>
      </w:r>
      <w:proofErr w:type="spellStart"/>
      <w:r w:rsidRPr="00EC76D5">
        <w:rPr>
          <w:rStyle w:val="CodeInText0"/>
        </w:rPr>
        <w:t>Main</w:t>
      </w:r>
      <w:r w:rsidRPr="00EC76D5">
        <w:t>.</w:t>
      </w:r>
      <w:r w:rsidRPr="00EC76D5">
        <w:rPr>
          <w:rStyle w:val="CodeInText0"/>
        </w:rPr>
        <w:t>Line</w:t>
      </w:r>
      <w:proofErr w:type="spellEnd"/>
      <w:r w:rsidRPr="00EC76D5">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665057D8" w14:textId="77777777" w:rsidTr="0092795B">
        <w:tc>
          <w:tcPr>
            <w:tcW w:w="3116" w:type="dxa"/>
          </w:tcPr>
          <w:p w14:paraId="2E4BD360" w14:textId="77777777" w:rsidR="005B1C6D" w:rsidRPr="00EC76D5" w:rsidRDefault="005B1C6D" w:rsidP="0092795B">
            <w:pPr>
              <w:pStyle w:val="Code"/>
            </w:pPr>
            <w:r w:rsidRPr="00EC76D5">
              <w:lastRenderedPageBreak/>
              <w:t>#line 100 C:\Temp\Test.c</w:t>
            </w:r>
          </w:p>
        </w:tc>
        <w:tc>
          <w:tcPr>
            <w:tcW w:w="3117" w:type="dxa"/>
          </w:tcPr>
          <w:p w14:paraId="2DF8D3C1" w14:textId="77777777" w:rsidR="005B1C6D" w:rsidRPr="00EC76D5" w:rsidRDefault="005B1C6D" w:rsidP="0092795B">
            <w:pPr>
              <w:pStyle w:val="Code"/>
            </w:pPr>
          </w:p>
        </w:tc>
        <w:tc>
          <w:tcPr>
            <w:tcW w:w="3117" w:type="dxa"/>
          </w:tcPr>
          <w:p w14:paraId="3DE070B3" w14:textId="77777777" w:rsidR="005B1C6D" w:rsidRPr="00EC76D5" w:rsidRDefault="005B1C6D" w:rsidP="0092795B">
            <w:pPr>
              <w:pStyle w:val="Code"/>
            </w:pPr>
          </w:p>
        </w:tc>
      </w:tr>
      <w:tr w:rsidR="005B1C6D" w:rsidRPr="00EC76D5" w14:paraId="1BF51438" w14:textId="77777777" w:rsidTr="0092795B">
        <w:tc>
          <w:tcPr>
            <w:tcW w:w="3116" w:type="dxa"/>
          </w:tcPr>
          <w:p w14:paraId="3346EAFC" w14:textId="77777777" w:rsidR="005B1C6D" w:rsidRPr="00EC76D5" w:rsidRDefault="005B1C6D" w:rsidP="0092795B">
            <w:pPr>
              <w:pStyle w:val="Code"/>
            </w:pPr>
            <w:r w:rsidRPr="00EC76D5">
              <w:t>$C:\Temp\Test.c,100$</w:t>
            </w:r>
          </w:p>
        </w:tc>
        <w:tc>
          <w:tcPr>
            <w:tcW w:w="3117" w:type="dxa"/>
          </w:tcPr>
          <w:p w14:paraId="42B1A681" w14:textId="77777777" w:rsidR="005B1C6D" w:rsidRPr="00EC76D5" w:rsidRDefault="005B1C6D" w:rsidP="0092795B">
            <w:pPr>
              <w:pStyle w:val="Code"/>
            </w:pPr>
          </w:p>
        </w:tc>
        <w:tc>
          <w:tcPr>
            <w:tcW w:w="3117" w:type="dxa"/>
          </w:tcPr>
          <w:p w14:paraId="344D7E5A" w14:textId="77777777" w:rsidR="005B1C6D" w:rsidRPr="00EC76D5" w:rsidRDefault="005B1C6D" w:rsidP="0092795B">
            <w:pPr>
              <w:pStyle w:val="Code"/>
            </w:pPr>
          </w:p>
        </w:tc>
      </w:tr>
    </w:tbl>
    <w:p w14:paraId="241573CC" w14:textId="77777777" w:rsidR="005B1C6D" w:rsidRDefault="005B1C6D" w:rsidP="005B1C6D">
      <w:pPr>
        <w:pStyle w:val="Code"/>
        <w:rPr>
          <w:highlight w:val="white"/>
        </w:rPr>
      </w:pPr>
    </w:p>
    <w:p w14:paraId="66082F93" w14:textId="77777777" w:rsidR="005B1C6D" w:rsidRPr="0023527B" w:rsidRDefault="005B1C6D" w:rsidP="005B1C6D">
      <w:pPr>
        <w:pStyle w:val="Code"/>
        <w:rPr>
          <w:highlight w:val="white"/>
        </w:rPr>
      </w:pPr>
      <w:r w:rsidRPr="0023527B">
        <w:rPr>
          <w:highlight w:val="white"/>
        </w:rPr>
        <w:t xml:space="preserve">    private void DoLine(List&lt;Token&gt; tokenList) {</w:t>
      </w:r>
    </w:p>
    <w:p w14:paraId="63160BC4" w14:textId="77777777" w:rsidR="005B1C6D" w:rsidRPr="0023527B" w:rsidRDefault="005B1C6D" w:rsidP="005B1C6D">
      <w:pPr>
        <w:pStyle w:val="Code"/>
        <w:rPr>
          <w:highlight w:val="white"/>
        </w:rPr>
      </w:pPr>
      <w:r w:rsidRPr="0023527B">
        <w:rPr>
          <w:highlight w:val="white"/>
        </w:rPr>
        <w:t xml:space="preserve">      int listSize = tokenList.Count;</w:t>
      </w:r>
    </w:p>
    <w:p w14:paraId="5FCE5796" w14:textId="77777777" w:rsidR="005B1C6D" w:rsidRPr="0023527B" w:rsidRDefault="005B1C6D" w:rsidP="005B1C6D">
      <w:pPr>
        <w:pStyle w:val="Code"/>
        <w:rPr>
          <w:highlight w:val="white"/>
        </w:rPr>
      </w:pPr>
      <w:r w:rsidRPr="0023527B">
        <w:rPr>
          <w:highlight w:val="white"/>
        </w:rPr>
        <w:t xml:space="preserve">    </w:t>
      </w:r>
    </w:p>
    <w:p w14:paraId="0A02F93A" w14:textId="77777777" w:rsidR="005B1C6D" w:rsidRPr="0023527B" w:rsidRDefault="005B1C6D" w:rsidP="005B1C6D">
      <w:pPr>
        <w:pStyle w:val="Code"/>
        <w:rPr>
          <w:highlight w:val="white"/>
        </w:rPr>
      </w:pPr>
      <w:r w:rsidRPr="0023527B">
        <w:rPr>
          <w:highlight w:val="white"/>
        </w:rPr>
        <w:t xml:space="preserve">      if ((listSize == 4) || (listSize == 5)) {</w:t>
      </w:r>
    </w:p>
    <w:p w14:paraId="2F1FD07B" w14:textId="77777777" w:rsidR="005B1C6D" w:rsidRPr="0023527B" w:rsidRDefault="005B1C6D" w:rsidP="005B1C6D">
      <w:pPr>
        <w:pStyle w:val="Code"/>
        <w:rPr>
          <w:highlight w:val="white"/>
        </w:rPr>
      </w:pPr>
      <w:r w:rsidRPr="0023527B">
        <w:rPr>
          <w:highlight w:val="white"/>
        </w:rPr>
        <w:t xml:space="preserve">        string lineText = (string) tokenList[2].Value;</w:t>
      </w:r>
    </w:p>
    <w:p w14:paraId="728DD12D" w14:textId="77777777" w:rsidR="005B1C6D" w:rsidRDefault="005B1C6D" w:rsidP="005B1C6D">
      <w:pPr>
        <w:pStyle w:val="Code"/>
        <w:rPr>
          <w:highlight w:val="white"/>
        </w:rPr>
      </w:pPr>
      <w:r w:rsidRPr="0023527B">
        <w:rPr>
          <w:highlight w:val="white"/>
        </w:rPr>
        <w:t xml:space="preserve">        Assert.Error(int.TryParse(lineText, out CCompiler_Main.Scanner.Line),</w:t>
      </w:r>
    </w:p>
    <w:p w14:paraId="459EAB07" w14:textId="77777777" w:rsidR="005B1C6D" w:rsidRPr="0023527B" w:rsidRDefault="005B1C6D" w:rsidP="005B1C6D">
      <w:pPr>
        <w:pStyle w:val="Code"/>
        <w:rPr>
          <w:highlight w:val="white"/>
        </w:rPr>
      </w:pPr>
      <w:r>
        <w:rPr>
          <w:highlight w:val="white"/>
        </w:rPr>
        <w:t xml:space="preserve">                                 </w:t>
      </w:r>
      <w:r w:rsidRPr="0023527B">
        <w:rPr>
          <w:highlight w:val="white"/>
        </w:rPr>
        <w:t xml:space="preserve"> lineText, Message.Invalid_line_number);</w:t>
      </w:r>
    </w:p>
    <w:p w14:paraId="7313F2CC" w14:textId="77777777" w:rsidR="005B1C6D" w:rsidRPr="0023527B" w:rsidRDefault="005B1C6D" w:rsidP="005B1C6D">
      <w:pPr>
        <w:pStyle w:val="Code"/>
        <w:rPr>
          <w:highlight w:val="white"/>
        </w:rPr>
      </w:pPr>
    </w:p>
    <w:p w14:paraId="5F567258" w14:textId="77777777" w:rsidR="005B1C6D" w:rsidRPr="0023527B" w:rsidRDefault="005B1C6D" w:rsidP="005B1C6D">
      <w:pPr>
        <w:pStyle w:val="Code"/>
        <w:rPr>
          <w:highlight w:val="white"/>
        </w:rPr>
      </w:pPr>
      <w:r w:rsidRPr="0023527B">
        <w:rPr>
          <w:highlight w:val="white"/>
        </w:rPr>
        <w:t xml:space="preserve">        if (listSize == 5) {</w:t>
      </w:r>
    </w:p>
    <w:p w14:paraId="126D8C16" w14:textId="77777777" w:rsidR="005B1C6D" w:rsidRDefault="005B1C6D" w:rsidP="005B1C6D">
      <w:pPr>
        <w:pStyle w:val="Code"/>
        <w:rPr>
          <w:highlight w:val="white"/>
        </w:rPr>
      </w:pPr>
      <w:r w:rsidRPr="0023527B">
        <w:rPr>
          <w:highlight w:val="white"/>
        </w:rPr>
        <w:t xml:space="preserve">          CCompiler_Main.Scanner.Path =</w:t>
      </w:r>
    </w:p>
    <w:p w14:paraId="0FA3F3F9" w14:textId="77777777" w:rsidR="005B1C6D" w:rsidRPr="0023527B" w:rsidRDefault="005B1C6D" w:rsidP="005B1C6D">
      <w:pPr>
        <w:pStyle w:val="Code"/>
        <w:rPr>
          <w:highlight w:val="white"/>
        </w:rPr>
      </w:pPr>
      <w:r>
        <w:rPr>
          <w:highlight w:val="white"/>
        </w:rPr>
        <w:t xml:space="preserve">           </w:t>
      </w:r>
      <w:r w:rsidRPr="0023527B">
        <w:rPr>
          <w:highlight w:val="white"/>
        </w:rPr>
        <w:t xml:space="preserve"> new FileInfo((string) tokenList[3].Value);</w:t>
      </w:r>
    </w:p>
    <w:p w14:paraId="1FD351FA" w14:textId="77777777" w:rsidR="005B1C6D" w:rsidRPr="0023527B" w:rsidRDefault="005B1C6D" w:rsidP="005B1C6D">
      <w:pPr>
        <w:pStyle w:val="Code"/>
        <w:rPr>
          <w:highlight w:val="white"/>
        </w:rPr>
      </w:pPr>
      <w:r w:rsidRPr="0023527B">
        <w:rPr>
          <w:highlight w:val="white"/>
        </w:rPr>
        <w:t xml:space="preserve">        }</w:t>
      </w:r>
    </w:p>
    <w:p w14:paraId="08FCB858" w14:textId="77777777" w:rsidR="005B1C6D" w:rsidRPr="0023527B" w:rsidRDefault="005B1C6D" w:rsidP="005B1C6D">
      <w:pPr>
        <w:pStyle w:val="Code"/>
        <w:rPr>
          <w:highlight w:val="white"/>
        </w:rPr>
      </w:pPr>
      <w:r w:rsidRPr="0023527B">
        <w:rPr>
          <w:highlight w:val="white"/>
        </w:rPr>
        <w:t xml:space="preserve">      }</w:t>
      </w:r>
    </w:p>
    <w:p w14:paraId="6238B73F" w14:textId="77777777" w:rsidR="005B1C6D" w:rsidRPr="0023527B" w:rsidRDefault="005B1C6D" w:rsidP="005B1C6D">
      <w:pPr>
        <w:pStyle w:val="Code"/>
        <w:rPr>
          <w:highlight w:val="white"/>
        </w:rPr>
      </w:pPr>
      <w:r w:rsidRPr="0023527B">
        <w:rPr>
          <w:highlight w:val="white"/>
        </w:rPr>
        <w:t xml:space="preserve">      else {</w:t>
      </w:r>
    </w:p>
    <w:p w14:paraId="34DADD54" w14:textId="77777777" w:rsidR="005B1C6D" w:rsidRPr="0023527B" w:rsidRDefault="005B1C6D" w:rsidP="005B1C6D">
      <w:pPr>
        <w:pStyle w:val="Code"/>
        <w:rPr>
          <w:highlight w:val="white"/>
        </w:rPr>
      </w:pPr>
      <w:r w:rsidRPr="0023527B">
        <w:rPr>
          <w:highlight w:val="white"/>
        </w:rPr>
        <w:t xml:space="preserve">        Assert.Error(listSize == 3, TokenListToString(tokenList),</w:t>
      </w:r>
    </w:p>
    <w:p w14:paraId="4B69B981" w14:textId="77777777" w:rsidR="005B1C6D" w:rsidRPr="0023527B" w:rsidRDefault="005B1C6D" w:rsidP="005B1C6D">
      <w:pPr>
        <w:pStyle w:val="Code"/>
        <w:rPr>
          <w:highlight w:val="white"/>
        </w:rPr>
      </w:pPr>
      <w:r w:rsidRPr="0023527B">
        <w:rPr>
          <w:highlight w:val="white"/>
        </w:rPr>
        <w:t xml:space="preserve">                     Message.Invalid_preprocessor_directive);</w:t>
      </w:r>
    </w:p>
    <w:p w14:paraId="31FE6979" w14:textId="77777777" w:rsidR="005B1C6D" w:rsidRPr="0023527B" w:rsidRDefault="005B1C6D" w:rsidP="005B1C6D">
      <w:pPr>
        <w:pStyle w:val="Code"/>
        <w:rPr>
          <w:highlight w:val="white"/>
        </w:rPr>
      </w:pPr>
      <w:r w:rsidRPr="0023527B">
        <w:rPr>
          <w:highlight w:val="white"/>
        </w:rPr>
        <w:t xml:space="preserve">      }</w:t>
      </w:r>
    </w:p>
    <w:p w14:paraId="0821181C" w14:textId="77777777" w:rsidR="005B1C6D" w:rsidRPr="0023527B" w:rsidRDefault="005B1C6D" w:rsidP="005B1C6D">
      <w:pPr>
        <w:pStyle w:val="Code"/>
        <w:rPr>
          <w:highlight w:val="white"/>
        </w:rPr>
      </w:pPr>
    </w:p>
    <w:p w14:paraId="78A692C8"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959EDB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7A01E82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36337250" w14:textId="77777777" w:rsidR="005B1C6D" w:rsidRPr="0023527B" w:rsidRDefault="005B1C6D" w:rsidP="005B1C6D">
      <w:pPr>
        <w:pStyle w:val="Code"/>
        <w:rPr>
          <w:highlight w:val="white"/>
        </w:rPr>
      </w:pPr>
      <w:r w:rsidRPr="0023527B">
        <w:rPr>
          <w:highlight w:val="white"/>
        </w:rPr>
        <w:t xml:space="preserve">    }</w:t>
      </w:r>
    </w:p>
    <w:p w14:paraId="6EB53A9B" w14:textId="77777777" w:rsidR="005B1C6D" w:rsidRPr="00EC76D5" w:rsidRDefault="005B1C6D" w:rsidP="005B1C6D">
      <w:pPr>
        <w:pStyle w:val="Rubrik3"/>
      </w:pPr>
      <w:bookmarkStart w:id="558" w:name="_Toc49764315"/>
      <w:r w:rsidRPr="00EC76D5">
        <w:t>Includes</w:t>
      </w:r>
      <w:bookmarkEnd w:id="558"/>
    </w:p>
    <w:p w14:paraId="39963A74" w14:textId="77777777" w:rsidR="005B1C6D" w:rsidRPr="00EC76D5" w:rsidRDefault="005B1C6D" w:rsidP="005B1C6D">
      <w:r w:rsidRPr="00EC76D5">
        <w:t xml:space="preserve">There are two kinds of include files: system files (‘&lt;’ and ‘&gt;’) and internal files (‘\”’). The systems files are included from the path given by </w:t>
      </w:r>
      <w:proofErr w:type="spellStart"/>
      <w:r w:rsidRPr="00EC76D5">
        <w:rPr>
          <w:rStyle w:val="CodeInText"/>
        </w:rPr>
        <w:t>Main.IncludePath</w:t>
      </w:r>
      <w:proofErr w:type="spellEnd"/>
      <w:r w:rsidRPr="00EC76D5">
        <w:t>, and the internal files are included locally.</w:t>
      </w:r>
    </w:p>
    <w:p w14:paraId="534D4E94" w14:textId="77777777" w:rsidR="005B1C6D" w:rsidRPr="00EC76D5" w:rsidRDefault="005B1C6D" w:rsidP="005B1C6D">
      <w:r w:rsidRPr="00EC76D5">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it or any of its included files has been changed after the object file. The </w:t>
      </w:r>
      <w:proofErr w:type="spellStart"/>
      <w:r w:rsidRPr="00EC76D5">
        <w:rPr>
          <w:rStyle w:val="CodeInText"/>
        </w:rPr>
        <w:t>Main.IncludeStack</w:t>
      </w:r>
      <w:proofErr w:type="spellEnd"/>
      <w:r w:rsidRPr="00EC76D5">
        <w:t xml:space="preserve"> is used to make sure that there is no circular inclusion.</w:t>
      </w:r>
    </w:p>
    <w:p w14:paraId="57CC66D2" w14:textId="77777777" w:rsidR="005B1C6D" w:rsidRPr="00EC76D5" w:rsidRDefault="005B1C6D" w:rsidP="005B1C6D">
      <w:r w:rsidRPr="00EC76D5">
        <w:t xml:space="preserve">The </w:t>
      </w:r>
      <w:proofErr w:type="spellStart"/>
      <w:r w:rsidRPr="00EC76D5">
        <w:rPr>
          <w:rStyle w:val="CodeInText"/>
        </w:rPr>
        <w:t>Main.Path</w:t>
      </w:r>
      <w:proofErr w:type="spellEnd"/>
      <w:r w:rsidRPr="00EC76D5">
        <w:t xml:space="preserve"> and </w:t>
      </w:r>
      <w:proofErr w:type="spellStart"/>
      <w:r w:rsidRPr="00EC76D5">
        <w:rPr>
          <w:rStyle w:val="CodeInText"/>
        </w:rPr>
        <w:t>Main.Line</w:t>
      </w:r>
      <w:proofErr w:type="spellEnd"/>
      <w:r w:rsidRPr="00EC76D5">
        <w:t xml:space="preserve"> fields are temporary replaced by the path and line of the included file. After the include line has been read, the original path and line is added to the included source code, in the dollar sign format (for example: “$C:\Temp\</w:t>
      </w:r>
      <w:proofErr w:type="spellStart"/>
      <w:r w:rsidRPr="00EC76D5">
        <w:t>Test.c,100</w:t>
      </w:r>
      <w:proofErr w:type="spellEnd"/>
      <w:r w:rsidRPr="00EC76D5">
        <w:t xml:space="preserve">$”). The method returns the source code of the included file, which will replace the original include line. </w:t>
      </w:r>
    </w:p>
    <w:p w14:paraId="57916512" w14:textId="77777777" w:rsidR="005B1C6D" w:rsidRPr="0023527B" w:rsidRDefault="005B1C6D" w:rsidP="005B1C6D">
      <w:pPr>
        <w:pStyle w:val="Code"/>
        <w:rPr>
          <w:highlight w:val="white"/>
        </w:rPr>
      </w:pPr>
      <w:r w:rsidRPr="0023527B">
        <w:rPr>
          <w:highlight w:val="white"/>
        </w:rPr>
        <w:t xml:space="preserve">    private void DoInclude(List&lt;Token&gt; tokenList) {</w:t>
      </w:r>
    </w:p>
    <w:p w14:paraId="7FDF5B1F" w14:textId="77777777" w:rsidR="005B1C6D" w:rsidRPr="0023527B" w:rsidRDefault="005B1C6D" w:rsidP="005B1C6D">
      <w:pPr>
        <w:pStyle w:val="Code"/>
        <w:rPr>
          <w:highlight w:val="white"/>
        </w:rPr>
      </w:pPr>
      <w:r w:rsidRPr="0023527B">
        <w:rPr>
          <w:highlight w:val="white"/>
        </w:rPr>
        <w:t xml:space="preserve">      FileInfo includeFile = null;</w:t>
      </w:r>
    </w:p>
    <w:p w14:paraId="36B7B092" w14:textId="77777777" w:rsidR="005B1C6D" w:rsidRPr="0023527B" w:rsidRDefault="005B1C6D" w:rsidP="005B1C6D">
      <w:pPr>
        <w:pStyle w:val="Code"/>
        <w:rPr>
          <w:highlight w:val="white"/>
        </w:rPr>
      </w:pPr>
      <w:r w:rsidRPr="0023527B">
        <w:rPr>
          <w:highlight w:val="white"/>
        </w:rPr>
        <w:t xml:space="preserve">    </w:t>
      </w:r>
    </w:p>
    <w:p w14:paraId="3FFD91B4" w14:textId="77777777" w:rsidR="005B1C6D" w:rsidRPr="0023527B" w:rsidRDefault="005B1C6D" w:rsidP="005B1C6D">
      <w:pPr>
        <w:pStyle w:val="Code"/>
        <w:rPr>
          <w:highlight w:val="white"/>
        </w:rPr>
      </w:pPr>
      <w:r w:rsidRPr="0023527B">
        <w:rPr>
          <w:highlight w:val="white"/>
        </w:rPr>
        <w:t xml:space="preserve">      if ((tokenList[2].Id == CCompiler_Pre.Tokens.STRING) &amp;&amp;</w:t>
      </w:r>
    </w:p>
    <w:p w14:paraId="7DCB76DC" w14:textId="77777777" w:rsidR="005B1C6D" w:rsidRPr="0023527B" w:rsidRDefault="005B1C6D" w:rsidP="005B1C6D">
      <w:pPr>
        <w:pStyle w:val="Code"/>
        <w:rPr>
          <w:highlight w:val="white"/>
        </w:rPr>
      </w:pPr>
      <w:r w:rsidRPr="0023527B">
        <w:rPr>
          <w:highlight w:val="white"/>
        </w:rPr>
        <w:t xml:space="preserve">          (tokenList[3].Id == CCompiler_Pre.Tokens.EOF)) {</w:t>
      </w:r>
    </w:p>
    <w:p w14:paraId="019BD946" w14:textId="77777777" w:rsidR="005B1C6D" w:rsidRPr="0023527B" w:rsidRDefault="005B1C6D" w:rsidP="005B1C6D">
      <w:pPr>
        <w:pStyle w:val="Code"/>
        <w:rPr>
          <w:highlight w:val="white"/>
        </w:rPr>
      </w:pPr>
      <w:r w:rsidRPr="0023527B">
        <w:rPr>
          <w:highlight w:val="white"/>
        </w:rPr>
        <w:t xml:space="preserve">        string text = tokenList[2].ToString();</w:t>
      </w:r>
    </w:p>
    <w:p w14:paraId="52EB15F0" w14:textId="77777777" w:rsidR="005B1C6D" w:rsidRPr="0023527B" w:rsidRDefault="005B1C6D" w:rsidP="005B1C6D">
      <w:pPr>
        <w:pStyle w:val="Code"/>
        <w:rPr>
          <w:highlight w:val="white"/>
        </w:rPr>
      </w:pPr>
      <w:r w:rsidRPr="0023527B">
        <w:rPr>
          <w:highlight w:val="white"/>
        </w:rPr>
        <w:t xml:space="preserve">        string file = text.ToString().Substring(1, text.Length - 1);</w:t>
      </w:r>
    </w:p>
    <w:p w14:paraId="1FB58B48"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12AD0819" w14:textId="77777777" w:rsidR="005B1C6D" w:rsidRPr="0023527B" w:rsidRDefault="005B1C6D" w:rsidP="005B1C6D">
      <w:pPr>
        <w:pStyle w:val="Code"/>
        <w:rPr>
          <w:highlight w:val="white"/>
        </w:rPr>
      </w:pPr>
      <w:r w:rsidRPr="0023527B">
        <w:rPr>
          <w:highlight w:val="white"/>
        </w:rPr>
        <w:t xml:space="preserve">      }</w:t>
      </w:r>
    </w:p>
    <w:p w14:paraId="131C70BD" w14:textId="77777777" w:rsidR="005B1C6D" w:rsidRPr="0023527B" w:rsidRDefault="005B1C6D" w:rsidP="005B1C6D">
      <w:pPr>
        <w:pStyle w:val="Code"/>
        <w:rPr>
          <w:highlight w:val="white"/>
        </w:rPr>
      </w:pPr>
      <w:r w:rsidRPr="0023527B">
        <w:rPr>
          <w:highlight w:val="white"/>
        </w:rPr>
        <w:t xml:space="preserve">      else {</w:t>
      </w:r>
    </w:p>
    <w:p w14:paraId="451DCB57" w14:textId="77777777" w:rsidR="005B1C6D" w:rsidRPr="0023527B" w:rsidRDefault="005B1C6D" w:rsidP="005B1C6D">
      <w:pPr>
        <w:pStyle w:val="Code"/>
        <w:rPr>
          <w:highlight w:val="white"/>
        </w:rPr>
      </w:pPr>
      <w:r w:rsidRPr="0023527B">
        <w:rPr>
          <w:highlight w:val="white"/>
        </w:rPr>
        <w:t xml:space="preserve">        StringBuilder buffer = new StringBuilder();</w:t>
      </w:r>
    </w:p>
    <w:p w14:paraId="230EA9CA" w14:textId="77777777" w:rsidR="005B1C6D" w:rsidRPr="0023527B" w:rsidRDefault="005B1C6D" w:rsidP="005B1C6D">
      <w:pPr>
        <w:pStyle w:val="Code"/>
        <w:rPr>
          <w:highlight w:val="white"/>
        </w:rPr>
      </w:pPr>
    </w:p>
    <w:p w14:paraId="0494746A" w14:textId="77777777" w:rsidR="005B1C6D" w:rsidRPr="0023527B" w:rsidRDefault="005B1C6D" w:rsidP="005B1C6D">
      <w:pPr>
        <w:pStyle w:val="Code"/>
        <w:rPr>
          <w:highlight w:val="white"/>
        </w:rPr>
      </w:pPr>
      <w:r w:rsidRPr="0023527B">
        <w:rPr>
          <w:highlight w:val="white"/>
        </w:rPr>
        <w:t xml:space="preserve">        foreach (Token token in tokenList.GetRange(2, tokenList.Count - 2)) {</w:t>
      </w:r>
    </w:p>
    <w:p w14:paraId="4E42CBAB" w14:textId="77777777" w:rsidR="005B1C6D" w:rsidRPr="0023527B" w:rsidRDefault="005B1C6D" w:rsidP="005B1C6D">
      <w:pPr>
        <w:pStyle w:val="Code"/>
        <w:rPr>
          <w:highlight w:val="white"/>
        </w:rPr>
      </w:pPr>
      <w:r w:rsidRPr="0023527B">
        <w:rPr>
          <w:highlight w:val="white"/>
        </w:rPr>
        <w:t xml:space="preserve">          buffer.Append(token.ToString());</w:t>
      </w:r>
    </w:p>
    <w:p w14:paraId="738C2BB2" w14:textId="77777777" w:rsidR="005B1C6D" w:rsidRPr="0023527B" w:rsidRDefault="005B1C6D" w:rsidP="005B1C6D">
      <w:pPr>
        <w:pStyle w:val="Code"/>
        <w:rPr>
          <w:highlight w:val="white"/>
        </w:rPr>
      </w:pPr>
      <w:r w:rsidRPr="0023527B">
        <w:rPr>
          <w:highlight w:val="white"/>
        </w:rPr>
        <w:t xml:space="preserve">        }</w:t>
      </w:r>
    </w:p>
    <w:p w14:paraId="63753DEE" w14:textId="77777777" w:rsidR="005B1C6D" w:rsidRPr="0023527B" w:rsidRDefault="005B1C6D" w:rsidP="005B1C6D">
      <w:pPr>
        <w:pStyle w:val="Code"/>
        <w:rPr>
          <w:highlight w:val="white"/>
        </w:rPr>
      </w:pPr>
      <w:r w:rsidRPr="0023527B">
        <w:rPr>
          <w:highlight w:val="white"/>
        </w:rPr>
        <w:t xml:space="preserve">      </w:t>
      </w:r>
    </w:p>
    <w:p w14:paraId="23D5AD74" w14:textId="77777777" w:rsidR="005B1C6D" w:rsidRPr="0023527B" w:rsidRDefault="005B1C6D" w:rsidP="005B1C6D">
      <w:pPr>
        <w:pStyle w:val="Code"/>
        <w:rPr>
          <w:highlight w:val="white"/>
        </w:rPr>
      </w:pPr>
      <w:r w:rsidRPr="0023527B">
        <w:rPr>
          <w:highlight w:val="white"/>
        </w:rPr>
        <w:t xml:space="preserve">        string text = buffer.ToString();</w:t>
      </w:r>
    </w:p>
    <w:p w14:paraId="576BF462" w14:textId="77777777" w:rsidR="005B1C6D" w:rsidRPr="0023527B" w:rsidRDefault="005B1C6D" w:rsidP="005B1C6D">
      <w:pPr>
        <w:pStyle w:val="Code"/>
        <w:rPr>
          <w:highlight w:val="white"/>
        </w:rPr>
      </w:pPr>
    </w:p>
    <w:p w14:paraId="638B4B1C" w14:textId="77777777" w:rsidR="005B1C6D" w:rsidRPr="0023527B" w:rsidRDefault="005B1C6D" w:rsidP="005B1C6D">
      <w:pPr>
        <w:pStyle w:val="Code"/>
        <w:rPr>
          <w:highlight w:val="white"/>
        </w:rPr>
      </w:pPr>
      <w:r w:rsidRPr="0023527B">
        <w:rPr>
          <w:highlight w:val="white"/>
        </w:rPr>
        <w:t xml:space="preserve">        if (text.StartsWith("&lt;") &amp;&amp; text.EndsWith("&gt;")) {</w:t>
      </w:r>
    </w:p>
    <w:p w14:paraId="71CD6682" w14:textId="77777777" w:rsidR="005B1C6D" w:rsidRPr="0023527B" w:rsidRDefault="005B1C6D" w:rsidP="005B1C6D">
      <w:pPr>
        <w:pStyle w:val="Code"/>
        <w:rPr>
          <w:highlight w:val="white"/>
        </w:rPr>
      </w:pPr>
      <w:r w:rsidRPr="0023527B">
        <w:rPr>
          <w:highlight w:val="white"/>
        </w:rPr>
        <w:t xml:space="preserve">          string file = text.ToString().Substring(1, text.Length - 2);</w:t>
      </w:r>
    </w:p>
    <w:p w14:paraId="6FE2744C"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5D94772D" w14:textId="77777777" w:rsidR="005B1C6D" w:rsidRPr="0023527B" w:rsidRDefault="005B1C6D" w:rsidP="005B1C6D">
      <w:pPr>
        <w:pStyle w:val="Code"/>
        <w:rPr>
          <w:highlight w:val="white"/>
        </w:rPr>
      </w:pPr>
      <w:r w:rsidRPr="0023527B">
        <w:rPr>
          <w:highlight w:val="white"/>
        </w:rPr>
        <w:t xml:space="preserve">        }</w:t>
      </w:r>
    </w:p>
    <w:p w14:paraId="23ACE506" w14:textId="77777777" w:rsidR="005B1C6D" w:rsidRPr="0023527B" w:rsidRDefault="005B1C6D" w:rsidP="005B1C6D">
      <w:pPr>
        <w:pStyle w:val="Code"/>
        <w:rPr>
          <w:highlight w:val="white"/>
        </w:rPr>
      </w:pPr>
      <w:r w:rsidRPr="0023527B">
        <w:rPr>
          <w:highlight w:val="white"/>
        </w:rPr>
        <w:t xml:space="preserve">        else {</w:t>
      </w:r>
    </w:p>
    <w:p w14:paraId="3ADACB55" w14:textId="77777777" w:rsidR="005B1C6D" w:rsidRDefault="005B1C6D" w:rsidP="005B1C6D">
      <w:pPr>
        <w:pStyle w:val="Code"/>
        <w:rPr>
          <w:highlight w:val="white"/>
        </w:rPr>
      </w:pPr>
      <w:r w:rsidRPr="0023527B">
        <w:rPr>
          <w:highlight w:val="white"/>
        </w:rPr>
        <w:t xml:space="preserve">          Assert.Error(TokenListToString(tokenList),</w:t>
      </w:r>
    </w:p>
    <w:p w14:paraId="76B73F89" w14:textId="77777777" w:rsidR="005B1C6D" w:rsidRPr="0023527B" w:rsidRDefault="005B1C6D" w:rsidP="005B1C6D">
      <w:pPr>
        <w:pStyle w:val="Code"/>
        <w:rPr>
          <w:highlight w:val="white"/>
        </w:rPr>
      </w:pPr>
      <w:r>
        <w:rPr>
          <w:highlight w:val="white"/>
        </w:rPr>
        <w:t xml:space="preserve">                      </w:t>
      </w:r>
      <w:r w:rsidRPr="0023527B">
        <w:rPr>
          <w:highlight w:val="white"/>
        </w:rPr>
        <w:t xml:space="preserve"> Message.Invalid_preprocessor_directive);</w:t>
      </w:r>
    </w:p>
    <w:p w14:paraId="6F0D6BCB" w14:textId="77777777" w:rsidR="005B1C6D" w:rsidRPr="0023527B" w:rsidRDefault="005B1C6D" w:rsidP="005B1C6D">
      <w:pPr>
        <w:pStyle w:val="Code"/>
        <w:rPr>
          <w:highlight w:val="white"/>
        </w:rPr>
      </w:pPr>
      <w:r w:rsidRPr="0023527B">
        <w:rPr>
          <w:highlight w:val="white"/>
        </w:rPr>
        <w:t xml:space="preserve">        }</w:t>
      </w:r>
    </w:p>
    <w:p w14:paraId="70ED42DA" w14:textId="77777777" w:rsidR="005B1C6D" w:rsidRPr="0023527B" w:rsidRDefault="005B1C6D" w:rsidP="005B1C6D">
      <w:pPr>
        <w:pStyle w:val="Code"/>
        <w:rPr>
          <w:highlight w:val="white"/>
        </w:rPr>
      </w:pPr>
      <w:r w:rsidRPr="0023527B">
        <w:rPr>
          <w:highlight w:val="white"/>
        </w:rPr>
        <w:t xml:space="preserve">      }</w:t>
      </w:r>
    </w:p>
    <w:p w14:paraId="592AABFD" w14:textId="77777777" w:rsidR="005B1C6D" w:rsidRPr="0023527B" w:rsidRDefault="005B1C6D" w:rsidP="005B1C6D">
      <w:pPr>
        <w:pStyle w:val="Code"/>
        <w:rPr>
          <w:highlight w:val="white"/>
        </w:rPr>
      </w:pPr>
    </w:p>
    <w:p w14:paraId="5515006B" w14:textId="77777777" w:rsidR="005B1C6D" w:rsidRPr="0023527B" w:rsidRDefault="005B1C6D" w:rsidP="005B1C6D">
      <w:pPr>
        <w:pStyle w:val="Code"/>
        <w:rPr>
          <w:highlight w:val="white"/>
        </w:rPr>
      </w:pPr>
      <w:r>
        <w:rPr>
          <w:highlight w:val="white"/>
          <w:lang w:val="sv-SE"/>
        </w:rPr>
        <w:t xml:space="preserve">      </w:t>
      </w:r>
      <w:r w:rsidRPr="0023527B">
        <w:rPr>
          <w:highlight w:val="white"/>
        </w:rPr>
        <w:t>Assert.Error(!Preprocessor.IncludeStack.Contains(includeFile),</w:t>
      </w:r>
    </w:p>
    <w:p w14:paraId="21BDFE36" w14:textId="77777777" w:rsidR="005B1C6D" w:rsidRPr="0023527B" w:rsidRDefault="005B1C6D" w:rsidP="005B1C6D">
      <w:pPr>
        <w:pStyle w:val="Code"/>
        <w:rPr>
          <w:highlight w:val="white"/>
        </w:rPr>
      </w:pPr>
      <w:r w:rsidRPr="0023527B">
        <w:rPr>
          <w:highlight w:val="white"/>
        </w:rPr>
        <w:t xml:space="preserve">                   includeFile.FullName, Message.Repeted_include_statement);</w:t>
      </w:r>
    </w:p>
    <w:p w14:paraId="10CE2254" w14:textId="77777777" w:rsidR="005B1C6D" w:rsidRPr="0023527B" w:rsidRDefault="005B1C6D" w:rsidP="005B1C6D">
      <w:pPr>
        <w:pStyle w:val="Code"/>
        <w:rPr>
          <w:highlight w:val="white"/>
        </w:rPr>
      </w:pPr>
      <w:r w:rsidRPr="0023527B">
        <w:rPr>
          <w:highlight w:val="white"/>
        </w:rPr>
        <w:t xml:space="preserve">      Preprocessor.IncludeStack.Push(includeFile);</w:t>
      </w:r>
    </w:p>
    <w:p w14:paraId="4F07B9A5" w14:textId="77777777" w:rsidR="005B1C6D" w:rsidRPr="0023527B" w:rsidRDefault="005B1C6D" w:rsidP="005B1C6D">
      <w:pPr>
        <w:pStyle w:val="Code"/>
        <w:rPr>
          <w:highlight w:val="white"/>
        </w:rPr>
      </w:pPr>
      <w:r w:rsidRPr="0023527B">
        <w:rPr>
          <w:highlight w:val="white"/>
        </w:rPr>
        <w:t xml:space="preserve">      Preprocessor.IncludeSet.Add(includeFile);</w:t>
      </w:r>
    </w:p>
    <w:p w14:paraId="7669D391" w14:textId="77777777" w:rsidR="005B1C6D" w:rsidRPr="0023527B" w:rsidRDefault="005B1C6D" w:rsidP="005B1C6D">
      <w:pPr>
        <w:pStyle w:val="Code"/>
        <w:rPr>
          <w:highlight w:val="white"/>
        </w:rPr>
      </w:pPr>
      <w:r w:rsidRPr="0023527B">
        <w:rPr>
          <w:highlight w:val="white"/>
        </w:rPr>
        <w:t xml:space="preserve">      FileInfo oldPath = CCompiler_Main.Scanner.Path;</w:t>
      </w:r>
    </w:p>
    <w:p w14:paraId="54E65FB4" w14:textId="77777777" w:rsidR="005B1C6D" w:rsidRPr="0023527B" w:rsidRDefault="005B1C6D" w:rsidP="005B1C6D">
      <w:pPr>
        <w:pStyle w:val="Code"/>
        <w:rPr>
          <w:highlight w:val="white"/>
        </w:rPr>
      </w:pPr>
      <w:r w:rsidRPr="0023527B">
        <w:rPr>
          <w:highlight w:val="white"/>
        </w:rPr>
        <w:t xml:space="preserve">      int oldLine = CCompiler_Main.Scanner.Line;</w:t>
      </w:r>
    </w:p>
    <w:p w14:paraId="24F26A50" w14:textId="77777777" w:rsidR="005B1C6D" w:rsidRPr="0023527B" w:rsidRDefault="005B1C6D" w:rsidP="005B1C6D">
      <w:pPr>
        <w:pStyle w:val="Code"/>
        <w:rPr>
          <w:highlight w:val="white"/>
        </w:rPr>
      </w:pPr>
      <w:r w:rsidRPr="0023527B">
        <w:rPr>
          <w:highlight w:val="white"/>
        </w:rPr>
        <w:t xml:space="preserve">      CCompiler_Main.Scanner.Path = includeFile;</w:t>
      </w:r>
    </w:p>
    <w:p w14:paraId="02E54473" w14:textId="77777777" w:rsidR="005B1C6D" w:rsidRPr="0023527B" w:rsidRDefault="005B1C6D" w:rsidP="005B1C6D">
      <w:pPr>
        <w:pStyle w:val="Code"/>
        <w:rPr>
          <w:highlight w:val="white"/>
        </w:rPr>
      </w:pPr>
      <w:r w:rsidRPr="0023527B">
        <w:rPr>
          <w:highlight w:val="white"/>
        </w:rPr>
        <w:t xml:space="preserve">      CCompiler_Main.Scanner.Line = 1;</w:t>
      </w:r>
    </w:p>
    <w:p w14:paraId="307FAAE6"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CCBF919"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281FFFC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EA3A0D9" w14:textId="77777777" w:rsidR="005B1C6D" w:rsidRPr="0023527B" w:rsidRDefault="005B1C6D" w:rsidP="005B1C6D">
      <w:pPr>
        <w:pStyle w:val="Code"/>
        <w:rPr>
          <w:highlight w:val="white"/>
        </w:rPr>
      </w:pPr>
      <w:r w:rsidRPr="0023527B">
        <w:rPr>
          <w:highlight w:val="white"/>
        </w:rPr>
        <w:t xml:space="preserve">      DoProcess(includeFile);</w:t>
      </w:r>
    </w:p>
    <w:p w14:paraId="165E89D7" w14:textId="77777777" w:rsidR="005B1C6D" w:rsidRPr="0023527B" w:rsidRDefault="005B1C6D" w:rsidP="005B1C6D">
      <w:pPr>
        <w:pStyle w:val="Code"/>
        <w:rPr>
          <w:highlight w:val="white"/>
        </w:rPr>
      </w:pPr>
      <w:r w:rsidRPr="0023527B">
        <w:rPr>
          <w:highlight w:val="white"/>
        </w:rPr>
        <w:t xml:space="preserve">      CCompiler_Main.Scanner.Line = oldLine;// + 1;</w:t>
      </w:r>
    </w:p>
    <w:p w14:paraId="43DAAAE3" w14:textId="77777777" w:rsidR="005B1C6D" w:rsidRPr="0023527B" w:rsidRDefault="005B1C6D" w:rsidP="005B1C6D">
      <w:pPr>
        <w:pStyle w:val="Code"/>
        <w:rPr>
          <w:highlight w:val="white"/>
        </w:rPr>
      </w:pPr>
      <w:r w:rsidRPr="0023527B">
        <w:rPr>
          <w:highlight w:val="white"/>
        </w:rPr>
        <w:t xml:space="preserve">      CCompiler_Main.Scanner.Path = oldPath;</w:t>
      </w:r>
    </w:p>
    <w:p w14:paraId="36DA9FA1"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7C2AC32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0F8E471A"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04A7B4C" w14:textId="77777777" w:rsidR="005B1C6D" w:rsidRPr="0023527B" w:rsidRDefault="005B1C6D" w:rsidP="005B1C6D">
      <w:pPr>
        <w:pStyle w:val="Code"/>
        <w:rPr>
          <w:highlight w:val="white"/>
        </w:rPr>
      </w:pPr>
      <w:r w:rsidRPr="0023527B">
        <w:rPr>
          <w:highlight w:val="white"/>
        </w:rPr>
        <w:t xml:space="preserve">      Preprocessor.IncludeStack.Pop();</w:t>
      </w:r>
    </w:p>
    <w:p w14:paraId="2468FE0F" w14:textId="77777777" w:rsidR="005B1C6D" w:rsidRPr="0023527B" w:rsidRDefault="005B1C6D" w:rsidP="005B1C6D">
      <w:pPr>
        <w:pStyle w:val="Code"/>
        <w:rPr>
          <w:highlight w:val="white"/>
        </w:rPr>
      </w:pPr>
      <w:r w:rsidRPr="0023527B">
        <w:rPr>
          <w:highlight w:val="white"/>
        </w:rPr>
        <w:t xml:space="preserve">    }</w:t>
      </w:r>
    </w:p>
    <w:p w14:paraId="6AE74B0E" w14:textId="77777777" w:rsidR="005B1C6D" w:rsidRPr="00EC76D5" w:rsidRDefault="005B1C6D" w:rsidP="005B1C6D">
      <w:pPr>
        <w:pStyle w:val="Code"/>
      </w:pPr>
    </w:p>
    <w:p w14:paraId="46374E79" w14:textId="77777777" w:rsidR="005B1C6D" w:rsidRPr="00EC76D5" w:rsidRDefault="005B1C6D" w:rsidP="005B1C6D">
      <w:pPr>
        <w:pStyle w:val="Rubrik3"/>
      </w:pPr>
      <w:bookmarkStart w:id="559" w:name="_Toc49764316"/>
      <w:r w:rsidRPr="00EC76D5">
        <w:t>Macros</w:t>
      </w:r>
      <w:bookmarkEnd w:id="559"/>
    </w:p>
    <w:p w14:paraId="52CA517F" w14:textId="77777777" w:rsidR="005B1C6D" w:rsidRPr="00EC76D5" w:rsidRDefault="005B1C6D" w:rsidP="005B1C6D">
      <w:r w:rsidRPr="00EC76D5">
        <w:t xml:space="preserve">The </w:t>
      </w:r>
      <w:r w:rsidRPr="00EC76D5">
        <w:rPr>
          <w:rStyle w:val="CodeInText"/>
        </w:rPr>
        <w:t>Macro</w:t>
      </w:r>
      <w:r w:rsidRPr="00EC76D5">
        <w:t xml:space="preserve"> class keep track of a macro, a macro has a possible empty list of parameters and a text.</w:t>
      </w:r>
    </w:p>
    <w:p w14:paraId="36A5514D" w14:textId="77777777" w:rsidR="005B1C6D" w:rsidRPr="00EC76D5" w:rsidRDefault="005B1C6D" w:rsidP="005B1C6D">
      <w:pPr>
        <w:pStyle w:val="CodeHeader"/>
      </w:pPr>
      <w:proofErr w:type="spellStart"/>
      <w:r w:rsidRPr="00EC76D5">
        <w:t>Macro.</w:t>
      </w:r>
      <w:r>
        <w:t>cs</w:t>
      </w:r>
      <w:proofErr w:type="spellEnd"/>
    </w:p>
    <w:p w14:paraId="7F2CBA7B" w14:textId="77777777" w:rsidR="005B1C6D" w:rsidRPr="002B125B" w:rsidRDefault="005B1C6D" w:rsidP="005B1C6D">
      <w:pPr>
        <w:pStyle w:val="Code"/>
        <w:rPr>
          <w:highlight w:val="white"/>
        </w:rPr>
      </w:pPr>
      <w:r w:rsidRPr="002B125B">
        <w:rPr>
          <w:highlight w:val="white"/>
        </w:rPr>
        <w:t>using System.Linq;</w:t>
      </w:r>
    </w:p>
    <w:p w14:paraId="71FAF3C5" w14:textId="77777777" w:rsidR="005B1C6D" w:rsidRPr="002B125B" w:rsidRDefault="005B1C6D" w:rsidP="005B1C6D">
      <w:pPr>
        <w:pStyle w:val="Code"/>
        <w:rPr>
          <w:highlight w:val="white"/>
        </w:rPr>
      </w:pPr>
      <w:r w:rsidRPr="002B125B">
        <w:rPr>
          <w:highlight w:val="white"/>
        </w:rPr>
        <w:t>using System.Collections.Generic;</w:t>
      </w:r>
    </w:p>
    <w:p w14:paraId="4366CCC5" w14:textId="77777777" w:rsidR="005B1C6D" w:rsidRPr="002B125B" w:rsidRDefault="005B1C6D" w:rsidP="005B1C6D">
      <w:pPr>
        <w:pStyle w:val="Code"/>
        <w:rPr>
          <w:highlight w:val="white"/>
        </w:rPr>
      </w:pPr>
    </w:p>
    <w:p w14:paraId="59CA7350" w14:textId="77777777" w:rsidR="005B1C6D" w:rsidRPr="002B125B" w:rsidRDefault="005B1C6D" w:rsidP="005B1C6D">
      <w:pPr>
        <w:pStyle w:val="Code"/>
        <w:rPr>
          <w:highlight w:val="white"/>
        </w:rPr>
      </w:pPr>
      <w:r w:rsidRPr="002B125B">
        <w:rPr>
          <w:highlight w:val="white"/>
        </w:rPr>
        <w:t>namespace CCompiler {</w:t>
      </w:r>
    </w:p>
    <w:p w14:paraId="46B6A46C" w14:textId="77777777" w:rsidR="005B1C6D" w:rsidRPr="002B125B" w:rsidRDefault="005B1C6D" w:rsidP="005B1C6D">
      <w:pPr>
        <w:pStyle w:val="Code"/>
        <w:rPr>
          <w:highlight w:val="white"/>
        </w:rPr>
      </w:pPr>
      <w:r w:rsidRPr="002B125B">
        <w:rPr>
          <w:highlight w:val="white"/>
        </w:rPr>
        <w:t xml:space="preserve">  public class Macro {</w:t>
      </w:r>
    </w:p>
    <w:p w14:paraId="67CE8D56" w14:textId="77777777" w:rsidR="005B1C6D" w:rsidRPr="002B125B" w:rsidRDefault="005B1C6D" w:rsidP="005B1C6D">
      <w:pPr>
        <w:pStyle w:val="Code"/>
        <w:rPr>
          <w:highlight w:val="white"/>
        </w:rPr>
      </w:pPr>
      <w:r w:rsidRPr="002B125B">
        <w:rPr>
          <w:highlight w:val="white"/>
        </w:rPr>
        <w:t xml:space="preserve">    private int m_parameters;</w:t>
      </w:r>
    </w:p>
    <w:p w14:paraId="7A110EBB" w14:textId="77777777" w:rsidR="005B1C6D" w:rsidRPr="002B125B" w:rsidRDefault="005B1C6D" w:rsidP="005B1C6D">
      <w:pPr>
        <w:pStyle w:val="Code"/>
        <w:rPr>
          <w:highlight w:val="white"/>
        </w:rPr>
      </w:pPr>
      <w:r w:rsidRPr="002B125B">
        <w:rPr>
          <w:highlight w:val="white"/>
        </w:rPr>
        <w:t xml:space="preserve">    private List&lt;Token&gt; m_tokenList;</w:t>
      </w:r>
    </w:p>
    <w:p w14:paraId="7B6F0AC0" w14:textId="77777777" w:rsidR="005B1C6D" w:rsidRPr="002B125B" w:rsidRDefault="005B1C6D" w:rsidP="005B1C6D">
      <w:pPr>
        <w:pStyle w:val="Code"/>
        <w:rPr>
          <w:highlight w:val="white"/>
        </w:rPr>
      </w:pPr>
      <w:r w:rsidRPr="002B125B">
        <w:rPr>
          <w:highlight w:val="white"/>
        </w:rPr>
        <w:t xml:space="preserve">  </w:t>
      </w:r>
    </w:p>
    <w:p w14:paraId="6DFC5A76" w14:textId="77777777" w:rsidR="005B1C6D" w:rsidRPr="002B125B" w:rsidRDefault="005B1C6D" w:rsidP="005B1C6D">
      <w:pPr>
        <w:pStyle w:val="Code"/>
        <w:rPr>
          <w:highlight w:val="white"/>
        </w:rPr>
      </w:pPr>
      <w:r w:rsidRPr="002B125B">
        <w:rPr>
          <w:highlight w:val="white"/>
        </w:rPr>
        <w:t xml:space="preserve">    public Macro(int parameters, List&lt;Token&gt; tokenList) {</w:t>
      </w:r>
    </w:p>
    <w:p w14:paraId="052764AC" w14:textId="77777777" w:rsidR="005B1C6D" w:rsidRPr="002B125B" w:rsidRDefault="005B1C6D" w:rsidP="005B1C6D">
      <w:pPr>
        <w:pStyle w:val="Code"/>
        <w:rPr>
          <w:highlight w:val="white"/>
        </w:rPr>
      </w:pPr>
      <w:r w:rsidRPr="002B125B">
        <w:rPr>
          <w:highlight w:val="white"/>
        </w:rPr>
        <w:t xml:space="preserve">      m_parameters = parameters;</w:t>
      </w:r>
    </w:p>
    <w:p w14:paraId="534DBB14" w14:textId="77777777" w:rsidR="005B1C6D" w:rsidRPr="002B125B" w:rsidRDefault="005B1C6D" w:rsidP="005B1C6D">
      <w:pPr>
        <w:pStyle w:val="Code"/>
        <w:rPr>
          <w:highlight w:val="white"/>
        </w:rPr>
      </w:pPr>
      <w:r w:rsidRPr="002B125B">
        <w:rPr>
          <w:highlight w:val="white"/>
        </w:rPr>
        <w:t xml:space="preserve">      m_tokenList = new List&lt;Token&gt;(tokenList);</w:t>
      </w:r>
    </w:p>
    <w:p w14:paraId="680EC8A1" w14:textId="77777777" w:rsidR="005B1C6D" w:rsidRPr="002B125B" w:rsidRDefault="005B1C6D" w:rsidP="005B1C6D">
      <w:pPr>
        <w:pStyle w:val="Code"/>
        <w:rPr>
          <w:highlight w:val="white"/>
        </w:rPr>
      </w:pPr>
      <w:r w:rsidRPr="002B125B">
        <w:rPr>
          <w:highlight w:val="white"/>
        </w:rPr>
        <w:t xml:space="preserve">    </w:t>
      </w:r>
    </w:p>
    <w:p w14:paraId="1A33A494" w14:textId="77777777" w:rsidR="005B1C6D" w:rsidRPr="002B125B" w:rsidRDefault="005B1C6D" w:rsidP="005B1C6D">
      <w:pPr>
        <w:pStyle w:val="Code"/>
        <w:rPr>
          <w:highlight w:val="white"/>
        </w:rPr>
      </w:pPr>
      <w:r w:rsidRPr="002B125B">
        <w:rPr>
          <w:highlight w:val="white"/>
        </w:rPr>
        <w:t xml:space="preserve">      for (int index = (m_tokenList.Count - 1); index &gt;= 0; --index) {</w:t>
      </w:r>
    </w:p>
    <w:p w14:paraId="4A3D7E4F" w14:textId="77777777" w:rsidR="005B1C6D" w:rsidRPr="002B125B" w:rsidRDefault="005B1C6D" w:rsidP="005B1C6D">
      <w:pPr>
        <w:pStyle w:val="Code"/>
        <w:rPr>
          <w:highlight w:val="white"/>
        </w:rPr>
      </w:pPr>
      <w:r w:rsidRPr="002B125B">
        <w:rPr>
          <w:highlight w:val="white"/>
        </w:rPr>
        <w:t xml:space="preserve">        if (m_tokenList[index].Id == CCompiler_Pre.Tokens.EOF) {</w:t>
      </w:r>
    </w:p>
    <w:p w14:paraId="34236D8C" w14:textId="77777777" w:rsidR="005B1C6D" w:rsidRPr="002B125B" w:rsidRDefault="005B1C6D" w:rsidP="005B1C6D">
      <w:pPr>
        <w:pStyle w:val="Code"/>
        <w:rPr>
          <w:highlight w:val="white"/>
        </w:rPr>
      </w:pPr>
      <w:r w:rsidRPr="002B125B">
        <w:rPr>
          <w:highlight w:val="white"/>
        </w:rPr>
        <w:t xml:space="preserve">          m_tokenList.RemoveAt(index);</w:t>
      </w:r>
    </w:p>
    <w:p w14:paraId="4E2E6D53" w14:textId="77777777" w:rsidR="005B1C6D" w:rsidRPr="002B125B" w:rsidRDefault="005B1C6D" w:rsidP="005B1C6D">
      <w:pPr>
        <w:pStyle w:val="Code"/>
        <w:rPr>
          <w:highlight w:val="white"/>
        </w:rPr>
      </w:pPr>
      <w:r w:rsidRPr="002B125B">
        <w:rPr>
          <w:highlight w:val="white"/>
        </w:rPr>
        <w:t xml:space="preserve">        }</w:t>
      </w:r>
    </w:p>
    <w:p w14:paraId="6624DE58" w14:textId="77777777" w:rsidR="005B1C6D" w:rsidRPr="002B125B" w:rsidRDefault="005B1C6D" w:rsidP="005B1C6D">
      <w:pPr>
        <w:pStyle w:val="Code"/>
        <w:rPr>
          <w:highlight w:val="white"/>
        </w:rPr>
      </w:pPr>
      <w:r w:rsidRPr="002B125B">
        <w:rPr>
          <w:highlight w:val="white"/>
        </w:rPr>
        <w:t xml:space="preserve">      }</w:t>
      </w:r>
    </w:p>
    <w:p w14:paraId="2F72C3F7" w14:textId="77777777" w:rsidR="005B1C6D" w:rsidRPr="002B125B" w:rsidRDefault="005B1C6D" w:rsidP="005B1C6D">
      <w:pPr>
        <w:pStyle w:val="Code"/>
        <w:rPr>
          <w:highlight w:val="white"/>
        </w:rPr>
      </w:pPr>
      <w:r w:rsidRPr="002B125B">
        <w:rPr>
          <w:highlight w:val="white"/>
        </w:rPr>
        <w:t xml:space="preserve">    }</w:t>
      </w:r>
    </w:p>
    <w:p w14:paraId="60D4A715" w14:textId="77777777" w:rsidR="005B1C6D" w:rsidRPr="002B125B" w:rsidRDefault="005B1C6D" w:rsidP="005B1C6D">
      <w:pPr>
        <w:pStyle w:val="Code"/>
        <w:rPr>
          <w:highlight w:val="white"/>
        </w:rPr>
      </w:pPr>
    </w:p>
    <w:p w14:paraId="591AADFD" w14:textId="77777777" w:rsidR="005B1C6D" w:rsidRPr="002B125B" w:rsidRDefault="005B1C6D" w:rsidP="005B1C6D">
      <w:pPr>
        <w:pStyle w:val="Code"/>
        <w:rPr>
          <w:highlight w:val="white"/>
        </w:rPr>
      </w:pPr>
      <w:r w:rsidRPr="002B125B">
        <w:rPr>
          <w:highlight w:val="white"/>
        </w:rPr>
        <w:t xml:space="preserve">    public int Parameters() {</w:t>
      </w:r>
    </w:p>
    <w:p w14:paraId="6F91A92F" w14:textId="77777777" w:rsidR="005B1C6D" w:rsidRPr="002B125B" w:rsidRDefault="005B1C6D" w:rsidP="005B1C6D">
      <w:pPr>
        <w:pStyle w:val="Code"/>
        <w:rPr>
          <w:highlight w:val="white"/>
        </w:rPr>
      </w:pPr>
      <w:r w:rsidRPr="002B125B">
        <w:rPr>
          <w:highlight w:val="white"/>
        </w:rPr>
        <w:lastRenderedPageBreak/>
        <w:t xml:space="preserve">      return m_parameters;</w:t>
      </w:r>
    </w:p>
    <w:p w14:paraId="42146DF4" w14:textId="77777777" w:rsidR="005B1C6D" w:rsidRPr="002B125B" w:rsidRDefault="005B1C6D" w:rsidP="005B1C6D">
      <w:pPr>
        <w:pStyle w:val="Code"/>
        <w:rPr>
          <w:highlight w:val="white"/>
        </w:rPr>
      </w:pPr>
      <w:r w:rsidRPr="002B125B">
        <w:rPr>
          <w:highlight w:val="white"/>
        </w:rPr>
        <w:t xml:space="preserve">    }</w:t>
      </w:r>
    </w:p>
    <w:p w14:paraId="24CB097A" w14:textId="77777777" w:rsidR="005B1C6D" w:rsidRPr="002B125B" w:rsidRDefault="005B1C6D" w:rsidP="005B1C6D">
      <w:pPr>
        <w:pStyle w:val="Code"/>
        <w:rPr>
          <w:highlight w:val="white"/>
        </w:rPr>
      </w:pPr>
      <w:r w:rsidRPr="002B125B">
        <w:rPr>
          <w:highlight w:val="white"/>
        </w:rPr>
        <w:t xml:space="preserve">  </w:t>
      </w:r>
    </w:p>
    <w:p w14:paraId="1C374D03" w14:textId="77777777" w:rsidR="005B1C6D" w:rsidRPr="002B125B" w:rsidRDefault="005B1C6D" w:rsidP="005B1C6D">
      <w:pPr>
        <w:pStyle w:val="Code"/>
        <w:rPr>
          <w:highlight w:val="white"/>
        </w:rPr>
      </w:pPr>
      <w:r w:rsidRPr="002B125B">
        <w:rPr>
          <w:highlight w:val="white"/>
        </w:rPr>
        <w:t xml:space="preserve">    public List&lt;Token&gt; TokenList() {</w:t>
      </w:r>
    </w:p>
    <w:p w14:paraId="10922EB4" w14:textId="77777777" w:rsidR="005B1C6D" w:rsidRPr="002B125B" w:rsidRDefault="005B1C6D" w:rsidP="005B1C6D">
      <w:pPr>
        <w:pStyle w:val="Code"/>
        <w:rPr>
          <w:highlight w:val="white"/>
        </w:rPr>
      </w:pPr>
      <w:r w:rsidRPr="002B125B">
        <w:rPr>
          <w:highlight w:val="white"/>
        </w:rPr>
        <w:t xml:space="preserve">      return m_tokenList;</w:t>
      </w:r>
    </w:p>
    <w:p w14:paraId="53167539" w14:textId="77777777" w:rsidR="005B1C6D" w:rsidRPr="002B125B" w:rsidRDefault="005B1C6D" w:rsidP="005B1C6D">
      <w:pPr>
        <w:pStyle w:val="Code"/>
        <w:rPr>
          <w:highlight w:val="white"/>
        </w:rPr>
      </w:pPr>
      <w:r w:rsidRPr="002B125B">
        <w:rPr>
          <w:highlight w:val="white"/>
        </w:rPr>
        <w:t xml:space="preserve">    }</w:t>
      </w:r>
    </w:p>
    <w:p w14:paraId="1F9BF0A3" w14:textId="77777777" w:rsidR="005B1C6D" w:rsidRPr="002B125B" w:rsidRDefault="005B1C6D" w:rsidP="005B1C6D">
      <w:pPr>
        <w:pStyle w:val="Code"/>
        <w:rPr>
          <w:highlight w:val="white"/>
        </w:rPr>
      </w:pPr>
    </w:p>
    <w:p w14:paraId="3C6B6A64" w14:textId="77777777" w:rsidR="005B1C6D" w:rsidRPr="002B125B" w:rsidRDefault="005B1C6D" w:rsidP="005B1C6D">
      <w:pPr>
        <w:pStyle w:val="Code"/>
        <w:rPr>
          <w:highlight w:val="white"/>
        </w:rPr>
      </w:pPr>
      <w:r w:rsidRPr="002B125B">
        <w:rPr>
          <w:highlight w:val="white"/>
        </w:rPr>
        <w:t xml:space="preserve">    public override int GetHashCode() {</w:t>
      </w:r>
    </w:p>
    <w:p w14:paraId="7FDD5B9C" w14:textId="77777777" w:rsidR="005B1C6D" w:rsidRPr="002B125B" w:rsidRDefault="005B1C6D" w:rsidP="005B1C6D">
      <w:pPr>
        <w:pStyle w:val="Code"/>
        <w:rPr>
          <w:highlight w:val="white"/>
        </w:rPr>
      </w:pPr>
      <w:r w:rsidRPr="002B125B">
        <w:rPr>
          <w:highlight w:val="white"/>
        </w:rPr>
        <w:t xml:space="preserve">      return base.GetHashCode();</w:t>
      </w:r>
    </w:p>
    <w:p w14:paraId="6A107557" w14:textId="77777777" w:rsidR="005B1C6D" w:rsidRPr="002B125B" w:rsidRDefault="005B1C6D" w:rsidP="005B1C6D">
      <w:pPr>
        <w:pStyle w:val="Code"/>
        <w:rPr>
          <w:highlight w:val="white"/>
        </w:rPr>
      </w:pPr>
      <w:r w:rsidRPr="002B125B">
        <w:rPr>
          <w:highlight w:val="white"/>
        </w:rPr>
        <w:t xml:space="preserve">    }</w:t>
      </w:r>
    </w:p>
    <w:p w14:paraId="14728C9C" w14:textId="77777777" w:rsidR="005B1C6D" w:rsidRPr="002B125B" w:rsidRDefault="005B1C6D" w:rsidP="005B1C6D">
      <w:pPr>
        <w:pStyle w:val="Code"/>
        <w:rPr>
          <w:highlight w:val="white"/>
        </w:rPr>
      </w:pPr>
      <w:r w:rsidRPr="002B125B">
        <w:rPr>
          <w:highlight w:val="white"/>
        </w:rPr>
        <w:t xml:space="preserve">  </w:t>
      </w:r>
    </w:p>
    <w:p w14:paraId="0988F5C5" w14:textId="77777777" w:rsidR="005B1C6D" w:rsidRPr="002B125B" w:rsidRDefault="005B1C6D" w:rsidP="005B1C6D">
      <w:pPr>
        <w:pStyle w:val="Code"/>
        <w:rPr>
          <w:highlight w:val="white"/>
        </w:rPr>
      </w:pPr>
      <w:r w:rsidRPr="002B125B">
        <w:rPr>
          <w:highlight w:val="white"/>
        </w:rPr>
        <w:t xml:space="preserve">    public override bool Equals(object obj) {</w:t>
      </w:r>
    </w:p>
    <w:p w14:paraId="664949C6" w14:textId="77777777" w:rsidR="005B1C6D" w:rsidRPr="002B125B" w:rsidRDefault="005B1C6D" w:rsidP="005B1C6D">
      <w:pPr>
        <w:pStyle w:val="Code"/>
        <w:rPr>
          <w:highlight w:val="white"/>
        </w:rPr>
      </w:pPr>
      <w:r w:rsidRPr="002B125B">
        <w:rPr>
          <w:highlight w:val="white"/>
        </w:rPr>
        <w:t xml:space="preserve">      if (obj is Macro) {</w:t>
      </w:r>
    </w:p>
    <w:p w14:paraId="24A02E83" w14:textId="77777777" w:rsidR="005B1C6D" w:rsidRPr="002B125B" w:rsidRDefault="005B1C6D" w:rsidP="005B1C6D">
      <w:pPr>
        <w:pStyle w:val="Code"/>
        <w:rPr>
          <w:highlight w:val="white"/>
        </w:rPr>
      </w:pPr>
      <w:r w:rsidRPr="002B125B">
        <w:rPr>
          <w:highlight w:val="white"/>
        </w:rPr>
        <w:t xml:space="preserve">        Macro macro = (Macro) obj;</w:t>
      </w:r>
    </w:p>
    <w:p w14:paraId="30251B8D" w14:textId="77777777" w:rsidR="005B1C6D" w:rsidRPr="002B125B" w:rsidRDefault="005B1C6D" w:rsidP="005B1C6D">
      <w:pPr>
        <w:pStyle w:val="Code"/>
        <w:rPr>
          <w:highlight w:val="white"/>
        </w:rPr>
      </w:pPr>
      <w:r w:rsidRPr="002B125B">
        <w:rPr>
          <w:highlight w:val="white"/>
        </w:rPr>
        <w:t xml:space="preserve">        return (m_parameters == macro.m_parameters) &amp;&amp;</w:t>
      </w:r>
    </w:p>
    <w:p w14:paraId="1A9EC066" w14:textId="77777777" w:rsidR="005B1C6D" w:rsidRPr="002B125B" w:rsidRDefault="005B1C6D" w:rsidP="005B1C6D">
      <w:pPr>
        <w:pStyle w:val="Code"/>
        <w:rPr>
          <w:highlight w:val="white"/>
        </w:rPr>
      </w:pPr>
      <w:r w:rsidRPr="002B125B">
        <w:rPr>
          <w:highlight w:val="white"/>
        </w:rPr>
        <w:t xml:space="preserve">               (m_tokenList.SequenceEqual(macro.m_tokenList));</w:t>
      </w:r>
    </w:p>
    <w:p w14:paraId="5747CA2B" w14:textId="77777777" w:rsidR="005B1C6D" w:rsidRPr="002B125B" w:rsidRDefault="005B1C6D" w:rsidP="005B1C6D">
      <w:pPr>
        <w:pStyle w:val="Code"/>
        <w:rPr>
          <w:highlight w:val="white"/>
        </w:rPr>
      </w:pPr>
      <w:r w:rsidRPr="002B125B">
        <w:rPr>
          <w:highlight w:val="white"/>
        </w:rPr>
        <w:t xml:space="preserve">      }</w:t>
      </w:r>
    </w:p>
    <w:p w14:paraId="7823A78A" w14:textId="77777777" w:rsidR="005B1C6D" w:rsidRPr="002B125B" w:rsidRDefault="005B1C6D" w:rsidP="005B1C6D">
      <w:pPr>
        <w:pStyle w:val="Code"/>
        <w:rPr>
          <w:highlight w:val="white"/>
        </w:rPr>
      </w:pPr>
    </w:p>
    <w:p w14:paraId="0ADF43C2" w14:textId="77777777" w:rsidR="005B1C6D" w:rsidRPr="002B125B" w:rsidRDefault="005B1C6D" w:rsidP="005B1C6D">
      <w:pPr>
        <w:pStyle w:val="Code"/>
        <w:rPr>
          <w:highlight w:val="white"/>
        </w:rPr>
      </w:pPr>
      <w:r w:rsidRPr="002B125B">
        <w:rPr>
          <w:highlight w:val="white"/>
        </w:rPr>
        <w:t xml:space="preserve">      return false;</w:t>
      </w:r>
    </w:p>
    <w:p w14:paraId="32372F3C" w14:textId="77777777" w:rsidR="005B1C6D" w:rsidRPr="002B125B" w:rsidRDefault="005B1C6D" w:rsidP="005B1C6D">
      <w:pPr>
        <w:pStyle w:val="Code"/>
        <w:rPr>
          <w:highlight w:val="white"/>
        </w:rPr>
      </w:pPr>
      <w:r w:rsidRPr="002B125B">
        <w:rPr>
          <w:highlight w:val="white"/>
        </w:rPr>
        <w:t xml:space="preserve">    }</w:t>
      </w:r>
    </w:p>
    <w:p w14:paraId="0A1BEEC3" w14:textId="77777777" w:rsidR="005B1C6D" w:rsidRPr="002B125B" w:rsidRDefault="005B1C6D" w:rsidP="005B1C6D">
      <w:pPr>
        <w:pStyle w:val="Code"/>
        <w:rPr>
          <w:highlight w:val="white"/>
        </w:rPr>
      </w:pPr>
      <w:r w:rsidRPr="002B125B">
        <w:rPr>
          <w:highlight w:val="white"/>
        </w:rPr>
        <w:t xml:space="preserve">  }</w:t>
      </w:r>
    </w:p>
    <w:p w14:paraId="6CA359C5" w14:textId="77777777" w:rsidR="005B1C6D" w:rsidRDefault="005B1C6D" w:rsidP="005B1C6D">
      <w:pPr>
        <w:pStyle w:val="Code"/>
      </w:pPr>
      <w:r w:rsidRPr="002B125B">
        <w:rPr>
          <w:highlight w:val="white"/>
        </w:rPr>
        <w:t>}</w:t>
      </w:r>
    </w:p>
    <w:p w14:paraId="51B7DDD7" w14:textId="77777777" w:rsidR="005B1C6D" w:rsidRDefault="005B1C6D" w:rsidP="005B1C6D">
      <w:pPr>
        <w:pStyle w:val="CodeHeader"/>
      </w:pPr>
      <w:proofErr w:type="spellStart"/>
      <w:r>
        <w:t>Token.cs</w:t>
      </w:r>
      <w:proofErr w:type="spellEnd"/>
    </w:p>
    <w:p w14:paraId="15C663F0" w14:textId="77777777" w:rsidR="005B1C6D" w:rsidRPr="009F2404" w:rsidRDefault="005B1C6D" w:rsidP="005B1C6D">
      <w:pPr>
        <w:pStyle w:val="Code"/>
        <w:rPr>
          <w:highlight w:val="white"/>
        </w:rPr>
      </w:pPr>
      <w:r w:rsidRPr="009F2404">
        <w:rPr>
          <w:highlight w:val="white"/>
        </w:rPr>
        <w:t>using System.Text;</w:t>
      </w:r>
    </w:p>
    <w:p w14:paraId="76F4B810" w14:textId="77777777" w:rsidR="005B1C6D" w:rsidRPr="009F2404" w:rsidRDefault="005B1C6D" w:rsidP="005B1C6D">
      <w:pPr>
        <w:pStyle w:val="Code"/>
        <w:rPr>
          <w:highlight w:val="white"/>
        </w:rPr>
      </w:pPr>
    </w:p>
    <w:p w14:paraId="254641C3" w14:textId="77777777" w:rsidR="005B1C6D" w:rsidRPr="009F2404" w:rsidRDefault="005B1C6D" w:rsidP="005B1C6D">
      <w:pPr>
        <w:pStyle w:val="Code"/>
        <w:rPr>
          <w:highlight w:val="white"/>
        </w:rPr>
      </w:pPr>
      <w:r w:rsidRPr="009F2404">
        <w:rPr>
          <w:highlight w:val="white"/>
        </w:rPr>
        <w:t>namespace CCompiler {</w:t>
      </w:r>
    </w:p>
    <w:p w14:paraId="1355AABD" w14:textId="77777777" w:rsidR="005B1C6D" w:rsidRPr="009F2404" w:rsidRDefault="005B1C6D" w:rsidP="005B1C6D">
      <w:pPr>
        <w:pStyle w:val="Code"/>
        <w:rPr>
          <w:highlight w:val="white"/>
        </w:rPr>
      </w:pPr>
      <w:r w:rsidRPr="009F2404">
        <w:rPr>
          <w:highlight w:val="white"/>
        </w:rPr>
        <w:t xml:space="preserve">  public class Token {</w:t>
      </w:r>
    </w:p>
    <w:p w14:paraId="5883C06B" w14:textId="77777777" w:rsidR="005B1C6D" w:rsidRPr="009F2404" w:rsidRDefault="005B1C6D" w:rsidP="005B1C6D">
      <w:pPr>
        <w:pStyle w:val="Code"/>
        <w:rPr>
          <w:highlight w:val="white"/>
        </w:rPr>
      </w:pPr>
      <w:r w:rsidRPr="009F2404">
        <w:rPr>
          <w:highlight w:val="white"/>
        </w:rPr>
        <w:t xml:space="preserve">    private CCompiler_Pre.Tokens m_id;</w:t>
      </w:r>
    </w:p>
    <w:p w14:paraId="5179A5B5" w14:textId="77777777" w:rsidR="005B1C6D" w:rsidRPr="009F2404" w:rsidRDefault="005B1C6D" w:rsidP="005B1C6D">
      <w:pPr>
        <w:pStyle w:val="Code"/>
        <w:rPr>
          <w:highlight w:val="white"/>
        </w:rPr>
      </w:pPr>
      <w:r w:rsidRPr="009F2404">
        <w:rPr>
          <w:highlight w:val="white"/>
        </w:rPr>
        <w:t xml:space="preserve">    private object m_value;</w:t>
      </w:r>
    </w:p>
    <w:p w14:paraId="42D6EC9E" w14:textId="77777777" w:rsidR="005B1C6D" w:rsidRPr="009F2404" w:rsidRDefault="005B1C6D" w:rsidP="005B1C6D">
      <w:pPr>
        <w:pStyle w:val="Code"/>
        <w:rPr>
          <w:highlight w:val="white"/>
        </w:rPr>
      </w:pPr>
      <w:r w:rsidRPr="009F2404">
        <w:rPr>
          <w:highlight w:val="white"/>
        </w:rPr>
        <w:t xml:space="preserve">    private bool m_whitespace;</w:t>
      </w:r>
    </w:p>
    <w:p w14:paraId="4A403766" w14:textId="77777777" w:rsidR="005B1C6D" w:rsidRPr="009F2404" w:rsidRDefault="005B1C6D" w:rsidP="005B1C6D">
      <w:pPr>
        <w:pStyle w:val="Code"/>
        <w:rPr>
          <w:highlight w:val="white"/>
        </w:rPr>
      </w:pPr>
      <w:r w:rsidRPr="009F2404">
        <w:rPr>
          <w:highlight w:val="white"/>
        </w:rPr>
        <w:t xml:space="preserve">    private int m_newlineCount;</w:t>
      </w:r>
    </w:p>
    <w:p w14:paraId="1C9A2145" w14:textId="77777777" w:rsidR="005B1C6D" w:rsidRPr="009F2404" w:rsidRDefault="005B1C6D" w:rsidP="005B1C6D">
      <w:pPr>
        <w:pStyle w:val="Code"/>
        <w:rPr>
          <w:highlight w:val="white"/>
        </w:rPr>
      </w:pPr>
      <w:r w:rsidRPr="009F2404">
        <w:rPr>
          <w:highlight w:val="white"/>
        </w:rPr>
        <w:t xml:space="preserve">  </w:t>
      </w:r>
    </w:p>
    <w:p w14:paraId="5FFB060B" w14:textId="77777777" w:rsidR="005B1C6D" w:rsidRPr="009F2404" w:rsidRDefault="005B1C6D" w:rsidP="005B1C6D">
      <w:pPr>
        <w:pStyle w:val="Code"/>
        <w:rPr>
          <w:highlight w:val="white"/>
        </w:rPr>
      </w:pPr>
      <w:r w:rsidRPr="009F2404">
        <w:rPr>
          <w:highlight w:val="white"/>
        </w:rPr>
        <w:t xml:space="preserve">    public Token(CCompiler_Pre.Tokens id, object value) {</w:t>
      </w:r>
    </w:p>
    <w:p w14:paraId="3C23B3C1" w14:textId="77777777" w:rsidR="005B1C6D" w:rsidRPr="009F2404" w:rsidRDefault="005B1C6D" w:rsidP="005B1C6D">
      <w:pPr>
        <w:pStyle w:val="Code"/>
        <w:rPr>
          <w:highlight w:val="white"/>
        </w:rPr>
      </w:pPr>
      <w:r w:rsidRPr="009F2404">
        <w:rPr>
          <w:highlight w:val="white"/>
        </w:rPr>
        <w:t xml:space="preserve">      m_id = id;</w:t>
      </w:r>
    </w:p>
    <w:p w14:paraId="40B3D233" w14:textId="77777777" w:rsidR="005B1C6D" w:rsidRPr="009F2404" w:rsidRDefault="005B1C6D" w:rsidP="005B1C6D">
      <w:pPr>
        <w:pStyle w:val="Code"/>
        <w:rPr>
          <w:highlight w:val="white"/>
        </w:rPr>
      </w:pPr>
      <w:r w:rsidRPr="009F2404">
        <w:rPr>
          <w:highlight w:val="white"/>
        </w:rPr>
        <w:t xml:space="preserve">      m_value = value;</w:t>
      </w:r>
    </w:p>
    <w:p w14:paraId="4D93B542" w14:textId="77777777" w:rsidR="005B1C6D" w:rsidRPr="009F2404" w:rsidRDefault="005B1C6D" w:rsidP="005B1C6D">
      <w:pPr>
        <w:pStyle w:val="Code"/>
        <w:rPr>
          <w:highlight w:val="white"/>
        </w:rPr>
      </w:pPr>
      <w:r w:rsidRPr="009F2404">
        <w:rPr>
          <w:highlight w:val="white"/>
        </w:rPr>
        <w:t xml:space="preserve">      m_newlineCount = CCompiler_Pre.Scanner.NewlineCount;</w:t>
      </w:r>
    </w:p>
    <w:p w14:paraId="369D90CD" w14:textId="77777777" w:rsidR="005B1C6D" w:rsidRPr="009F2404" w:rsidRDefault="005B1C6D" w:rsidP="005B1C6D">
      <w:pPr>
        <w:pStyle w:val="Code"/>
        <w:rPr>
          <w:highlight w:val="white"/>
        </w:rPr>
      </w:pPr>
      <w:r w:rsidRPr="009F2404">
        <w:rPr>
          <w:highlight w:val="white"/>
        </w:rPr>
        <w:t xml:space="preserve">      m_whitespace = CCompiler_Pre.Scanner.Whitespace;</w:t>
      </w:r>
    </w:p>
    <w:p w14:paraId="55C8CA8F" w14:textId="77777777" w:rsidR="005B1C6D" w:rsidRPr="009F2404" w:rsidRDefault="005B1C6D" w:rsidP="005B1C6D">
      <w:pPr>
        <w:pStyle w:val="Code"/>
        <w:rPr>
          <w:highlight w:val="white"/>
        </w:rPr>
      </w:pPr>
      <w:r w:rsidRPr="009F2404">
        <w:rPr>
          <w:highlight w:val="white"/>
        </w:rPr>
        <w:t xml:space="preserve">      CCompiler_Pre.Scanner.NewlineCount = 0;</w:t>
      </w:r>
    </w:p>
    <w:p w14:paraId="130FB1BC" w14:textId="77777777" w:rsidR="005B1C6D" w:rsidRPr="009F2404" w:rsidRDefault="005B1C6D" w:rsidP="005B1C6D">
      <w:pPr>
        <w:pStyle w:val="Code"/>
        <w:rPr>
          <w:highlight w:val="white"/>
        </w:rPr>
      </w:pPr>
      <w:r w:rsidRPr="009F2404">
        <w:rPr>
          <w:highlight w:val="white"/>
        </w:rPr>
        <w:t xml:space="preserve">      CCompiler_Pre.Scanner.Whitespace = false;</w:t>
      </w:r>
    </w:p>
    <w:p w14:paraId="5C222E58" w14:textId="77777777" w:rsidR="005B1C6D" w:rsidRPr="009F2404" w:rsidRDefault="005B1C6D" w:rsidP="005B1C6D">
      <w:pPr>
        <w:pStyle w:val="Code"/>
        <w:rPr>
          <w:highlight w:val="white"/>
        </w:rPr>
      </w:pPr>
      <w:r w:rsidRPr="009F2404">
        <w:rPr>
          <w:highlight w:val="white"/>
        </w:rPr>
        <w:t xml:space="preserve">    }</w:t>
      </w:r>
    </w:p>
    <w:p w14:paraId="2658D6E3" w14:textId="77777777" w:rsidR="005B1C6D" w:rsidRPr="009F2404" w:rsidRDefault="005B1C6D" w:rsidP="005B1C6D">
      <w:pPr>
        <w:pStyle w:val="Code"/>
        <w:rPr>
          <w:highlight w:val="white"/>
        </w:rPr>
      </w:pPr>
    </w:p>
    <w:p w14:paraId="3938920A" w14:textId="77777777" w:rsidR="005B1C6D" w:rsidRPr="009F2404" w:rsidRDefault="005B1C6D" w:rsidP="005B1C6D">
      <w:pPr>
        <w:pStyle w:val="Code"/>
        <w:rPr>
          <w:highlight w:val="white"/>
        </w:rPr>
      </w:pPr>
      <w:r w:rsidRPr="009F2404">
        <w:rPr>
          <w:highlight w:val="white"/>
        </w:rPr>
        <w:t xml:space="preserve">    public Token(CCompiler_Pre.Tokens id, object value, int newlineCount) {</w:t>
      </w:r>
    </w:p>
    <w:p w14:paraId="4A475FBA" w14:textId="77777777" w:rsidR="005B1C6D" w:rsidRPr="009F2404" w:rsidRDefault="005B1C6D" w:rsidP="005B1C6D">
      <w:pPr>
        <w:pStyle w:val="Code"/>
        <w:rPr>
          <w:highlight w:val="white"/>
        </w:rPr>
      </w:pPr>
      <w:r w:rsidRPr="009F2404">
        <w:rPr>
          <w:highlight w:val="white"/>
        </w:rPr>
        <w:t xml:space="preserve">      m_id = id;</w:t>
      </w:r>
    </w:p>
    <w:p w14:paraId="2F303119" w14:textId="77777777" w:rsidR="005B1C6D" w:rsidRPr="009F2404" w:rsidRDefault="005B1C6D" w:rsidP="005B1C6D">
      <w:pPr>
        <w:pStyle w:val="Code"/>
        <w:rPr>
          <w:highlight w:val="white"/>
        </w:rPr>
      </w:pPr>
      <w:r w:rsidRPr="009F2404">
        <w:rPr>
          <w:highlight w:val="white"/>
        </w:rPr>
        <w:t xml:space="preserve">      m_value = value;</w:t>
      </w:r>
    </w:p>
    <w:p w14:paraId="66D84D58" w14:textId="77777777" w:rsidR="005B1C6D" w:rsidRPr="009F2404" w:rsidRDefault="005B1C6D" w:rsidP="005B1C6D">
      <w:pPr>
        <w:pStyle w:val="Code"/>
        <w:rPr>
          <w:highlight w:val="white"/>
        </w:rPr>
      </w:pPr>
      <w:r w:rsidRPr="009F2404">
        <w:rPr>
          <w:highlight w:val="white"/>
        </w:rPr>
        <w:t xml:space="preserve">      m_newlineCount = newlineCount;</w:t>
      </w:r>
    </w:p>
    <w:p w14:paraId="131C0AD4" w14:textId="77777777" w:rsidR="005B1C6D" w:rsidRPr="009F2404" w:rsidRDefault="005B1C6D" w:rsidP="005B1C6D">
      <w:pPr>
        <w:pStyle w:val="Code"/>
        <w:rPr>
          <w:highlight w:val="white"/>
        </w:rPr>
      </w:pPr>
      <w:r w:rsidRPr="009F2404">
        <w:rPr>
          <w:highlight w:val="white"/>
        </w:rPr>
        <w:t xml:space="preserve">      m_whitespace = false;</w:t>
      </w:r>
    </w:p>
    <w:p w14:paraId="35D82309" w14:textId="77777777" w:rsidR="005B1C6D" w:rsidRPr="009F2404" w:rsidRDefault="005B1C6D" w:rsidP="005B1C6D">
      <w:pPr>
        <w:pStyle w:val="Code"/>
        <w:rPr>
          <w:highlight w:val="white"/>
        </w:rPr>
      </w:pPr>
      <w:r w:rsidRPr="009F2404">
        <w:rPr>
          <w:highlight w:val="white"/>
        </w:rPr>
        <w:t xml:space="preserve">    }</w:t>
      </w:r>
    </w:p>
    <w:p w14:paraId="3FC4D6B4" w14:textId="77777777" w:rsidR="005B1C6D" w:rsidRPr="009F2404" w:rsidRDefault="005B1C6D" w:rsidP="005B1C6D">
      <w:pPr>
        <w:pStyle w:val="Code"/>
        <w:rPr>
          <w:highlight w:val="white"/>
        </w:rPr>
      </w:pPr>
    </w:p>
    <w:p w14:paraId="7D6D8756" w14:textId="77777777" w:rsidR="005B1C6D" w:rsidRPr="009F2404" w:rsidRDefault="005B1C6D" w:rsidP="005B1C6D">
      <w:pPr>
        <w:pStyle w:val="Code"/>
        <w:rPr>
          <w:highlight w:val="white"/>
        </w:rPr>
      </w:pPr>
      <w:r w:rsidRPr="009F2404">
        <w:rPr>
          <w:highlight w:val="white"/>
        </w:rPr>
        <w:t xml:space="preserve">    public void AddNewlineCount(int newlineCount) {</w:t>
      </w:r>
    </w:p>
    <w:p w14:paraId="6DEDE72D" w14:textId="77777777" w:rsidR="005B1C6D" w:rsidRPr="009F2404" w:rsidRDefault="005B1C6D" w:rsidP="005B1C6D">
      <w:pPr>
        <w:pStyle w:val="Code"/>
        <w:rPr>
          <w:highlight w:val="white"/>
        </w:rPr>
      </w:pPr>
      <w:r w:rsidRPr="009F2404">
        <w:rPr>
          <w:highlight w:val="white"/>
        </w:rPr>
        <w:t xml:space="preserve">      m_newlineCount += newlineCount;</w:t>
      </w:r>
    </w:p>
    <w:p w14:paraId="5ACA89C7" w14:textId="77777777" w:rsidR="005B1C6D" w:rsidRPr="009F2404" w:rsidRDefault="005B1C6D" w:rsidP="005B1C6D">
      <w:pPr>
        <w:pStyle w:val="Code"/>
        <w:rPr>
          <w:highlight w:val="white"/>
        </w:rPr>
      </w:pPr>
      <w:r w:rsidRPr="009F2404">
        <w:rPr>
          <w:highlight w:val="white"/>
        </w:rPr>
        <w:t xml:space="preserve">    }  </w:t>
      </w:r>
    </w:p>
    <w:p w14:paraId="27148ECE" w14:textId="77777777" w:rsidR="005B1C6D" w:rsidRPr="009F2404" w:rsidRDefault="005B1C6D" w:rsidP="005B1C6D">
      <w:pPr>
        <w:pStyle w:val="Code"/>
        <w:rPr>
          <w:highlight w:val="white"/>
        </w:rPr>
      </w:pPr>
    </w:p>
    <w:p w14:paraId="5AB743CF" w14:textId="77777777" w:rsidR="005B1C6D" w:rsidRPr="009F2404" w:rsidRDefault="005B1C6D" w:rsidP="005B1C6D">
      <w:pPr>
        <w:pStyle w:val="Code"/>
        <w:rPr>
          <w:highlight w:val="white"/>
        </w:rPr>
      </w:pPr>
      <w:r w:rsidRPr="009F2404">
        <w:rPr>
          <w:highlight w:val="white"/>
        </w:rPr>
        <w:t xml:space="preserve">    public object Clone() {</w:t>
      </w:r>
    </w:p>
    <w:p w14:paraId="43B14746" w14:textId="77777777" w:rsidR="005B1C6D" w:rsidRPr="009F2404" w:rsidRDefault="005B1C6D" w:rsidP="005B1C6D">
      <w:pPr>
        <w:pStyle w:val="Code"/>
        <w:rPr>
          <w:highlight w:val="white"/>
        </w:rPr>
      </w:pPr>
      <w:r w:rsidRPr="009F2404">
        <w:rPr>
          <w:highlight w:val="white"/>
        </w:rPr>
        <w:t xml:space="preserve">      Token token = new Token(m_id, m_value);</w:t>
      </w:r>
    </w:p>
    <w:p w14:paraId="03081190" w14:textId="77777777" w:rsidR="005B1C6D" w:rsidRPr="009F2404" w:rsidRDefault="005B1C6D" w:rsidP="005B1C6D">
      <w:pPr>
        <w:pStyle w:val="Code"/>
        <w:rPr>
          <w:highlight w:val="white"/>
        </w:rPr>
      </w:pPr>
      <w:r w:rsidRPr="009F2404">
        <w:rPr>
          <w:highlight w:val="white"/>
        </w:rPr>
        <w:t xml:space="preserve">      token.m_newlineCount = 0;</w:t>
      </w:r>
    </w:p>
    <w:p w14:paraId="67967F93" w14:textId="77777777" w:rsidR="005B1C6D" w:rsidRPr="009F2404" w:rsidRDefault="005B1C6D" w:rsidP="005B1C6D">
      <w:pPr>
        <w:pStyle w:val="Code"/>
        <w:rPr>
          <w:highlight w:val="white"/>
        </w:rPr>
      </w:pPr>
      <w:r w:rsidRPr="009F2404">
        <w:rPr>
          <w:highlight w:val="white"/>
        </w:rPr>
        <w:t xml:space="preserve">      return token;</w:t>
      </w:r>
    </w:p>
    <w:p w14:paraId="13A92870" w14:textId="77777777" w:rsidR="005B1C6D" w:rsidRPr="009F2404" w:rsidRDefault="005B1C6D" w:rsidP="005B1C6D">
      <w:pPr>
        <w:pStyle w:val="Code"/>
        <w:rPr>
          <w:highlight w:val="white"/>
        </w:rPr>
      </w:pPr>
      <w:r w:rsidRPr="009F2404">
        <w:rPr>
          <w:highlight w:val="white"/>
        </w:rPr>
        <w:lastRenderedPageBreak/>
        <w:t xml:space="preserve">    }</w:t>
      </w:r>
    </w:p>
    <w:p w14:paraId="5B8108BC" w14:textId="77777777" w:rsidR="005B1C6D" w:rsidRPr="009F2404" w:rsidRDefault="005B1C6D" w:rsidP="005B1C6D">
      <w:pPr>
        <w:pStyle w:val="Code"/>
        <w:rPr>
          <w:highlight w:val="white"/>
        </w:rPr>
      </w:pPr>
      <w:r w:rsidRPr="009F2404">
        <w:rPr>
          <w:highlight w:val="white"/>
        </w:rPr>
        <w:t xml:space="preserve">  </w:t>
      </w:r>
    </w:p>
    <w:p w14:paraId="0038E90C" w14:textId="77777777" w:rsidR="005B1C6D" w:rsidRPr="009F2404" w:rsidRDefault="005B1C6D" w:rsidP="005B1C6D">
      <w:pPr>
        <w:pStyle w:val="Code"/>
        <w:rPr>
          <w:highlight w:val="white"/>
        </w:rPr>
      </w:pPr>
      <w:r w:rsidRPr="009F2404">
        <w:rPr>
          <w:highlight w:val="white"/>
        </w:rPr>
        <w:t xml:space="preserve">    public CCompiler_Pre.Tokens Id {</w:t>
      </w:r>
    </w:p>
    <w:p w14:paraId="22510F2F" w14:textId="77777777" w:rsidR="005B1C6D" w:rsidRPr="009F2404" w:rsidRDefault="005B1C6D" w:rsidP="005B1C6D">
      <w:pPr>
        <w:pStyle w:val="Code"/>
        <w:rPr>
          <w:highlight w:val="white"/>
        </w:rPr>
      </w:pPr>
      <w:r w:rsidRPr="009F2404">
        <w:rPr>
          <w:highlight w:val="white"/>
        </w:rPr>
        <w:t xml:space="preserve">      get { return m_id; }</w:t>
      </w:r>
    </w:p>
    <w:p w14:paraId="1AC03CCB" w14:textId="77777777" w:rsidR="005B1C6D" w:rsidRPr="009F2404" w:rsidRDefault="005B1C6D" w:rsidP="005B1C6D">
      <w:pPr>
        <w:pStyle w:val="Code"/>
        <w:rPr>
          <w:highlight w:val="white"/>
        </w:rPr>
      </w:pPr>
      <w:r w:rsidRPr="009F2404">
        <w:rPr>
          <w:highlight w:val="white"/>
        </w:rPr>
        <w:t xml:space="preserve">      set { m_id = value; }</w:t>
      </w:r>
    </w:p>
    <w:p w14:paraId="5BE8FAE1" w14:textId="77777777" w:rsidR="005B1C6D" w:rsidRPr="009F2404" w:rsidRDefault="005B1C6D" w:rsidP="005B1C6D">
      <w:pPr>
        <w:pStyle w:val="Code"/>
        <w:rPr>
          <w:highlight w:val="white"/>
        </w:rPr>
      </w:pPr>
      <w:r w:rsidRPr="009F2404">
        <w:rPr>
          <w:highlight w:val="white"/>
        </w:rPr>
        <w:t xml:space="preserve">    }</w:t>
      </w:r>
    </w:p>
    <w:p w14:paraId="13ED805A" w14:textId="77777777" w:rsidR="005B1C6D" w:rsidRPr="009F2404" w:rsidRDefault="005B1C6D" w:rsidP="005B1C6D">
      <w:pPr>
        <w:pStyle w:val="Code"/>
        <w:rPr>
          <w:highlight w:val="white"/>
        </w:rPr>
      </w:pPr>
      <w:r w:rsidRPr="009F2404">
        <w:rPr>
          <w:highlight w:val="white"/>
        </w:rPr>
        <w:t xml:space="preserve">  </w:t>
      </w:r>
    </w:p>
    <w:p w14:paraId="1961C4C7" w14:textId="77777777" w:rsidR="005B1C6D" w:rsidRPr="009F2404" w:rsidRDefault="005B1C6D" w:rsidP="005B1C6D">
      <w:pPr>
        <w:pStyle w:val="Code"/>
        <w:rPr>
          <w:highlight w:val="white"/>
        </w:rPr>
      </w:pPr>
      <w:r w:rsidRPr="009F2404">
        <w:rPr>
          <w:highlight w:val="white"/>
        </w:rPr>
        <w:t xml:space="preserve">    public object Value {</w:t>
      </w:r>
    </w:p>
    <w:p w14:paraId="56C6D617" w14:textId="77777777" w:rsidR="005B1C6D" w:rsidRPr="009F2404" w:rsidRDefault="005B1C6D" w:rsidP="005B1C6D">
      <w:pPr>
        <w:pStyle w:val="Code"/>
        <w:rPr>
          <w:highlight w:val="white"/>
        </w:rPr>
      </w:pPr>
      <w:r w:rsidRPr="009F2404">
        <w:rPr>
          <w:highlight w:val="white"/>
        </w:rPr>
        <w:t xml:space="preserve">      get { return m_value; }</w:t>
      </w:r>
    </w:p>
    <w:p w14:paraId="25101B5B" w14:textId="77777777" w:rsidR="005B1C6D" w:rsidRPr="009F2404" w:rsidRDefault="005B1C6D" w:rsidP="005B1C6D">
      <w:pPr>
        <w:pStyle w:val="Code"/>
        <w:rPr>
          <w:highlight w:val="white"/>
        </w:rPr>
      </w:pPr>
      <w:r w:rsidRPr="009F2404">
        <w:rPr>
          <w:highlight w:val="white"/>
        </w:rPr>
        <w:t xml:space="preserve">      set { m_value = value; }</w:t>
      </w:r>
    </w:p>
    <w:p w14:paraId="75F63438" w14:textId="77777777" w:rsidR="005B1C6D" w:rsidRPr="009F2404" w:rsidRDefault="005B1C6D" w:rsidP="005B1C6D">
      <w:pPr>
        <w:pStyle w:val="Code"/>
        <w:rPr>
          <w:highlight w:val="white"/>
        </w:rPr>
      </w:pPr>
      <w:r w:rsidRPr="009F2404">
        <w:rPr>
          <w:highlight w:val="white"/>
        </w:rPr>
        <w:t xml:space="preserve">    }</w:t>
      </w:r>
    </w:p>
    <w:p w14:paraId="013E3119" w14:textId="77777777" w:rsidR="005B1C6D" w:rsidRPr="009F2404" w:rsidRDefault="005B1C6D" w:rsidP="005B1C6D">
      <w:pPr>
        <w:pStyle w:val="Code"/>
        <w:rPr>
          <w:highlight w:val="white"/>
        </w:rPr>
      </w:pPr>
      <w:r w:rsidRPr="009F2404">
        <w:rPr>
          <w:highlight w:val="white"/>
        </w:rPr>
        <w:t xml:space="preserve">  </w:t>
      </w:r>
    </w:p>
    <w:p w14:paraId="49EE3D29" w14:textId="77777777" w:rsidR="005B1C6D" w:rsidRPr="009F2404" w:rsidRDefault="005B1C6D" w:rsidP="005B1C6D">
      <w:pPr>
        <w:pStyle w:val="Code"/>
        <w:rPr>
          <w:highlight w:val="white"/>
        </w:rPr>
      </w:pPr>
      <w:r w:rsidRPr="009F2404">
        <w:rPr>
          <w:highlight w:val="white"/>
        </w:rPr>
        <w:t xml:space="preserve">    public int GetNewlineCount() {</w:t>
      </w:r>
    </w:p>
    <w:p w14:paraId="53AD26C3" w14:textId="77777777" w:rsidR="005B1C6D" w:rsidRPr="009F2404" w:rsidRDefault="005B1C6D" w:rsidP="005B1C6D">
      <w:pPr>
        <w:pStyle w:val="Code"/>
        <w:rPr>
          <w:highlight w:val="white"/>
        </w:rPr>
      </w:pPr>
      <w:r w:rsidRPr="009F2404">
        <w:rPr>
          <w:highlight w:val="white"/>
        </w:rPr>
        <w:t xml:space="preserve">      return m_newlineCount;</w:t>
      </w:r>
    </w:p>
    <w:p w14:paraId="34B4D61D" w14:textId="77777777" w:rsidR="005B1C6D" w:rsidRPr="009F2404" w:rsidRDefault="005B1C6D" w:rsidP="005B1C6D">
      <w:pPr>
        <w:pStyle w:val="Code"/>
        <w:rPr>
          <w:highlight w:val="white"/>
        </w:rPr>
      </w:pPr>
      <w:r w:rsidRPr="009F2404">
        <w:rPr>
          <w:highlight w:val="white"/>
        </w:rPr>
        <w:t xml:space="preserve">    }</w:t>
      </w:r>
    </w:p>
    <w:p w14:paraId="1886F71F" w14:textId="77777777" w:rsidR="005B1C6D" w:rsidRPr="009F2404" w:rsidRDefault="005B1C6D" w:rsidP="005B1C6D">
      <w:pPr>
        <w:pStyle w:val="Code"/>
        <w:rPr>
          <w:highlight w:val="white"/>
        </w:rPr>
      </w:pPr>
      <w:r w:rsidRPr="009F2404">
        <w:rPr>
          <w:highlight w:val="white"/>
        </w:rPr>
        <w:t xml:space="preserve">  </w:t>
      </w:r>
    </w:p>
    <w:p w14:paraId="0CC318E9" w14:textId="77777777" w:rsidR="005B1C6D" w:rsidRPr="009F2404" w:rsidRDefault="005B1C6D" w:rsidP="005B1C6D">
      <w:pPr>
        <w:pStyle w:val="Code"/>
        <w:rPr>
          <w:highlight w:val="white"/>
        </w:rPr>
      </w:pPr>
      <w:r w:rsidRPr="009F2404">
        <w:rPr>
          <w:highlight w:val="white"/>
        </w:rPr>
        <w:t xml:space="preserve">    public string ToNewlineString() {</w:t>
      </w:r>
    </w:p>
    <w:p w14:paraId="339F6269" w14:textId="77777777" w:rsidR="005B1C6D" w:rsidRPr="009F2404" w:rsidRDefault="005B1C6D" w:rsidP="005B1C6D">
      <w:pPr>
        <w:pStyle w:val="Code"/>
        <w:rPr>
          <w:highlight w:val="white"/>
        </w:rPr>
      </w:pPr>
      <w:r w:rsidRPr="009F2404">
        <w:rPr>
          <w:highlight w:val="white"/>
        </w:rPr>
        <w:t xml:space="preserve">      StringBuilder buffer = new StringBuilder();</w:t>
      </w:r>
    </w:p>
    <w:p w14:paraId="048F1FBA" w14:textId="77777777" w:rsidR="005B1C6D" w:rsidRPr="009F2404" w:rsidRDefault="005B1C6D" w:rsidP="005B1C6D">
      <w:pPr>
        <w:pStyle w:val="Code"/>
        <w:rPr>
          <w:highlight w:val="white"/>
        </w:rPr>
      </w:pPr>
      <w:r w:rsidRPr="009F2404">
        <w:rPr>
          <w:highlight w:val="white"/>
        </w:rPr>
        <w:t xml:space="preserve">      </w:t>
      </w:r>
    </w:p>
    <w:p w14:paraId="01C0E449" w14:textId="77777777" w:rsidR="005B1C6D" w:rsidRPr="009F2404" w:rsidRDefault="005B1C6D" w:rsidP="005B1C6D">
      <w:pPr>
        <w:pStyle w:val="Code"/>
        <w:rPr>
          <w:highlight w:val="white"/>
        </w:rPr>
      </w:pPr>
      <w:r w:rsidRPr="009F2404">
        <w:rPr>
          <w:highlight w:val="white"/>
        </w:rPr>
        <w:t xml:space="preserve">      if (m_newlineCount &gt; 0) {</w:t>
      </w:r>
    </w:p>
    <w:p w14:paraId="60028375" w14:textId="77777777" w:rsidR="005B1C6D" w:rsidRPr="009F2404" w:rsidRDefault="005B1C6D" w:rsidP="005B1C6D">
      <w:pPr>
        <w:pStyle w:val="Code"/>
        <w:rPr>
          <w:highlight w:val="white"/>
        </w:rPr>
      </w:pPr>
      <w:r w:rsidRPr="009F2404">
        <w:rPr>
          <w:highlight w:val="white"/>
        </w:rPr>
        <w:t xml:space="preserve">        for (int count = 0; count &lt; m_newlineCount; ++count) {</w:t>
      </w:r>
    </w:p>
    <w:p w14:paraId="5B7A0F86" w14:textId="77777777" w:rsidR="005B1C6D" w:rsidRPr="009F2404" w:rsidRDefault="005B1C6D" w:rsidP="005B1C6D">
      <w:pPr>
        <w:pStyle w:val="Code"/>
        <w:rPr>
          <w:highlight w:val="white"/>
        </w:rPr>
      </w:pPr>
      <w:r w:rsidRPr="009F2404">
        <w:rPr>
          <w:highlight w:val="white"/>
        </w:rPr>
        <w:t xml:space="preserve">          buffer.Append('\n');</w:t>
      </w:r>
    </w:p>
    <w:p w14:paraId="74B2675C" w14:textId="77777777" w:rsidR="005B1C6D" w:rsidRPr="009F2404" w:rsidRDefault="005B1C6D" w:rsidP="005B1C6D">
      <w:pPr>
        <w:pStyle w:val="Code"/>
        <w:rPr>
          <w:highlight w:val="white"/>
        </w:rPr>
      </w:pPr>
      <w:r w:rsidRPr="009F2404">
        <w:rPr>
          <w:highlight w:val="white"/>
        </w:rPr>
        <w:t xml:space="preserve">        }</w:t>
      </w:r>
    </w:p>
    <w:p w14:paraId="7B3432E6" w14:textId="77777777" w:rsidR="005B1C6D" w:rsidRPr="009F2404" w:rsidRDefault="005B1C6D" w:rsidP="005B1C6D">
      <w:pPr>
        <w:pStyle w:val="Code"/>
        <w:rPr>
          <w:highlight w:val="white"/>
        </w:rPr>
      </w:pPr>
      <w:r w:rsidRPr="009F2404">
        <w:rPr>
          <w:highlight w:val="white"/>
        </w:rPr>
        <w:t xml:space="preserve">      }</w:t>
      </w:r>
    </w:p>
    <w:p w14:paraId="1C9192C6" w14:textId="77777777" w:rsidR="005B1C6D" w:rsidRPr="009F2404" w:rsidRDefault="005B1C6D" w:rsidP="005B1C6D">
      <w:pPr>
        <w:pStyle w:val="Code"/>
        <w:rPr>
          <w:highlight w:val="white"/>
        </w:rPr>
      </w:pPr>
      <w:r w:rsidRPr="009F2404">
        <w:rPr>
          <w:highlight w:val="white"/>
        </w:rPr>
        <w:t xml:space="preserve">      else {</w:t>
      </w:r>
    </w:p>
    <w:p w14:paraId="17B87B17" w14:textId="77777777" w:rsidR="005B1C6D" w:rsidRPr="009F2404" w:rsidRDefault="005B1C6D" w:rsidP="005B1C6D">
      <w:pPr>
        <w:pStyle w:val="Code"/>
        <w:rPr>
          <w:highlight w:val="white"/>
        </w:rPr>
      </w:pPr>
      <w:r w:rsidRPr="009F2404">
        <w:rPr>
          <w:highlight w:val="white"/>
        </w:rPr>
        <w:t xml:space="preserve">        buffer.Append(' ');</w:t>
      </w:r>
    </w:p>
    <w:p w14:paraId="1B56EDEF" w14:textId="77777777" w:rsidR="005B1C6D" w:rsidRPr="009F2404" w:rsidRDefault="005B1C6D" w:rsidP="005B1C6D">
      <w:pPr>
        <w:pStyle w:val="Code"/>
        <w:rPr>
          <w:highlight w:val="white"/>
        </w:rPr>
      </w:pPr>
      <w:r w:rsidRPr="009F2404">
        <w:rPr>
          <w:highlight w:val="white"/>
        </w:rPr>
        <w:t xml:space="preserve">      }</w:t>
      </w:r>
    </w:p>
    <w:p w14:paraId="70F2B5B9" w14:textId="77777777" w:rsidR="005B1C6D" w:rsidRPr="009F2404" w:rsidRDefault="005B1C6D" w:rsidP="005B1C6D">
      <w:pPr>
        <w:pStyle w:val="Code"/>
        <w:rPr>
          <w:highlight w:val="white"/>
        </w:rPr>
      </w:pPr>
    </w:p>
    <w:p w14:paraId="2A327A7C" w14:textId="77777777" w:rsidR="005B1C6D" w:rsidRPr="009F2404" w:rsidRDefault="005B1C6D" w:rsidP="005B1C6D">
      <w:pPr>
        <w:pStyle w:val="Code"/>
        <w:rPr>
          <w:highlight w:val="white"/>
        </w:rPr>
      </w:pPr>
      <w:r w:rsidRPr="009F2404">
        <w:rPr>
          <w:highlight w:val="white"/>
        </w:rPr>
        <w:t xml:space="preserve">      return buffer.ToString();</w:t>
      </w:r>
    </w:p>
    <w:p w14:paraId="6D91BFAF" w14:textId="77777777" w:rsidR="005B1C6D" w:rsidRPr="009F2404" w:rsidRDefault="005B1C6D" w:rsidP="005B1C6D">
      <w:pPr>
        <w:pStyle w:val="Code"/>
        <w:rPr>
          <w:highlight w:val="white"/>
        </w:rPr>
      </w:pPr>
      <w:r w:rsidRPr="009F2404">
        <w:rPr>
          <w:highlight w:val="white"/>
        </w:rPr>
        <w:t xml:space="preserve">    }</w:t>
      </w:r>
    </w:p>
    <w:p w14:paraId="0B739836" w14:textId="77777777" w:rsidR="005B1C6D" w:rsidRPr="009F2404" w:rsidRDefault="005B1C6D" w:rsidP="005B1C6D">
      <w:pPr>
        <w:pStyle w:val="Code"/>
        <w:rPr>
          <w:highlight w:val="white"/>
        </w:rPr>
      </w:pPr>
      <w:r w:rsidRPr="009F2404">
        <w:rPr>
          <w:highlight w:val="white"/>
        </w:rPr>
        <w:t xml:space="preserve">  </w:t>
      </w:r>
    </w:p>
    <w:p w14:paraId="6CA2F800" w14:textId="77777777" w:rsidR="005B1C6D" w:rsidRPr="009F2404" w:rsidRDefault="005B1C6D" w:rsidP="005B1C6D">
      <w:pPr>
        <w:pStyle w:val="Code"/>
        <w:rPr>
          <w:highlight w:val="white"/>
        </w:rPr>
      </w:pPr>
      <w:r w:rsidRPr="009F2404">
        <w:rPr>
          <w:highlight w:val="white"/>
        </w:rPr>
        <w:t xml:space="preserve">    public void ClearNewlineCount() {</w:t>
      </w:r>
    </w:p>
    <w:p w14:paraId="43111488" w14:textId="77777777" w:rsidR="005B1C6D" w:rsidRPr="009F2404" w:rsidRDefault="005B1C6D" w:rsidP="005B1C6D">
      <w:pPr>
        <w:pStyle w:val="Code"/>
        <w:rPr>
          <w:highlight w:val="white"/>
        </w:rPr>
      </w:pPr>
      <w:r w:rsidRPr="009F2404">
        <w:rPr>
          <w:highlight w:val="white"/>
        </w:rPr>
        <w:t xml:space="preserve">      m_newlineCount = 0;</w:t>
      </w:r>
    </w:p>
    <w:p w14:paraId="014D7B0E" w14:textId="77777777" w:rsidR="005B1C6D" w:rsidRPr="009F2404" w:rsidRDefault="005B1C6D" w:rsidP="005B1C6D">
      <w:pPr>
        <w:pStyle w:val="Code"/>
        <w:rPr>
          <w:highlight w:val="white"/>
        </w:rPr>
      </w:pPr>
      <w:r w:rsidRPr="009F2404">
        <w:rPr>
          <w:highlight w:val="white"/>
        </w:rPr>
        <w:t xml:space="preserve">    }</w:t>
      </w:r>
    </w:p>
    <w:p w14:paraId="14766CCE" w14:textId="77777777" w:rsidR="005B1C6D" w:rsidRPr="009F2404" w:rsidRDefault="005B1C6D" w:rsidP="005B1C6D">
      <w:pPr>
        <w:pStyle w:val="Code"/>
        <w:rPr>
          <w:highlight w:val="white"/>
        </w:rPr>
      </w:pPr>
      <w:r w:rsidRPr="009F2404">
        <w:rPr>
          <w:highlight w:val="white"/>
        </w:rPr>
        <w:t xml:space="preserve">  </w:t>
      </w:r>
    </w:p>
    <w:p w14:paraId="1E38CE77" w14:textId="77777777" w:rsidR="005B1C6D" w:rsidRPr="009F2404" w:rsidRDefault="005B1C6D" w:rsidP="005B1C6D">
      <w:pPr>
        <w:pStyle w:val="Code"/>
        <w:rPr>
          <w:highlight w:val="white"/>
        </w:rPr>
      </w:pPr>
      <w:r w:rsidRPr="009F2404">
        <w:rPr>
          <w:highlight w:val="white"/>
        </w:rPr>
        <w:t xml:space="preserve">    public bool HasWhitespace() {</w:t>
      </w:r>
    </w:p>
    <w:p w14:paraId="04556FFB" w14:textId="77777777" w:rsidR="005B1C6D" w:rsidRPr="009F2404" w:rsidRDefault="005B1C6D" w:rsidP="005B1C6D">
      <w:pPr>
        <w:pStyle w:val="Code"/>
        <w:rPr>
          <w:highlight w:val="white"/>
        </w:rPr>
      </w:pPr>
      <w:r w:rsidRPr="009F2404">
        <w:rPr>
          <w:highlight w:val="white"/>
        </w:rPr>
        <w:t xml:space="preserve">      return m_whitespace;</w:t>
      </w:r>
    </w:p>
    <w:p w14:paraId="5CB5A99D" w14:textId="77777777" w:rsidR="005B1C6D" w:rsidRPr="009F2404" w:rsidRDefault="005B1C6D" w:rsidP="005B1C6D">
      <w:pPr>
        <w:pStyle w:val="Code"/>
        <w:rPr>
          <w:highlight w:val="white"/>
        </w:rPr>
      </w:pPr>
      <w:r w:rsidRPr="009F2404">
        <w:rPr>
          <w:highlight w:val="white"/>
        </w:rPr>
        <w:t xml:space="preserve">    }</w:t>
      </w:r>
    </w:p>
    <w:p w14:paraId="4038E1C9" w14:textId="77777777" w:rsidR="005B1C6D" w:rsidRPr="009F2404" w:rsidRDefault="005B1C6D" w:rsidP="005B1C6D">
      <w:pPr>
        <w:pStyle w:val="Code"/>
        <w:rPr>
          <w:highlight w:val="white"/>
        </w:rPr>
      </w:pPr>
    </w:p>
    <w:p w14:paraId="613AB3D5" w14:textId="77777777" w:rsidR="005B1C6D" w:rsidRPr="009F2404" w:rsidRDefault="005B1C6D" w:rsidP="005B1C6D">
      <w:pPr>
        <w:pStyle w:val="Code"/>
        <w:rPr>
          <w:highlight w:val="white"/>
        </w:rPr>
      </w:pPr>
      <w:r w:rsidRPr="009F2404">
        <w:rPr>
          <w:highlight w:val="white"/>
        </w:rPr>
        <w:t xml:space="preserve">    public override int GetHashCode() {</w:t>
      </w:r>
    </w:p>
    <w:p w14:paraId="2411EE16" w14:textId="77777777" w:rsidR="005B1C6D" w:rsidRPr="009F2404" w:rsidRDefault="005B1C6D" w:rsidP="005B1C6D">
      <w:pPr>
        <w:pStyle w:val="Code"/>
        <w:rPr>
          <w:highlight w:val="white"/>
        </w:rPr>
      </w:pPr>
      <w:r w:rsidRPr="009F2404">
        <w:rPr>
          <w:highlight w:val="white"/>
        </w:rPr>
        <w:t xml:space="preserve">      return base.GetHashCode();</w:t>
      </w:r>
    </w:p>
    <w:p w14:paraId="5EE7978F" w14:textId="77777777" w:rsidR="005B1C6D" w:rsidRPr="009F2404" w:rsidRDefault="005B1C6D" w:rsidP="005B1C6D">
      <w:pPr>
        <w:pStyle w:val="Code"/>
        <w:rPr>
          <w:highlight w:val="white"/>
        </w:rPr>
      </w:pPr>
      <w:r w:rsidRPr="009F2404">
        <w:rPr>
          <w:highlight w:val="white"/>
        </w:rPr>
        <w:t xml:space="preserve">    }</w:t>
      </w:r>
    </w:p>
    <w:p w14:paraId="75AE336B" w14:textId="77777777" w:rsidR="005B1C6D" w:rsidRPr="009F2404" w:rsidRDefault="005B1C6D" w:rsidP="005B1C6D">
      <w:pPr>
        <w:pStyle w:val="Code"/>
        <w:rPr>
          <w:highlight w:val="white"/>
        </w:rPr>
      </w:pPr>
      <w:r w:rsidRPr="009F2404">
        <w:rPr>
          <w:highlight w:val="white"/>
        </w:rPr>
        <w:t xml:space="preserve">  </w:t>
      </w:r>
    </w:p>
    <w:p w14:paraId="36F79458" w14:textId="77777777" w:rsidR="005B1C6D" w:rsidRPr="009F2404" w:rsidRDefault="005B1C6D" w:rsidP="005B1C6D">
      <w:pPr>
        <w:pStyle w:val="Code"/>
        <w:rPr>
          <w:highlight w:val="white"/>
        </w:rPr>
      </w:pPr>
      <w:r w:rsidRPr="009F2404">
        <w:rPr>
          <w:highlight w:val="white"/>
        </w:rPr>
        <w:t xml:space="preserve">    public override bool Equals(object obj) {</w:t>
      </w:r>
    </w:p>
    <w:p w14:paraId="5302D334" w14:textId="77777777" w:rsidR="005B1C6D" w:rsidRPr="009F2404" w:rsidRDefault="005B1C6D" w:rsidP="005B1C6D">
      <w:pPr>
        <w:pStyle w:val="Code"/>
        <w:rPr>
          <w:highlight w:val="white"/>
        </w:rPr>
      </w:pPr>
      <w:r w:rsidRPr="009F2404">
        <w:rPr>
          <w:highlight w:val="white"/>
        </w:rPr>
        <w:t xml:space="preserve">      if (obj is Token) {</w:t>
      </w:r>
    </w:p>
    <w:p w14:paraId="2E6D4690" w14:textId="77777777" w:rsidR="005B1C6D" w:rsidRPr="009F2404" w:rsidRDefault="005B1C6D" w:rsidP="005B1C6D">
      <w:pPr>
        <w:pStyle w:val="Code"/>
        <w:rPr>
          <w:highlight w:val="white"/>
        </w:rPr>
      </w:pPr>
      <w:r w:rsidRPr="009F2404">
        <w:rPr>
          <w:highlight w:val="white"/>
        </w:rPr>
        <w:t xml:space="preserve">        Token token = (Token) obj;</w:t>
      </w:r>
    </w:p>
    <w:p w14:paraId="3138BF88" w14:textId="77777777" w:rsidR="005B1C6D" w:rsidRPr="009F2404" w:rsidRDefault="005B1C6D" w:rsidP="005B1C6D">
      <w:pPr>
        <w:pStyle w:val="Code"/>
        <w:rPr>
          <w:highlight w:val="white"/>
        </w:rPr>
      </w:pPr>
      <w:r w:rsidRPr="009F2404">
        <w:rPr>
          <w:highlight w:val="white"/>
        </w:rPr>
        <w:t xml:space="preserve">        return (m_id == token.m_id) &amp;&amp;</w:t>
      </w:r>
    </w:p>
    <w:p w14:paraId="6918873D" w14:textId="77777777" w:rsidR="005B1C6D" w:rsidRPr="009F2404" w:rsidRDefault="005B1C6D" w:rsidP="005B1C6D">
      <w:pPr>
        <w:pStyle w:val="Code"/>
        <w:rPr>
          <w:highlight w:val="white"/>
        </w:rPr>
      </w:pPr>
      <w:r w:rsidRPr="009F2404">
        <w:rPr>
          <w:highlight w:val="white"/>
        </w:rPr>
        <w:t xml:space="preserve">                m_value.Equals(token.m_value);</w:t>
      </w:r>
    </w:p>
    <w:p w14:paraId="6D093042" w14:textId="77777777" w:rsidR="005B1C6D" w:rsidRPr="009F2404" w:rsidRDefault="005B1C6D" w:rsidP="005B1C6D">
      <w:pPr>
        <w:pStyle w:val="Code"/>
        <w:rPr>
          <w:highlight w:val="white"/>
        </w:rPr>
      </w:pPr>
      <w:r w:rsidRPr="009F2404">
        <w:rPr>
          <w:highlight w:val="white"/>
        </w:rPr>
        <w:t xml:space="preserve">      }</w:t>
      </w:r>
    </w:p>
    <w:p w14:paraId="148D52E8" w14:textId="77777777" w:rsidR="005B1C6D" w:rsidRPr="009F2404" w:rsidRDefault="005B1C6D" w:rsidP="005B1C6D">
      <w:pPr>
        <w:pStyle w:val="Code"/>
        <w:rPr>
          <w:highlight w:val="white"/>
        </w:rPr>
      </w:pPr>
      <w:r w:rsidRPr="009F2404">
        <w:rPr>
          <w:highlight w:val="white"/>
        </w:rPr>
        <w:t xml:space="preserve">    </w:t>
      </w:r>
    </w:p>
    <w:p w14:paraId="0CB25CBC" w14:textId="77777777" w:rsidR="005B1C6D" w:rsidRPr="009F2404" w:rsidRDefault="005B1C6D" w:rsidP="005B1C6D">
      <w:pPr>
        <w:pStyle w:val="Code"/>
        <w:rPr>
          <w:highlight w:val="white"/>
        </w:rPr>
      </w:pPr>
      <w:r w:rsidRPr="009F2404">
        <w:rPr>
          <w:highlight w:val="white"/>
        </w:rPr>
        <w:t xml:space="preserve">      return false;</w:t>
      </w:r>
    </w:p>
    <w:p w14:paraId="319C5298" w14:textId="77777777" w:rsidR="005B1C6D" w:rsidRPr="009F2404" w:rsidRDefault="005B1C6D" w:rsidP="005B1C6D">
      <w:pPr>
        <w:pStyle w:val="Code"/>
        <w:rPr>
          <w:highlight w:val="white"/>
        </w:rPr>
      </w:pPr>
      <w:r w:rsidRPr="009F2404">
        <w:rPr>
          <w:highlight w:val="white"/>
        </w:rPr>
        <w:t xml:space="preserve">    }</w:t>
      </w:r>
    </w:p>
    <w:p w14:paraId="551950D5" w14:textId="77777777" w:rsidR="005B1C6D" w:rsidRPr="009F2404" w:rsidRDefault="005B1C6D" w:rsidP="005B1C6D">
      <w:pPr>
        <w:pStyle w:val="Code"/>
        <w:rPr>
          <w:highlight w:val="white"/>
        </w:rPr>
      </w:pPr>
      <w:r w:rsidRPr="009F2404">
        <w:rPr>
          <w:highlight w:val="white"/>
        </w:rPr>
        <w:t xml:space="preserve">  </w:t>
      </w:r>
    </w:p>
    <w:p w14:paraId="473EDD63" w14:textId="77777777" w:rsidR="005B1C6D" w:rsidRPr="009F2404" w:rsidRDefault="005B1C6D" w:rsidP="005B1C6D">
      <w:pPr>
        <w:pStyle w:val="Code"/>
        <w:rPr>
          <w:highlight w:val="white"/>
        </w:rPr>
      </w:pPr>
      <w:r w:rsidRPr="009F2404">
        <w:rPr>
          <w:highlight w:val="white"/>
        </w:rPr>
        <w:t xml:space="preserve">    public override string ToString() {</w:t>
      </w:r>
    </w:p>
    <w:p w14:paraId="51BFE8EB" w14:textId="77777777" w:rsidR="005B1C6D" w:rsidRPr="009F2404" w:rsidRDefault="005B1C6D" w:rsidP="005B1C6D">
      <w:pPr>
        <w:pStyle w:val="Code"/>
        <w:rPr>
          <w:highlight w:val="white"/>
        </w:rPr>
      </w:pPr>
      <w:r w:rsidRPr="009F2404">
        <w:rPr>
          <w:highlight w:val="white"/>
        </w:rPr>
        <w:t xml:space="preserve">      switch (m_id) {</w:t>
      </w:r>
    </w:p>
    <w:p w14:paraId="4A5763ED" w14:textId="77777777" w:rsidR="005B1C6D" w:rsidRPr="009F2404" w:rsidRDefault="005B1C6D" w:rsidP="005B1C6D">
      <w:pPr>
        <w:pStyle w:val="Code"/>
        <w:rPr>
          <w:highlight w:val="white"/>
        </w:rPr>
      </w:pPr>
      <w:r w:rsidRPr="009F2404">
        <w:rPr>
          <w:highlight w:val="white"/>
        </w:rPr>
        <w:t xml:space="preserve">        case CCompiler_Pre.Tokens.EOF:</w:t>
      </w:r>
    </w:p>
    <w:p w14:paraId="15A14BCC" w14:textId="77777777" w:rsidR="005B1C6D" w:rsidRPr="009F2404" w:rsidRDefault="005B1C6D" w:rsidP="005B1C6D">
      <w:pPr>
        <w:pStyle w:val="Code"/>
        <w:rPr>
          <w:highlight w:val="white"/>
        </w:rPr>
      </w:pPr>
      <w:r w:rsidRPr="009F2404">
        <w:rPr>
          <w:highlight w:val="white"/>
        </w:rPr>
        <w:t xml:space="preserve">          return "";</w:t>
      </w:r>
    </w:p>
    <w:p w14:paraId="67E59CA3" w14:textId="77777777" w:rsidR="005B1C6D" w:rsidRPr="009F2404" w:rsidRDefault="005B1C6D" w:rsidP="005B1C6D">
      <w:pPr>
        <w:pStyle w:val="Code"/>
        <w:rPr>
          <w:highlight w:val="white"/>
        </w:rPr>
      </w:pPr>
    </w:p>
    <w:p w14:paraId="6EB6F6A6" w14:textId="77777777" w:rsidR="005B1C6D" w:rsidRPr="009F2404" w:rsidRDefault="005B1C6D" w:rsidP="005B1C6D">
      <w:pPr>
        <w:pStyle w:val="Code"/>
        <w:rPr>
          <w:highlight w:val="white"/>
        </w:rPr>
      </w:pPr>
      <w:r w:rsidRPr="009F2404">
        <w:rPr>
          <w:highlight w:val="white"/>
        </w:rPr>
        <w:t xml:space="preserve">        case CCompiler_Pre.Tokens.MARK:</w:t>
      </w:r>
    </w:p>
    <w:p w14:paraId="7C212B8C" w14:textId="77777777" w:rsidR="005B1C6D" w:rsidRPr="009F2404" w:rsidRDefault="005B1C6D" w:rsidP="005B1C6D">
      <w:pPr>
        <w:pStyle w:val="Code"/>
        <w:rPr>
          <w:highlight w:val="white"/>
        </w:rPr>
      </w:pPr>
      <w:r w:rsidRPr="009F2404">
        <w:rPr>
          <w:highlight w:val="white"/>
        </w:rPr>
        <w:t xml:space="preserve">          return "&lt;mark " + ((string) m_value) + "&gt;";</w:t>
      </w:r>
    </w:p>
    <w:p w14:paraId="1F9093C5" w14:textId="77777777" w:rsidR="005B1C6D" w:rsidRPr="009F2404" w:rsidRDefault="005B1C6D" w:rsidP="005B1C6D">
      <w:pPr>
        <w:pStyle w:val="Code"/>
        <w:rPr>
          <w:highlight w:val="white"/>
        </w:rPr>
      </w:pPr>
    </w:p>
    <w:p w14:paraId="0881B46D" w14:textId="77777777" w:rsidR="005B1C6D" w:rsidRPr="009F2404" w:rsidRDefault="005B1C6D" w:rsidP="005B1C6D">
      <w:pPr>
        <w:pStyle w:val="Code"/>
        <w:rPr>
          <w:highlight w:val="white"/>
        </w:rPr>
      </w:pPr>
      <w:r w:rsidRPr="009F2404">
        <w:rPr>
          <w:highlight w:val="white"/>
        </w:rPr>
        <w:t xml:space="preserve">        default:</w:t>
      </w:r>
    </w:p>
    <w:p w14:paraId="72F3747D" w14:textId="77777777" w:rsidR="005B1C6D" w:rsidRPr="009F2404" w:rsidRDefault="005B1C6D" w:rsidP="005B1C6D">
      <w:pPr>
        <w:pStyle w:val="Code"/>
        <w:rPr>
          <w:highlight w:val="white"/>
        </w:rPr>
      </w:pPr>
      <w:r w:rsidRPr="009F2404">
        <w:rPr>
          <w:highlight w:val="white"/>
        </w:rPr>
        <w:t xml:space="preserve">          return m_value.ToString();</w:t>
      </w:r>
    </w:p>
    <w:p w14:paraId="00C8D6C6" w14:textId="77777777" w:rsidR="005B1C6D" w:rsidRPr="009F2404" w:rsidRDefault="005B1C6D" w:rsidP="005B1C6D">
      <w:pPr>
        <w:pStyle w:val="Code"/>
        <w:rPr>
          <w:highlight w:val="white"/>
        </w:rPr>
      </w:pPr>
      <w:r w:rsidRPr="009F2404">
        <w:rPr>
          <w:highlight w:val="white"/>
        </w:rPr>
        <w:t xml:space="preserve">      }</w:t>
      </w:r>
    </w:p>
    <w:p w14:paraId="33E42B0B" w14:textId="77777777" w:rsidR="005B1C6D" w:rsidRPr="009F2404" w:rsidRDefault="005B1C6D" w:rsidP="005B1C6D">
      <w:pPr>
        <w:pStyle w:val="Code"/>
        <w:rPr>
          <w:highlight w:val="white"/>
        </w:rPr>
      </w:pPr>
      <w:r w:rsidRPr="009F2404">
        <w:rPr>
          <w:highlight w:val="white"/>
        </w:rPr>
        <w:t xml:space="preserve">    }</w:t>
      </w:r>
    </w:p>
    <w:p w14:paraId="535418EB" w14:textId="77777777" w:rsidR="005B1C6D" w:rsidRPr="009F2404" w:rsidRDefault="005B1C6D" w:rsidP="005B1C6D">
      <w:pPr>
        <w:pStyle w:val="Code"/>
        <w:rPr>
          <w:highlight w:val="white"/>
        </w:rPr>
      </w:pPr>
      <w:r w:rsidRPr="009F2404">
        <w:rPr>
          <w:highlight w:val="white"/>
        </w:rPr>
        <w:t xml:space="preserve">  }</w:t>
      </w:r>
    </w:p>
    <w:p w14:paraId="5C4CBF22" w14:textId="77777777" w:rsidR="005B1C6D" w:rsidRPr="009F2404" w:rsidRDefault="005B1C6D" w:rsidP="005B1C6D">
      <w:pPr>
        <w:pStyle w:val="Code"/>
      </w:pPr>
      <w:r w:rsidRPr="009F2404">
        <w:rPr>
          <w:highlight w:val="white"/>
        </w:rPr>
        <w:t>}</w:t>
      </w:r>
    </w:p>
    <w:p w14:paraId="074D4FB9" w14:textId="77777777" w:rsidR="005B1C6D" w:rsidRPr="00EC76D5" w:rsidRDefault="005B1C6D" w:rsidP="005B1C6D">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EC76D5" w:rsidRDefault="005B1C6D" w:rsidP="005B1C6D">
      <w:r w:rsidRPr="00EC76D5">
        <w:t>1. We have reached the end of the line, in which case we have a macro with a name, but without parameters or body.</w:t>
      </w:r>
    </w:p>
    <w:p w14:paraId="3BEC6B54" w14:textId="77777777" w:rsidR="005B1C6D" w:rsidRPr="00EC76D5" w:rsidRDefault="005B1C6D" w:rsidP="005B1C6D">
      <w:r w:rsidRPr="00EC76D5">
        <w:t>2. We have reached a space, in which case we have a macro with a name and a body, but no parameters.</w:t>
      </w:r>
    </w:p>
    <w:p w14:paraId="77DE4EC1" w14:textId="77777777" w:rsidR="005B1C6D" w:rsidRPr="00EC76D5" w:rsidRDefault="005B1C6D" w:rsidP="005B1C6D">
      <w:r w:rsidRPr="00EC76D5">
        <w:t xml:space="preserve">3. We have reached a left parenthesis, in which case we have a list of parameters and we call </w:t>
      </w:r>
      <w:proofErr w:type="spellStart"/>
      <w:r w:rsidRPr="00EC76D5">
        <w:rPr>
          <w:rStyle w:val="CodeInText"/>
        </w:rPr>
        <w:t>doParameterDefine</w:t>
      </w:r>
      <w:proofErr w:type="spellEnd"/>
      <w:r w:rsidRPr="00EC76D5">
        <w:t>.</w:t>
      </w:r>
    </w:p>
    <w:p w14:paraId="268028C4" w14:textId="77777777" w:rsidR="005B1C6D" w:rsidRPr="00EC76D5" w:rsidRDefault="005B1C6D" w:rsidP="005B1C6D">
      <w:r w:rsidRPr="00EC76D5">
        <w:t>4. If none of the above applies, we generate an error message.</w:t>
      </w:r>
    </w:p>
    <w:p w14:paraId="1DA8BB5A" w14:textId="77777777" w:rsidR="005B1C6D" w:rsidRPr="00EC76D5" w:rsidRDefault="005B1C6D" w:rsidP="005B1C6D">
      <w:pPr>
        <w:pStyle w:val="CodeHeader"/>
      </w:pPr>
      <w:proofErr w:type="spellStart"/>
      <w:r w:rsidRPr="00EC76D5">
        <w:t>Preprocessor.</w:t>
      </w:r>
      <w:r>
        <w:t>cs</w:t>
      </w:r>
      <w:proofErr w:type="spellEnd"/>
    </w:p>
    <w:p w14:paraId="6D281E7F" w14:textId="77777777" w:rsidR="005B1C6D" w:rsidRPr="00EC76D5" w:rsidRDefault="005B1C6D" w:rsidP="005B1C6D">
      <w:r w:rsidRPr="00EC76D5">
        <w:t xml:space="preserve">The </w:t>
      </w:r>
      <w:proofErr w:type="spellStart"/>
      <w:r w:rsidRPr="00EC76D5">
        <w:rPr>
          <w:rStyle w:val="CodeInText"/>
        </w:rPr>
        <w:t>doParameterDefine</w:t>
      </w:r>
      <w:proofErr w:type="spellEnd"/>
      <w:r w:rsidRPr="00EC76D5">
        <w:t xml:space="preserve"> method look into macros with parameters in two steps. First we extract the parameters by calling </w:t>
      </w:r>
      <w:proofErr w:type="spellStart"/>
      <w:r w:rsidRPr="00EC76D5">
        <w:rPr>
          <w:rStyle w:val="CodeInText"/>
        </w:rPr>
        <w:t>scanParameters</w:t>
      </w:r>
      <w:proofErr w:type="spellEnd"/>
      <w:r w:rsidRPr="00EC76D5">
        <w:t>. Then we go through the parameter list and check that the parameters are identifiers and that no parameters is repeated.</w:t>
      </w:r>
    </w:p>
    <w:p w14:paraId="3726CDD2" w14:textId="77777777" w:rsidR="005B1C6D" w:rsidRPr="00EC76D5" w:rsidRDefault="005B1C6D" w:rsidP="005B1C6D">
      <w:r w:rsidRPr="00EC76D5">
        <w:t>Then we extract the identifiers from the body and replace each occurrence of a parameters with the text “$</w:t>
      </w:r>
      <w:proofErr w:type="spellStart"/>
      <w:r w:rsidRPr="00EC76D5">
        <w:rPr>
          <w:rStyle w:val="CodeInText"/>
        </w:rPr>
        <w:t>parameter_index</w:t>
      </w:r>
      <w:proofErr w:type="spellEnd"/>
      <w:r w:rsidRPr="00EC76D5">
        <w:t>$”.</w:t>
      </w:r>
    </w:p>
    <w:p w14:paraId="66B2C97A" w14:textId="77777777" w:rsidR="005B1C6D" w:rsidRPr="00EC76D5" w:rsidRDefault="005B1C6D" w:rsidP="005B1C6D">
      <w:r w:rsidRPr="00EC76D5">
        <w:t>Finally, we look for the merge operator ##. When we find one, we remove the operator and trim the text to its left and right.</w:t>
      </w:r>
    </w:p>
    <w:p w14:paraId="73E84581" w14:textId="77777777" w:rsidR="005B1C6D" w:rsidRPr="00EC76D5" w:rsidRDefault="005B1C6D" w:rsidP="005B1C6D">
      <w:r w:rsidRPr="00EC76D5">
        <w:t>It is allowed to redefine a macro if it is has the same parameters list and macro.</w:t>
      </w:r>
    </w:p>
    <w:p w14:paraId="30BF4D31" w14:textId="77777777" w:rsidR="005B1C6D" w:rsidRPr="00EC76D5" w:rsidRDefault="005B1C6D" w:rsidP="005B1C6D">
      <w:r w:rsidRPr="00EC76D5">
        <w:t>An identifier is a text starting with a letter or an underline and continuing with letters, digits, or underlines. If the given name is not an identifier, an error occurs.</w:t>
      </w:r>
    </w:p>
    <w:p w14:paraId="360116DC" w14:textId="77777777" w:rsidR="005B1C6D" w:rsidRPr="00B25B79" w:rsidRDefault="005B1C6D" w:rsidP="005B1C6D">
      <w:pPr>
        <w:pStyle w:val="Code"/>
        <w:rPr>
          <w:highlight w:val="white"/>
        </w:rPr>
      </w:pPr>
      <w:r w:rsidRPr="00B25B79">
        <w:rPr>
          <w:highlight w:val="white"/>
        </w:rPr>
        <w:t xml:space="preserve">    public void DoDefine(List&lt;Token&gt; tokenList) {</w:t>
      </w:r>
    </w:p>
    <w:p w14:paraId="62D6C964" w14:textId="77777777" w:rsidR="005B1C6D" w:rsidRPr="00B25B79" w:rsidRDefault="005B1C6D" w:rsidP="005B1C6D">
      <w:pPr>
        <w:pStyle w:val="Code"/>
        <w:rPr>
          <w:highlight w:val="white"/>
        </w:rPr>
      </w:pPr>
      <w:r w:rsidRPr="00B25B79">
        <w:rPr>
          <w:highlight w:val="white"/>
        </w:rPr>
        <w:t xml:space="preserve">      Assert.Error(tokenList[2].Id == CCompiler_Pre.Tokens.NAME,</w:t>
      </w:r>
    </w:p>
    <w:p w14:paraId="64F8E881" w14:textId="77777777" w:rsidR="005B1C6D" w:rsidRDefault="005B1C6D" w:rsidP="005B1C6D">
      <w:pPr>
        <w:pStyle w:val="Code"/>
        <w:rPr>
          <w:highlight w:val="white"/>
        </w:rPr>
      </w:pPr>
      <w:r w:rsidRPr="00B25B79">
        <w:rPr>
          <w:highlight w:val="white"/>
        </w:rPr>
        <w:t xml:space="preserve">                   TokenListToString(tokenList),</w:t>
      </w:r>
    </w:p>
    <w:p w14:paraId="3BFC7B46"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Message.Invalid_define_directive);</w:t>
      </w:r>
    </w:p>
    <w:p w14:paraId="6012012C" w14:textId="77777777" w:rsidR="005B1C6D" w:rsidRPr="00B25B79" w:rsidRDefault="005B1C6D" w:rsidP="005B1C6D">
      <w:pPr>
        <w:pStyle w:val="Code"/>
        <w:rPr>
          <w:highlight w:val="white"/>
        </w:rPr>
      </w:pPr>
      <w:r w:rsidRPr="00B25B79">
        <w:rPr>
          <w:highlight w:val="white"/>
        </w:rPr>
        <w:t xml:space="preserve">      string name = tokenList[2].ToString();</w:t>
      </w:r>
    </w:p>
    <w:p w14:paraId="2DC3DF89" w14:textId="77777777" w:rsidR="005B1C6D" w:rsidRPr="00B25B79" w:rsidRDefault="005B1C6D" w:rsidP="005B1C6D">
      <w:pPr>
        <w:pStyle w:val="Code"/>
        <w:rPr>
          <w:highlight w:val="white"/>
        </w:rPr>
      </w:pPr>
      <w:r w:rsidRPr="00B25B79">
        <w:rPr>
          <w:highlight w:val="white"/>
        </w:rPr>
        <w:t xml:space="preserve">      Macro macro;</w:t>
      </w:r>
    </w:p>
    <w:p w14:paraId="4E63497C" w14:textId="77777777" w:rsidR="005B1C6D" w:rsidRPr="00B25B79" w:rsidRDefault="005B1C6D" w:rsidP="005B1C6D">
      <w:pPr>
        <w:pStyle w:val="Code"/>
        <w:rPr>
          <w:highlight w:val="white"/>
        </w:rPr>
      </w:pPr>
    </w:p>
    <w:p w14:paraId="5206F529" w14:textId="77777777" w:rsidR="005B1C6D" w:rsidRPr="00B25B79" w:rsidRDefault="005B1C6D" w:rsidP="005B1C6D">
      <w:pPr>
        <w:pStyle w:val="Code"/>
        <w:rPr>
          <w:highlight w:val="white"/>
        </w:rPr>
      </w:pPr>
      <w:r w:rsidRPr="00B25B79">
        <w:rPr>
          <w:highlight w:val="white"/>
        </w:rPr>
        <w:t xml:space="preserve">      if ((tokenList[3].Id == CCompiler_Pre.Tokens.LEFT_PARENTHESIS) &amp;&amp;</w:t>
      </w:r>
    </w:p>
    <w:p w14:paraId="6FF7FAEF" w14:textId="77777777" w:rsidR="005B1C6D" w:rsidRPr="00B25B79" w:rsidRDefault="005B1C6D" w:rsidP="005B1C6D">
      <w:pPr>
        <w:pStyle w:val="Code"/>
        <w:rPr>
          <w:highlight w:val="white"/>
        </w:rPr>
      </w:pPr>
      <w:r w:rsidRPr="00B25B79">
        <w:rPr>
          <w:highlight w:val="white"/>
        </w:rPr>
        <w:t xml:space="preserve">          !tokenList[3].HasWhitespace()) {</w:t>
      </w:r>
    </w:p>
    <w:p w14:paraId="1762A940" w14:textId="77777777" w:rsidR="005B1C6D" w:rsidRPr="00B25B79" w:rsidRDefault="005B1C6D" w:rsidP="005B1C6D">
      <w:pPr>
        <w:pStyle w:val="Code"/>
        <w:rPr>
          <w:highlight w:val="white"/>
        </w:rPr>
      </w:pPr>
      <w:r w:rsidRPr="00B25B79">
        <w:rPr>
          <w:highlight w:val="white"/>
        </w:rPr>
        <w:t xml:space="preserve">        int tokenIndex = 4, paramIndex = 0;</w:t>
      </w:r>
    </w:p>
    <w:p w14:paraId="3F03AAA2" w14:textId="77777777" w:rsidR="005B1C6D" w:rsidRPr="00B25B79" w:rsidRDefault="005B1C6D" w:rsidP="005B1C6D">
      <w:pPr>
        <w:pStyle w:val="Code"/>
        <w:rPr>
          <w:highlight w:val="white"/>
        </w:rPr>
      </w:pPr>
      <w:r w:rsidRPr="00B25B79">
        <w:rPr>
          <w:highlight w:val="white"/>
        </w:rPr>
        <w:t xml:space="preserve">        IDictionary&lt;string,int&gt; paramMap = new Dictionary&lt;string,int&gt;();</w:t>
      </w:r>
    </w:p>
    <w:p w14:paraId="0AB5CD0A" w14:textId="77777777" w:rsidR="005B1C6D" w:rsidRPr="00B25B79" w:rsidRDefault="005B1C6D" w:rsidP="005B1C6D">
      <w:pPr>
        <w:pStyle w:val="Code"/>
        <w:rPr>
          <w:highlight w:val="white"/>
        </w:rPr>
      </w:pPr>
    </w:p>
    <w:p w14:paraId="7B87B758" w14:textId="77777777" w:rsidR="005B1C6D" w:rsidRPr="00B25B79" w:rsidRDefault="005B1C6D" w:rsidP="005B1C6D">
      <w:pPr>
        <w:pStyle w:val="Code"/>
        <w:rPr>
          <w:highlight w:val="white"/>
        </w:rPr>
      </w:pPr>
      <w:r w:rsidRPr="00B25B79">
        <w:rPr>
          <w:highlight w:val="white"/>
        </w:rPr>
        <w:t xml:space="preserve">        while (true) {</w:t>
      </w:r>
    </w:p>
    <w:p w14:paraId="2091AC72" w14:textId="77777777" w:rsidR="005B1C6D" w:rsidRPr="00B25B79" w:rsidRDefault="005B1C6D" w:rsidP="005B1C6D">
      <w:pPr>
        <w:pStyle w:val="Code"/>
        <w:rPr>
          <w:highlight w:val="white"/>
        </w:rPr>
      </w:pPr>
      <w:r w:rsidRPr="00B25B79">
        <w:rPr>
          <w:highlight w:val="white"/>
        </w:rPr>
        <w:t xml:space="preserve">          Token nextToken = tokenList[tokenIndex++];</w:t>
      </w:r>
    </w:p>
    <w:p w14:paraId="0F916676" w14:textId="77777777" w:rsidR="005B1C6D" w:rsidRPr="00B25B79" w:rsidRDefault="005B1C6D" w:rsidP="005B1C6D">
      <w:pPr>
        <w:pStyle w:val="Code"/>
        <w:rPr>
          <w:highlight w:val="white"/>
        </w:rPr>
      </w:pPr>
      <w:r w:rsidRPr="00B25B79">
        <w:rPr>
          <w:highlight w:val="white"/>
        </w:rPr>
        <w:t xml:space="preserve">          Assert.Error(nextToken.Id == CCompiler_Pre.Tokens.NAME,</w:t>
      </w:r>
    </w:p>
    <w:p w14:paraId="58147690" w14:textId="77777777" w:rsidR="005B1C6D" w:rsidRDefault="005B1C6D" w:rsidP="005B1C6D">
      <w:pPr>
        <w:pStyle w:val="Code"/>
        <w:rPr>
          <w:highlight w:val="white"/>
        </w:rPr>
      </w:pPr>
      <w:r w:rsidRPr="00B25B79">
        <w:rPr>
          <w:highlight w:val="white"/>
        </w:rPr>
        <w:t xml:space="preserve">                       nextToken.ToString(),</w:t>
      </w:r>
    </w:p>
    <w:p w14:paraId="241546E9" w14:textId="77777777" w:rsidR="005B1C6D" w:rsidRPr="00B25B79" w:rsidRDefault="005B1C6D" w:rsidP="005B1C6D">
      <w:pPr>
        <w:pStyle w:val="Code"/>
        <w:rPr>
          <w:highlight w:val="white"/>
        </w:rPr>
      </w:pPr>
      <w:r>
        <w:rPr>
          <w:highlight w:val="white"/>
        </w:rPr>
        <w:lastRenderedPageBreak/>
        <w:t xml:space="preserve">                       </w:t>
      </w:r>
      <w:r w:rsidRPr="00B25B79">
        <w:rPr>
          <w:highlight w:val="white"/>
        </w:rPr>
        <w:t>Message.Invalid_macro_definitializerion);</w:t>
      </w:r>
    </w:p>
    <w:p w14:paraId="5F4E0EE4" w14:textId="77777777" w:rsidR="005B1C6D" w:rsidRPr="00B25B79" w:rsidRDefault="005B1C6D" w:rsidP="005B1C6D">
      <w:pPr>
        <w:pStyle w:val="Code"/>
        <w:rPr>
          <w:highlight w:val="white"/>
        </w:rPr>
      </w:pPr>
      <w:r w:rsidRPr="00B25B79">
        <w:rPr>
          <w:highlight w:val="white"/>
        </w:rPr>
        <w:t xml:space="preserve">          string paramName = (string) nextToken.Value;</w:t>
      </w:r>
    </w:p>
    <w:p w14:paraId="509E2E26" w14:textId="77777777" w:rsidR="005B1C6D" w:rsidRPr="00B25B79" w:rsidRDefault="005B1C6D" w:rsidP="005B1C6D">
      <w:pPr>
        <w:pStyle w:val="Code"/>
        <w:rPr>
          <w:highlight w:val="white"/>
        </w:rPr>
      </w:pPr>
      <w:r w:rsidRPr="00B25B79">
        <w:rPr>
          <w:highlight w:val="white"/>
        </w:rPr>
        <w:t xml:space="preserve">          Assert.Error(!paramMap.ContainsKey(paramName),</w:t>
      </w:r>
    </w:p>
    <w:p w14:paraId="5F5D422B" w14:textId="77777777" w:rsidR="005B1C6D" w:rsidRPr="00B25B79" w:rsidRDefault="005B1C6D" w:rsidP="005B1C6D">
      <w:pPr>
        <w:pStyle w:val="Code"/>
        <w:rPr>
          <w:highlight w:val="white"/>
        </w:rPr>
      </w:pPr>
      <w:r w:rsidRPr="00B25B79">
        <w:rPr>
          <w:highlight w:val="white"/>
        </w:rPr>
        <w:t xml:space="preserve">                       paramName, Message.Repeated_macro_parameter);</w:t>
      </w:r>
    </w:p>
    <w:p w14:paraId="17C047B6" w14:textId="77777777" w:rsidR="005B1C6D" w:rsidRPr="00B25B79" w:rsidRDefault="005B1C6D" w:rsidP="005B1C6D">
      <w:pPr>
        <w:pStyle w:val="Code"/>
        <w:rPr>
          <w:highlight w:val="white"/>
        </w:rPr>
      </w:pPr>
      <w:r w:rsidRPr="00B25B79">
        <w:rPr>
          <w:highlight w:val="white"/>
        </w:rPr>
        <w:t xml:space="preserve">          paramMap.Add(paramName, paramIndex++);</w:t>
      </w:r>
    </w:p>
    <w:p w14:paraId="468BCDA9" w14:textId="77777777" w:rsidR="005B1C6D" w:rsidRPr="00B25B79" w:rsidRDefault="005B1C6D" w:rsidP="005B1C6D">
      <w:pPr>
        <w:pStyle w:val="Code"/>
        <w:rPr>
          <w:highlight w:val="white"/>
        </w:rPr>
      </w:pPr>
    </w:p>
    <w:p w14:paraId="7C5D9D3D" w14:textId="77777777" w:rsidR="005B1C6D" w:rsidRPr="00B25B79" w:rsidRDefault="005B1C6D" w:rsidP="005B1C6D">
      <w:pPr>
        <w:pStyle w:val="Code"/>
        <w:rPr>
          <w:highlight w:val="white"/>
        </w:rPr>
      </w:pPr>
      <w:r w:rsidRPr="00B25B79">
        <w:rPr>
          <w:highlight w:val="white"/>
        </w:rPr>
        <w:t xml:space="preserve">          nextToken = tokenList[tokenIndex++];</w:t>
      </w:r>
    </w:p>
    <w:p w14:paraId="2E662CFD" w14:textId="77777777" w:rsidR="005B1C6D" w:rsidRPr="00B25B79" w:rsidRDefault="005B1C6D" w:rsidP="005B1C6D">
      <w:pPr>
        <w:pStyle w:val="Code"/>
        <w:rPr>
          <w:highlight w:val="white"/>
        </w:rPr>
      </w:pPr>
      <w:r w:rsidRPr="00B25B79">
        <w:rPr>
          <w:highlight w:val="white"/>
        </w:rPr>
        <w:t xml:space="preserve">          if (nextToken.Id == CCompiler_Pre.Tokens.COMMA) {</w:t>
      </w:r>
    </w:p>
    <w:p w14:paraId="20D8BB41" w14:textId="77777777" w:rsidR="005B1C6D" w:rsidRPr="00B25B79" w:rsidRDefault="005B1C6D" w:rsidP="005B1C6D">
      <w:pPr>
        <w:pStyle w:val="Code"/>
        <w:rPr>
          <w:highlight w:val="white"/>
        </w:rPr>
      </w:pPr>
      <w:r w:rsidRPr="00B25B79">
        <w:rPr>
          <w:highlight w:val="white"/>
        </w:rPr>
        <w:t xml:space="preserve">            // Empty.</w:t>
      </w:r>
    </w:p>
    <w:p w14:paraId="3594822F" w14:textId="77777777" w:rsidR="005B1C6D" w:rsidRPr="00B25B79" w:rsidRDefault="005B1C6D" w:rsidP="005B1C6D">
      <w:pPr>
        <w:pStyle w:val="Code"/>
        <w:rPr>
          <w:highlight w:val="white"/>
        </w:rPr>
      </w:pPr>
      <w:r w:rsidRPr="00B25B79">
        <w:rPr>
          <w:highlight w:val="white"/>
        </w:rPr>
        <w:t xml:space="preserve">          }</w:t>
      </w:r>
    </w:p>
    <w:p w14:paraId="1D530930" w14:textId="77777777" w:rsidR="005B1C6D" w:rsidRPr="00B25B79" w:rsidRDefault="005B1C6D" w:rsidP="005B1C6D">
      <w:pPr>
        <w:pStyle w:val="Code"/>
        <w:rPr>
          <w:highlight w:val="white"/>
        </w:rPr>
      </w:pPr>
      <w:r w:rsidRPr="00B25B79">
        <w:rPr>
          <w:highlight w:val="white"/>
        </w:rPr>
        <w:t xml:space="preserve">          else if (nextToken.Id == CCompiler_Pre.Tokens.RIGHT_PARENTHESIS) {</w:t>
      </w:r>
    </w:p>
    <w:p w14:paraId="15942E30" w14:textId="77777777" w:rsidR="005B1C6D" w:rsidRPr="00B25B79" w:rsidRDefault="005B1C6D" w:rsidP="005B1C6D">
      <w:pPr>
        <w:pStyle w:val="Code"/>
        <w:rPr>
          <w:highlight w:val="white"/>
        </w:rPr>
      </w:pPr>
      <w:r w:rsidRPr="00B25B79">
        <w:rPr>
          <w:highlight w:val="white"/>
        </w:rPr>
        <w:t xml:space="preserve">            break;</w:t>
      </w:r>
    </w:p>
    <w:p w14:paraId="70BCA04E" w14:textId="77777777" w:rsidR="005B1C6D" w:rsidRPr="00B25B79" w:rsidRDefault="005B1C6D" w:rsidP="005B1C6D">
      <w:pPr>
        <w:pStyle w:val="Code"/>
        <w:rPr>
          <w:highlight w:val="white"/>
        </w:rPr>
      </w:pPr>
      <w:r w:rsidRPr="00B25B79">
        <w:rPr>
          <w:highlight w:val="white"/>
        </w:rPr>
        <w:t xml:space="preserve">          }</w:t>
      </w:r>
    </w:p>
    <w:p w14:paraId="0F5ECB5F" w14:textId="77777777" w:rsidR="005B1C6D" w:rsidRPr="00B25B79" w:rsidRDefault="005B1C6D" w:rsidP="005B1C6D">
      <w:pPr>
        <w:pStyle w:val="Code"/>
        <w:rPr>
          <w:highlight w:val="white"/>
        </w:rPr>
      </w:pPr>
      <w:r w:rsidRPr="00B25B79">
        <w:rPr>
          <w:highlight w:val="white"/>
        </w:rPr>
        <w:t xml:space="preserve">          else {</w:t>
      </w:r>
    </w:p>
    <w:p w14:paraId="42ACB8E1" w14:textId="77777777" w:rsidR="005B1C6D" w:rsidRDefault="005B1C6D" w:rsidP="005B1C6D">
      <w:pPr>
        <w:pStyle w:val="Code"/>
        <w:rPr>
          <w:highlight w:val="white"/>
        </w:rPr>
      </w:pPr>
      <w:r w:rsidRPr="00B25B79">
        <w:rPr>
          <w:highlight w:val="white"/>
        </w:rPr>
        <w:t xml:space="preserve">            Assert.Error(nextToken.ToString(),</w:t>
      </w:r>
    </w:p>
    <w:p w14:paraId="773D6082"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Message.Invalid_macro_definitializerion);</w:t>
      </w:r>
    </w:p>
    <w:p w14:paraId="08AC5417" w14:textId="77777777" w:rsidR="005B1C6D" w:rsidRPr="00B25B79" w:rsidRDefault="005B1C6D" w:rsidP="005B1C6D">
      <w:pPr>
        <w:pStyle w:val="Code"/>
        <w:rPr>
          <w:highlight w:val="white"/>
        </w:rPr>
      </w:pPr>
      <w:r w:rsidRPr="00B25B79">
        <w:rPr>
          <w:highlight w:val="white"/>
        </w:rPr>
        <w:t xml:space="preserve">          }</w:t>
      </w:r>
    </w:p>
    <w:p w14:paraId="5622A961" w14:textId="77777777" w:rsidR="005B1C6D" w:rsidRPr="00B25B79" w:rsidRDefault="005B1C6D" w:rsidP="005B1C6D">
      <w:pPr>
        <w:pStyle w:val="Code"/>
        <w:rPr>
          <w:highlight w:val="white"/>
        </w:rPr>
      </w:pPr>
      <w:r w:rsidRPr="00B25B79">
        <w:rPr>
          <w:highlight w:val="white"/>
        </w:rPr>
        <w:t xml:space="preserve">        }</w:t>
      </w:r>
    </w:p>
    <w:p w14:paraId="0AC8E2D5" w14:textId="77777777" w:rsidR="005B1C6D" w:rsidRPr="00B25B79" w:rsidRDefault="005B1C6D" w:rsidP="005B1C6D">
      <w:pPr>
        <w:pStyle w:val="Code"/>
        <w:rPr>
          <w:highlight w:val="white"/>
        </w:rPr>
      </w:pPr>
      <w:r w:rsidRPr="00B25B79">
        <w:rPr>
          <w:highlight w:val="white"/>
        </w:rPr>
        <w:t xml:space="preserve">      </w:t>
      </w:r>
    </w:p>
    <w:p w14:paraId="57B2AAC4" w14:textId="77777777" w:rsidR="005B1C6D" w:rsidRDefault="005B1C6D" w:rsidP="005B1C6D">
      <w:pPr>
        <w:pStyle w:val="Code"/>
        <w:rPr>
          <w:highlight w:val="white"/>
        </w:rPr>
      </w:pPr>
      <w:r w:rsidRPr="00B25B79">
        <w:rPr>
          <w:highlight w:val="white"/>
        </w:rPr>
        <w:t xml:space="preserve">        List&lt;Token&gt; macroList =</w:t>
      </w:r>
    </w:p>
    <w:p w14:paraId="7C4E138A" w14:textId="77777777" w:rsidR="005B1C6D" w:rsidRPr="00B25B79" w:rsidRDefault="005B1C6D" w:rsidP="005B1C6D">
      <w:pPr>
        <w:pStyle w:val="Code"/>
        <w:rPr>
          <w:highlight w:val="white"/>
        </w:rPr>
      </w:pPr>
      <w:r>
        <w:rPr>
          <w:highlight w:val="white"/>
        </w:rPr>
        <w:t xml:space="preserve">         </w:t>
      </w:r>
      <w:r w:rsidRPr="00B25B79">
        <w:rPr>
          <w:highlight w:val="white"/>
        </w:rPr>
        <w:t xml:space="preserve"> tokenList.GetRange(tokenIndex, tokenList.Count - tokenIndex);</w:t>
      </w:r>
    </w:p>
    <w:p w14:paraId="5A509C61" w14:textId="77777777" w:rsidR="005B1C6D" w:rsidRPr="00B25B79" w:rsidRDefault="005B1C6D" w:rsidP="005B1C6D">
      <w:pPr>
        <w:pStyle w:val="Code"/>
        <w:rPr>
          <w:highlight w:val="white"/>
        </w:rPr>
      </w:pPr>
    </w:p>
    <w:p w14:paraId="618C09D5" w14:textId="77777777" w:rsidR="005B1C6D" w:rsidRPr="00B25B79" w:rsidRDefault="005B1C6D" w:rsidP="005B1C6D">
      <w:pPr>
        <w:pStyle w:val="Code"/>
        <w:rPr>
          <w:highlight w:val="white"/>
        </w:rPr>
      </w:pPr>
      <w:r w:rsidRPr="00B25B79">
        <w:rPr>
          <w:highlight w:val="white"/>
        </w:rPr>
        <w:t xml:space="preserve">        foreach (Token macroToken in macroList) {</w:t>
      </w:r>
    </w:p>
    <w:p w14:paraId="54620CFD" w14:textId="77777777" w:rsidR="005B1C6D" w:rsidRPr="00B25B79" w:rsidRDefault="005B1C6D" w:rsidP="005B1C6D">
      <w:pPr>
        <w:pStyle w:val="Code"/>
        <w:rPr>
          <w:highlight w:val="white"/>
        </w:rPr>
      </w:pPr>
      <w:r w:rsidRPr="00B25B79">
        <w:rPr>
          <w:highlight w:val="white"/>
        </w:rPr>
        <w:t xml:space="preserve">          if (macroToken.Id == CCompiler_Pre.Tokens.NAME) {</w:t>
      </w:r>
    </w:p>
    <w:p w14:paraId="5099333B" w14:textId="77777777" w:rsidR="005B1C6D" w:rsidRPr="00B25B79" w:rsidRDefault="005B1C6D" w:rsidP="005B1C6D">
      <w:pPr>
        <w:pStyle w:val="Code"/>
        <w:rPr>
          <w:highlight w:val="white"/>
        </w:rPr>
      </w:pPr>
      <w:r w:rsidRPr="00B25B79">
        <w:rPr>
          <w:highlight w:val="white"/>
        </w:rPr>
        <w:t xml:space="preserve">            string macroName = (string) macroToken.Value;</w:t>
      </w:r>
    </w:p>
    <w:p w14:paraId="204F38CD" w14:textId="77777777" w:rsidR="005B1C6D" w:rsidRPr="00B25B79" w:rsidRDefault="005B1C6D" w:rsidP="005B1C6D">
      <w:pPr>
        <w:pStyle w:val="Code"/>
        <w:rPr>
          <w:highlight w:val="white"/>
        </w:rPr>
      </w:pPr>
    </w:p>
    <w:p w14:paraId="1A42C633" w14:textId="77777777" w:rsidR="005B1C6D" w:rsidRPr="00B25B79" w:rsidRDefault="005B1C6D" w:rsidP="005B1C6D">
      <w:pPr>
        <w:pStyle w:val="Code"/>
        <w:rPr>
          <w:highlight w:val="white"/>
        </w:rPr>
      </w:pPr>
      <w:r w:rsidRPr="00B25B79">
        <w:rPr>
          <w:highlight w:val="white"/>
        </w:rPr>
        <w:t xml:space="preserve">            if (paramMap.ContainsKey(macroName)) {</w:t>
      </w:r>
    </w:p>
    <w:p w14:paraId="0EBA4F13" w14:textId="77777777" w:rsidR="005B1C6D" w:rsidRPr="00B25B79" w:rsidRDefault="005B1C6D" w:rsidP="005B1C6D">
      <w:pPr>
        <w:pStyle w:val="Code"/>
        <w:rPr>
          <w:highlight w:val="white"/>
        </w:rPr>
      </w:pPr>
      <w:r w:rsidRPr="00B25B79">
        <w:rPr>
          <w:highlight w:val="white"/>
        </w:rPr>
        <w:t xml:space="preserve">              macroToken.Id = CCompiler_Pre.Tokens.MARK;</w:t>
      </w:r>
    </w:p>
    <w:p w14:paraId="1C783664" w14:textId="77777777" w:rsidR="005B1C6D" w:rsidRPr="00B25B79" w:rsidRDefault="005B1C6D" w:rsidP="005B1C6D">
      <w:pPr>
        <w:pStyle w:val="Code"/>
        <w:rPr>
          <w:highlight w:val="white"/>
        </w:rPr>
      </w:pPr>
      <w:r w:rsidRPr="00B25B79">
        <w:rPr>
          <w:highlight w:val="white"/>
        </w:rPr>
        <w:t xml:space="preserve">              macroToken.Value = paramMap[macroName];</w:t>
      </w:r>
    </w:p>
    <w:p w14:paraId="4ACB4D6E" w14:textId="77777777" w:rsidR="005B1C6D" w:rsidRPr="00B25B79" w:rsidRDefault="005B1C6D" w:rsidP="005B1C6D">
      <w:pPr>
        <w:pStyle w:val="Code"/>
        <w:rPr>
          <w:highlight w:val="white"/>
        </w:rPr>
      </w:pPr>
      <w:r w:rsidRPr="00B25B79">
        <w:rPr>
          <w:highlight w:val="white"/>
        </w:rPr>
        <w:t xml:space="preserve">            }</w:t>
      </w:r>
    </w:p>
    <w:p w14:paraId="74664A27" w14:textId="77777777" w:rsidR="005B1C6D" w:rsidRPr="00B25B79" w:rsidRDefault="005B1C6D" w:rsidP="005B1C6D">
      <w:pPr>
        <w:pStyle w:val="Code"/>
        <w:rPr>
          <w:highlight w:val="white"/>
        </w:rPr>
      </w:pPr>
      <w:r w:rsidRPr="00B25B79">
        <w:rPr>
          <w:highlight w:val="white"/>
        </w:rPr>
        <w:t xml:space="preserve">          }</w:t>
      </w:r>
    </w:p>
    <w:p w14:paraId="1337A82A" w14:textId="77777777" w:rsidR="005B1C6D" w:rsidRPr="00B25B79" w:rsidRDefault="005B1C6D" w:rsidP="005B1C6D">
      <w:pPr>
        <w:pStyle w:val="Code"/>
        <w:rPr>
          <w:highlight w:val="white"/>
        </w:rPr>
      </w:pPr>
      <w:r w:rsidRPr="00B25B79">
        <w:rPr>
          <w:highlight w:val="white"/>
        </w:rPr>
        <w:t xml:space="preserve">        }</w:t>
      </w:r>
    </w:p>
    <w:p w14:paraId="593B1F9C" w14:textId="77777777" w:rsidR="005B1C6D" w:rsidRPr="00B25B79" w:rsidRDefault="005B1C6D" w:rsidP="005B1C6D">
      <w:pPr>
        <w:pStyle w:val="Code"/>
        <w:rPr>
          <w:highlight w:val="white"/>
        </w:rPr>
      </w:pPr>
      <w:r w:rsidRPr="00B25B79">
        <w:rPr>
          <w:highlight w:val="white"/>
        </w:rPr>
        <w:t xml:space="preserve">      </w:t>
      </w:r>
    </w:p>
    <w:p w14:paraId="4C388108" w14:textId="77777777" w:rsidR="005B1C6D" w:rsidRPr="00B25B79" w:rsidRDefault="005B1C6D" w:rsidP="005B1C6D">
      <w:pPr>
        <w:pStyle w:val="Code"/>
        <w:rPr>
          <w:highlight w:val="white"/>
        </w:rPr>
      </w:pPr>
      <w:r w:rsidRPr="00B25B79">
        <w:rPr>
          <w:highlight w:val="white"/>
        </w:rPr>
        <w:t xml:space="preserve">        macro = new Macro(paramMap.Count, macroList);</w:t>
      </w:r>
    </w:p>
    <w:p w14:paraId="2EBAF62F" w14:textId="77777777" w:rsidR="005B1C6D" w:rsidRPr="00B25B79" w:rsidRDefault="005B1C6D" w:rsidP="005B1C6D">
      <w:pPr>
        <w:pStyle w:val="Code"/>
        <w:rPr>
          <w:highlight w:val="white"/>
        </w:rPr>
      </w:pPr>
      <w:r w:rsidRPr="00B25B79">
        <w:rPr>
          <w:highlight w:val="white"/>
        </w:rPr>
        <w:t xml:space="preserve">      }</w:t>
      </w:r>
    </w:p>
    <w:p w14:paraId="55834097" w14:textId="77777777" w:rsidR="005B1C6D" w:rsidRPr="00B25B79" w:rsidRDefault="005B1C6D" w:rsidP="005B1C6D">
      <w:pPr>
        <w:pStyle w:val="Code"/>
        <w:rPr>
          <w:highlight w:val="white"/>
        </w:rPr>
      </w:pPr>
      <w:r w:rsidRPr="00B25B79">
        <w:rPr>
          <w:highlight w:val="white"/>
        </w:rPr>
        <w:t xml:space="preserve">      else {</w:t>
      </w:r>
    </w:p>
    <w:p w14:paraId="2751C0B1" w14:textId="77777777" w:rsidR="005B1C6D" w:rsidRPr="00B25B79" w:rsidRDefault="005B1C6D" w:rsidP="005B1C6D">
      <w:pPr>
        <w:pStyle w:val="Code"/>
        <w:rPr>
          <w:highlight w:val="white"/>
        </w:rPr>
      </w:pPr>
      <w:r w:rsidRPr="00B25B79">
        <w:rPr>
          <w:highlight w:val="white"/>
        </w:rPr>
        <w:t xml:space="preserve">        macro = new Macro(0, tokenList.GetRange(3, tokenList.Count - 3));</w:t>
      </w:r>
    </w:p>
    <w:p w14:paraId="065A05FE" w14:textId="77777777" w:rsidR="005B1C6D" w:rsidRPr="00B25B79" w:rsidRDefault="005B1C6D" w:rsidP="005B1C6D">
      <w:pPr>
        <w:pStyle w:val="Code"/>
        <w:rPr>
          <w:highlight w:val="white"/>
        </w:rPr>
      </w:pPr>
      <w:r w:rsidRPr="00B25B79">
        <w:rPr>
          <w:highlight w:val="white"/>
        </w:rPr>
        <w:t xml:space="preserve">      }</w:t>
      </w:r>
    </w:p>
    <w:p w14:paraId="46A4A3E2" w14:textId="77777777" w:rsidR="005B1C6D" w:rsidRPr="00B25B79" w:rsidRDefault="005B1C6D" w:rsidP="005B1C6D">
      <w:pPr>
        <w:pStyle w:val="Code"/>
        <w:rPr>
          <w:highlight w:val="white"/>
        </w:rPr>
      </w:pPr>
      <w:r w:rsidRPr="00B25B79">
        <w:rPr>
          <w:highlight w:val="white"/>
        </w:rPr>
        <w:t xml:space="preserve">    </w:t>
      </w:r>
    </w:p>
    <w:p w14:paraId="3530014D" w14:textId="77777777" w:rsidR="005B1C6D" w:rsidRPr="00B25B79" w:rsidRDefault="005B1C6D" w:rsidP="005B1C6D">
      <w:pPr>
        <w:pStyle w:val="Code"/>
        <w:rPr>
          <w:highlight w:val="white"/>
        </w:rPr>
      </w:pPr>
      <w:r w:rsidRPr="00B25B79">
        <w:rPr>
          <w:highlight w:val="white"/>
        </w:rPr>
        <w:t xml:space="preserve">      if (!Preprocessor.MacroMap.ContainsKey(name)) {</w:t>
      </w:r>
    </w:p>
    <w:p w14:paraId="0DAEA58B" w14:textId="77777777" w:rsidR="005B1C6D" w:rsidRPr="00B25B79" w:rsidRDefault="005B1C6D" w:rsidP="005B1C6D">
      <w:pPr>
        <w:pStyle w:val="Code"/>
        <w:rPr>
          <w:highlight w:val="white"/>
        </w:rPr>
      </w:pPr>
      <w:r w:rsidRPr="00B25B79">
        <w:rPr>
          <w:highlight w:val="white"/>
        </w:rPr>
        <w:t xml:space="preserve">        Preprocessor.MacroMap.Add(name, macro);</w:t>
      </w:r>
    </w:p>
    <w:p w14:paraId="00116C50" w14:textId="77777777" w:rsidR="005B1C6D" w:rsidRPr="00B25B79" w:rsidRDefault="005B1C6D" w:rsidP="005B1C6D">
      <w:pPr>
        <w:pStyle w:val="Code"/>
        <w:rPr>
          <w:highlight w:val="white"/>
        </w:rPr>
      </w:pPr>
      <w:r w:rsidRPr="00B25B79">
        <w:rPr>
          <w:highlight w:val="white"/>
        </w:rPr>
        <w:t xml:space="preserve">      }</w:t>
      </w:r>
    </w:p>
    <w:p w14:paraId="3774EFFC" w14:textId="77777777" w:rsidR="005B1C6D" w:rsidRPr="00B25B79" w:rsidRDefault="005B1C6D" w:rsidP="005B1C6D">
      <w:pPr>
        <w:pStyle w:val="Code"/>
        <w:rPr>
          <w:highlight w:val="white"/>
        </w:rPr>
      </w:pPr>
      <w:r w:rsidRPr="00B25B79">
        <w:rPr>
          <w:highlight w:val="white"/>
        </w:rPr>
        <w:t xml:space="preserve">      else {</w:t>
      </w:r>
    </w:p>
    <w:p w14:paraId="1C2775DC" w14:textId="77777777" w:rsidR="005B1C6D" w:rsidRPr="00B25B79" w:rsidRDefault="005B1C6D" w:rsidP="005B1C6D">
      <w:pPr>
        <w:pStyle w:val="Code"/>
        <w:rPr>
          <w:highlight w:val="white"/>
        </w:rPr>
      </w:pPr>
      <w:r w:rsidRPr="00B25B79">
        <w:rPr>
          <w:highlight w:val="white"/>
        </w:rPr>
        <w:t xml:space="preserve">        Assert.Error(Preprocessor.MacroMap[name].Equals(macro),</w:t>
      </w:r>
    </w:p>
    <w:p w14:paraId="30E13BD6" w14:textId="77777777" w:rsidR="005B1C6D" w:rsidRPr="00B25B79" w:rsidRDefault="005B1C6D" w:rsidP="005B1C6D">
      <w:pPr>
        <w:pStyle w:val="Code"/>
        <w:rPr>
          <w:highlight w:val="white"/>
        </w:rPr>
      </w:pPr>
      <w:r w:rsidRPr="00B25B79">
        <w:rPr>
          <w:highlight w:val="white"/>
        </w:rPr>
        <w:t xml:space="preserve">                     name, Message.Invalid_macro_redefinitializerion);</w:t>
      </w:r>
    </w:p>
    <w:p w14:paraId="4BC13C16" w14:textId="77777777" w:rsidR="005B1C6D" w:rsidRPr="00B25B79" w:rsidRDefault="005B1C6D" w:rsidP="005B1C6D">
      <w:pPr>
        <w:pStyle w:val="Code"/>
        <w:rPr>
          <w:highlight w:val="white"/>
        </w:rPr>
      </w:pPr>
      <w:r w:rsidRPr="00B25B79">
        <w:rPr>
          <w:highlight w:val="white"/>
        </w:rPr>
        <w:t xml:space="preserve">      }</w:t>
      </w:r>
    </w:p>
    <w:p w14:paraId="4F2AEC70" w14:textId="77777777" w:rsidR="005B1C6D" w:rsidRPr="00B25B79" w:rsidRDefault="005B1C6D" w:rsidP="005B1C6D">
      <w:pPr>
        <w:pStyle w:val="Code"/>
        <w:rPr>
          <w:highlight w:val="white"/>
        </w:rPr>
      </w:pPr>
      <w:r w:rsidRPr="00B25B79">
        <w:rPr>
          <w:highlight w:val="white"/>
        </w:rPr>
        <w:t xml:space="preserve">    }</w:t>
      </w:r>
    </w:p>
    <w:p w14:paraId="3CBD535D" w14:textId="77777777" w:rsidR="005B1C6D" w:rsidRPr="00EC76D5" w:rsidRDefault="005B1C6D" w:rsidP="005B1C6D">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exists a warning is given.</w:t>
      </w:r>
    </w:p>
    <w:p w14:paraId="4633E5FC" w14:textId="77777777" w:rsidR="005B1C6D" w:rsidRPr="00B25B79" w:rsidRDefault="005B1C6D" w:rsidP="005B1C6D">
      <w:pPr>
        <w:pStyle w:val="Code"/>
        <w:rPr>
          <w:highlight w:val="white"/>
        </w:rPr>
      </w:pPr>
      <w:r w:rsidRPr="00B25B79">
        <w:rPr>
          <w:highlight w:val="white"/>
        </w:rPr>
        <w:t xml:space="preserve">    public void DoUndef(List&lt;Token&gt; tokenList) {</w:t>
      </w:r>
    </w:p>
    <w:p w14:paraId="500ACE29" w14:textId="77777777" w:rsidR="005B1C6D" w:rsidRPr="00B25B79" w:rsidRDefault="005B1C6D" w:rsidP="005B1C6D">
      <w:pPr>
        <w:pStyle w:val="Code"/>
        <w:rPr>
          <w:highlight w:val="white"/>
        </w:rPr>
      </w:pPr>
      <w:r w:rsidRPr="00B25B79">
        <w:rPr>
          <w:highlight w:val="white"/>
        </w:rPr>
        <w:t xml:space="preserve">      Assert.Error((tokenList[2].Id == CCompiler_Pre.Tokens.NAME) &amp;&amp;</w:t>
      </w:r>
    </w:p>
    <w:p w14:paraId="4993DE06" w14:textId="77777777" w:rsidR="005B1C6D" w:rsidRPr="00B25B79" w:rsidRDefault="005B1C6D" w:rsidP="005B1C6D">
      <w:pPr>
        <w:pStyle w:val="Code"/>
        <w:rPr>
          <w:highlight w:val="white"/>
        </w:rPr>
      </w:pPr>
      <w:r w:rsidRPr="00B25B79">
        <w:rPr>
          <w:highlight w:val="white"/>
        </w:rPr>
        <w:t xml:space="preserve">                   (tokenList[3].Id == CCompiler_Pre.Tokens.EOF),</w:t>
      </w:r>
    </w:p>
    <w:p w14:paraId="48B971EF" w14:textId="77777777" w:rsidR="005B1C6D" w:rsidRDefault="005B1C6D" w:rsidP="005B1C6D">
      <w:pPr>
        <w:pStyle w:val="Code"/>
        <w:rPr>
          <w:highlight w:val="white"/>
        </w:rPr>
      </w:pPr>
      <w:r w:rsidRPr="00B25B79">
        <w:rPr>
          <w:highlight w:val="white"/>
        </w:rPr>
        <w:t xml:space="preserve">                   TokenListToString(tokenList),</w:t>
      </w:r>
    </w:p>
    <w:p w14:paraId="0D54AAEE"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Message.Invalid_undef_directive);</w:t>
      </w:r>
    </w:p>
    <w:p w14:paraId="042E1C6B" w14:textId="77777777" w:rsidR="005B1C6D" w:rsidRPr="00B25B79" w:rsidRDefault="005B1C6D" w:rsidP="005B1C6D">
      <w:pPr>
        <w:pStyle w:val="Code"/>
        <w:rPr>
          <w:highlight w:val="white"/>
        </w:rPr>
      </w:pPr>
      <w:r w:rsidRPr="00B25B79">
        <w:rPr>
          <w:highlight w:val="white"/>
        </w:rPr>
        <w:t xml:space="preserve">      string name = tokenList[2].ToString();</w:t>
      </w:r>
    </w:p>
    <w:p w14:paraId="7804F1EF" w14:textId="77777777" w:rsidR="005B1C6D" w:rsidRDefault="005B1C6D" w:rsidP="005B1C6D">
      <w:pPr>
        <w:pStyle w:val="Code"/>
        <w:rPr>
          <w:highlight w:val="white"/>
        </w:rPr>
      </w:pPr>
      <w:r w:rsidRPr="00B25B79">
        <w:rPr>
          <w:highlight w:val="white"/>
        </w:rPr>
        <w:lastRenderedPageBreak/>
        <w:t xml:space="preserve">      Assert.Error(Preprocessor.MacroMap.Remove(name),</w:t>
      </w:r>
    </w:p>
    <w:p w14:paraId="70C25F73" w14:textId="77777777" w:rsidR="005B1C6D" w:rsidRPr="00B25B79" w:rsidRDefault="005B1C6D" w:rsidP="005B1C6D">
      <w:pPr>
        <w:pStyle w:val="Code"/>
        <w:rPr>
          <w:highlight w:val="white"/>
        </w:rPr>
      </w:pPr>
      <w:r>
        <w:rPr>
          <w:highlight w:val="white"/>
        </w:rPr>
        <w:t xml:space="preserve">                  </w:t>
      </w:r>
      <w:r w:rsidRPr="00B25B79">
        <w:rPr>
          <w:highlight w:val="white"/>
        </w:rPr>
        <w:t xml:space="preserve"> name, Message.Macro_not_defined);</w:t>
      </w:r>
    </w:p>
    <w:p w14:paraId="6BD4A1E8" w14:textId="77777777" w:rsidR="005B1C6D" w:rsidRPr="00B25B79" w:rsidRDefault="005B1C6D" w:rsidP="005B1C6D">
      <w:pPr>
        <w:pStyle w:val="Code"/>
        <w:rPr>
          <w:highlight w:val="white"/>
        </w:rPr>
      </w:pPr>
      <w:r w:rsidRPr="00B25B79">
        <w:rPr>
          <w:highlight w:val="white"/>
        </w:rPr>
        <w:t xml:space="preserve">    }</w:t>
      </w:r>
    </w:p>
    <w:p w14:paraId="5754271C" w14:textId="77777777" w:rsidR="005B1C6D" w:rsidRPr="00EC76D5" w:rsidRDefault="005B1C6D" w:rsidP="005B1C6D">
      <w:pPr>
        <w:pStyle w:val="Rubrik3"/>
      </w:pPr>
      <w:bookmarkStart w:id="560" w:name="_Toc49764317"/>
      <w:r w:rsidRPr="00EC76D5">
        <w:t>Conditional Programming</w:t>
      </w:r>
      <w:bookmarkEnd w:id="560"/>
    </w:p>
    <w:p w14:paraId="526D3151" w14:textId="053A015A" w:rsidR="005B1C6D" w:rsidRPr="00EC76D5" w:rsidRDefault="005B1C6D" w:rsidP="005B1C6D">
      <w:r w:rsidRPr="00EC76D5">
        <w:t xml:space="preserve">With conditional programming, it is possible to exclude part of the source code. The </w:t>
      </w:r>
      <w:proofErr w:type="spellStart"/>
      <w:r w:rsidRPr="00EC76D5">
        <w:rPr>
          <w:rStyle w:val="CodeInText"/>
        </w:rPr>
        <w:t>doIf</w:t>
      </w:r>
      <w:proofErr w:type="spellEnd"/>
      <w:r w:rsidRPr="00EC76D5">
        <w:t xml:space="preserve"> method uses the parser of Section </w:t>
      </w:r>
      <w:r w:rsidRPr="00EC76D5">
        <w:fldChar w:fldCharType="begin"/>
      </w:r>
      <w:r w:rsidRPr="00EC76D5">
        <w:instrText xml:space="preserve"> REF _Ref418256130 \r \h </w:instrText>
      </w:r>
      <w:r w:rsidRPr="00EC76D5">
        <w:fldChar w:fldCharType="separate"/>
      </w:r>
      <w:r w:rsidR="006F26B2">
        <w:t>17.1</w:t>
      </w:r>
      <w:r w:rsidRPr="00EC76D5">
        <w:fldChar w:fldCharType="end"/>
      </w:r>
      <w:r w:rsidRPr="00EC76D5">
        <w:t xml:space="preserve">. It calls </w:t>
      </w:r>
      <w:proofErr w:type="spellStart"/>
      <w:r w:rsidRPr="00EC76D5">
        <w:rPr>
          <w:rStyle w:val="CodeInText"/>
        </w:rPr>
        <w:t>parseExpression</w:t>
      </w:r>
      <w:proofErr w:type="spellEnd"/>
      <w:r w:rsidRPr="00EC76D5">
        <w:t xml:space="preserve">, which creates a scanner and parser, parse the line, and returns a Boolean value that is true in case of a non-zero value. </w:t>
      </w:r>
    </w:p>
    <w:p w14:paraId="4209C997" w14:textId="77777777" w:rsidR="005B1C6D" w:rsidRPr="000405FE" w:rsidRDefault="005B1C6D" w:rsidP="005B1C6D">
      <w:pPr>
        <w:pStyle w:val="Code"/>
        <w:rPr>
          <w:highlight w:val="white"/>
        </w:rPr>
      </w:pPr>
      <w:r w:rsidRPr="000405FE">
        <w:rPr>
          <w:highlight w:val="white"/>
        </w:rPr>
        <w:t xml:space="preserve">    private void DoIf(List&lt;Token&gt; tokenList) {</w:t>
      </w:r>
    </w:p>
    <w:p w14:paraId="0C87858B" w14:textId="77777777" w:rsidR="005B1C6D" w:rsidRDefault="005B1C6D" w:rsidP="005B1C6D">
      <w:pPr>
        <w:pStyle w:val="Code"/>
        <w:rPr>
          <w:highlight w:val="white"/>
        </w:rPr>
      </w:pPr>
      <w:r w:rsidRPr="000405FE">
        <w:rPr>
          <w:highlight w:val="white"/>
        </w:rPr>
        <w:t xml:space="preserve">      bool result = ParseExpression(TokenListToString</w:t>
      </w:r>
    </w:p>
    <w:p w14:paraId="461AD740" w14:textId="77777777" w:rsidR="005B1C6D" w:rsidRPr="000405FE" w:rsidRDefault="005B1C6D" w:rsidP="005B1C6D">
      <w:pPr>
        <w:pStyle w:val="Code"/>
        <w:rPr>
          <w:highlight w:val="white"/>
        </w:rPr>
      </w:pPr>
      <w:r>
        <w:rPr>
          <w:highlight w:val="white"/>
        </w:rPr>
        <w:t xml:space="preserve">                         </w:t>
      </w:r>
      <w:r w:rsidRPr="000405FE">
        <w:rPr>
          <w:highlight w:val="white"/>
        </w:rPr>
        <w:t>(tokenList.GetRange(2, tokenList.Count - 2)));</w:t>
      </w:r>
    </w:p>
    <w:p w14:paraId="0EC07D1B" w14:textId="77777777" w:rsidR="005B1C6D" w:rsidRDefault="005B1C6D" w:rsidP="005B1C6D">
      <w:pPr>
        <w:pStyle w:val="Code"/>
        <w:rPr>
          <w:highlight w:val="white"/>
        </w:rPr>
      </w:pPr>
      <w:r w:rsidRPr="000405FE">
        <w:rPr>
          <w:highlight w:val="white"/>
        </w:rPr>
        <w:t xml:space="preserve">      Preprocessor.IfStack.Push(new Triple&lt;bool,bool,bool&gt;</w:t>
      </w:r>
    </w:p>
    <w:p w14:paraId="098C39E5" w14:textId="77777777" w:rsidR="005B1C6D" w:rsidRPr="000405FE" w:rsidRDefault="005B1C6D" w:rsidP="005B1C6D">
      <w:pPr>
        <w:pStyle w:val="Code"/>
        <w:rPr>
          <w:highlight w:val="white"/>
        </w:rPr>
      </w:pPr>
      <w:r>
        <w:rPr>
          <w:highlight w:val="white"/>
        </w:rPr>
        <w:t xml:space="preserve">                                    </w:t>
      </w:r>
      <w:r w:rsidRPr="000405FE">
        <w:rPr>
          <w:highlight w:val="white"/>
        </w:rPr>
        <w:t>(result, result, false));</w:t>
      </w:r>
    </w:p>
    <w:p w14:paraId="6395CBCC" w14:textId="77777777" w:rsidR="005B1C6D" w:rsidRPr="000405FE" w:rsidRDefault="005B1C6D" w:rsidP="005B1C6D">
      <w:pPr>
        <w:pStyle w:val="Code"/>
        <w:rPr>
          <w:highlight w:val="white"/>
        </w:rPr>
      </w:pPr>
      <w:r w:rsidRPr="000405FE">
        <w:rPr>
          <w:highlight w:val="white"/>
        </w:rPr>
        <w:t xml:space="preserve">    }</w:t>
      </w:r>
    </w:p>
    <w:p w14:paraId="04B84780" w14:textId="77777777" w:rsidR="005B1C6D" w:rsidRPr="000405FE" w:rsidRDefault="005B1C6D" w:rsidP="005B1C6D">
      <w:pPr>
        <w:pStyle w:val="Code"/>
        <w:rPr>
          <w:highlight w:val="white"/>
        </w:rPr>
      </w:pPr>
    </w:p>
    <w:p w14:paraId="2C9BACAD" w14:textId="77777777" w:rsidR="005B1C6D" w:rsidRPr="000405FE" w:rsidRDefault="005B1C6D" w:rsidP="005B1C6D">
      <w:pPr>
        <w:pStyle w:val="Code"/>
        <w:rPr>
          <w:highlight w:val="white"/>
        </w:rPr>
      </w:pPr>
      <w:r w:rsidRPr="000405FE">
        <w:rPr>
          <w:highlight w:val="white"/>
        </w:rPr>
        <w:t xml:space="preserve">    public static object PreProcessorResult;</w:t>
      </w:r>
    </w:p>
    <w:p w14:paraId="6B3C4502" w14:textId="77777777" w:rsidR="005B1C6D" w:rsidRPr="000405FE" w:rsidRDefault="005B1C6D" w:rsidP="005B1C6D">
      <w:pPr>
        <w:pStyle w:val="Code"/>
        <w:rPr>
          <w:highlight w:val="white"/>
        </w:rPr>
      </w:pPr>
      <w:r w:rsidRPr="000405FE">
        <w:rPr>
          <w:highlight w:val="white"/>
        </w:rPr>
        <w:t xml:space="preserve">  </w:t>
      </w:r>
    </w:p>
    <w:p w14:paraId="0230479B" w14:textId="77777777" w:rsidR="005B1C6D" w:rsidRPr="000405FE" w:rsidRDefault="005B1C6D" w:rsidP="005B1C6D">
      <w:pPr>
        <w:pStyle w:val="Code"/>
        <w:rPr>
          <w:highlight w:val="white"/>
        </w:rPr>
      </w:pPr>
      <w:r w:rsidRPr="000405FE">
        <w:rPr>
          <w:highlight w:val="white"/>
        </w:rPr>
        <w:t xml:space="preserve">    private bool ParseExpression(string line) {    </w:t>
      </w:r>
    </w:p>
    <w:p w14:paraId="1137ABC0" w14:textId="77777777" w:rsidR="005B1C6D" w:rsidRPr="000405FE" w:rsidRDefault="005B1C6D" w:rsidP="005B1C6D">
      <w:pPr>
        <w:pStyle w:val="Code"/>
        <w:rPr>
          <w:highlight w:val="white"/>
        </w:rPr>
      </w:pPr>
      <w:r w:rsidRPr="000405FE">
        <w:rPr>
          <w:highlight w:val="white"/>
        </w:rPr>
        <w:t xml:space="preserve">      int result = 0;</w:t>
      </w:r>
    </w:p>
    <w:p w14:paraId="1FC49F33" w14:textId="77777777" w:rsidR="005B1C6D" w:rsidRPr="000405FE" w:rsidRDefault="005B1C6D" w:rsidP="005B1C6D">
      <w:pPr>
        <w:pStyle w:val="Code"/>
        <w:rPr>
          <w:highlight w:val="white"/>
        </w:rPr>
      </w:pPr>
    </w:p>
    <w:p w14:paraId="551C25B8" w14:textId="77777777" w:rsidR="005B1C6D" w:rsidRPr="000405FE" w:rsidRDefault="005B1C6D" w:rsidP="005B1C6D">
      <w:pPr>
        <w:pStyle w:val="Code"/>
        <w:rPr>
          <w:highlight w:val="white"/>
        </w:rPr>
      </w:pPr>
      <w:r w:rsidRPr="000405FE">
        <w:rPr>
          <w:highlight w:val="white"/>
        </w:rPr>
        <w:t xml:space="preserve">      try {</w:t>
      </w:r>
    </w:p>
    <w:p w14:paraId="33DFD48B" w14:textId="77777777" w:rsidR="005B1C6D" w:rsidRPr="000405FE" w:rsidRDefault="005B1C6D" w:rsidP="005B1C6D">
      <w:pPr>
        <w:pStyle w:val="Code"/>
        <w:rPr>
          <w:highlight w:val="white"/>
        </w:rPr>
      </w:pPr>
      <w:r w:rsidRPr="000405FE">
        <w:rPr>
          <w:highlight w:val="white"/>
        </w:rPr>
        <w:t xml:space="preserve">        byte[] byteArray = Encoding.ASCII.GetBytes(line);</w:t>
      </w:r>
    </w:p>
    <w:p w14:paraId="2CE9A406" w14:textId="77777777" w:rsidR="005B1C6D" w:rsidRPr="000405FE" w:rsidRDefault="005B1C6D" w:rsidP="005B1C6D">
      <w:pPr>
        <w:pStyle w:val="Code"/>
        <w:rPr>
          <w:highlight w:val="white"/>
        </w:rPr>
      </w:pPr>
      <w:r w:rsidRPr="000405FE">
        <w:rPr>
          <w:highlight w:val="white"/>
        </w:rPr>
        <w:t xml:space="preserve">        MemoryStream memoryStream = new MemoryStream(byteArray);</w:t>
      </w:r>
    </w:p>
    <w:p w14:paraId="1A46579E" w14:textId="77777777" w:rsidR="005B1C6D" w:rsidRDefault="005B1C6D" w:rsidP="005B1C6D">
      <w:pPr>
        <w:pStyle w:val="Code"/>
        <w:rPr>
          <w:highlight w:val="white"/>
        </w:rPr>
      </w:pPr>
      <w:r w:rsidRPr="000405FE">
        <w:rPr>
          <w:highlight w:val="white"/>
        </w:rPr>
        <w:t xml:space="preserve">        CCompiler_Exp.Scanner expressionScanner =</w:t>
      </w:r>
    </w:p>
    <w:p w14:paraId="179C0F49"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CCompiler_Exp.Scanner(memoryStream);</w:t>
      </w:r>
    </w:p>
    <w:p w14:paraId="5903108D" w14:textId="77777777" w:rsidR="005B1C6D" w:rsidRDefault="005B1C6D" w:rsidP="005B1C6D">
      <w:pPr>
        <w:pStyle w:val="Code"/>
        <w:rPr>
          <w:highlight w:val="white"/>
        </w:rPr>
      </w:pPr>
      <w:r w:rsidRPr="000405FE">
        <w:rPr>
          <w:highlight w:val="white"/>
        </w:rPr>
        <w:t xml:space="preserve">        CCompiler_Exp.Parser expressionParser =</w:t>
      </w:r>
    </w:p>
    <w:p w14:paraId="659ED16E"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CCompiler_Exp.Parser(expressionScanner);</w:t>
      </w:r>
    </w:p>
    <w:p w14:paraId="18D54B7F" w14:textId="77777777" w:rsidR="005B1C6D" w:rsidRPr="000405FE" w:rsidRDefault="005B1C6D" w:rsidP="005B1C6D">
      <w:pPr>
        <w:pStyle w:val="Code"/>
        <w:rPr>
          <w:highlight w:val="white"/>
        </w:rPr>
      </w:pPr>
      <w:r w:rsidRPr="000405FE">
        <w:rPr>
          <w:highlight w:val="white"/>
        </w:rPr>
        <w:t xml:space="preserve">        Assert.Error(expressionParser.Parse(), Message.Preprocessor_parser);</w:t>
      </w:r>
    </w:p>
    <w:p w14:paraId="49BDF524" w14:textId="77777777" w:rsidR="005B1C6D" w:rsidRPr="000405FE" w:rsidRDefault="005B1C6D" w:rsidP="005B1C6D">
      <w:pPr>
        <w:pStyle w:val="Code"/>
        <w:rPr>
          <w:highlight w:val="white"/>
        </w:rPr>
      </w:pPr>
      <w:r w:rsidRPr="000405FE">
        <w:rPr>
          <w:highlight w:val="white"/>
        </w:rPr>
        <w:t xml:space="preserve">        result = (int) PreProcessorResult;</w:t>
      </w:r>
    </w:p>
    <w:p w14:paraId="17725427" w14:textId="77777777" w:rsidR="005B1C6D" w:rsidRPr="000405FE" w:rsidRDefault="005B1C6D" w:rsidP="005B1C6D">
      <w:pPr>
        <w:pStyle w:val="Code"/>
        <w:rPr>
          <w:highlight w:val="white"/>
        </w:rPr>
      </w:pPr>
      <w:r w:rsidRPr="000405FE">
        <w:rPr>
          <w:highlight w:val="white"/>
        </w:rPr>
        <w:t xml:space="preserve">        memoryStream.Close();</w:t>
      </w:r>
    </w:p>
    <w:p w14:paraId="18130921" w14:textId="77777777" w:rsidR="005B1C6D" w:rsidRPr="000405FE" w:rsidRDefault="005B1C6D" w:rsidP="005B1C6D">
      <w:pPr>
        <w:pStyle w:val="Code"/>
        <w:rPr>
          <w:highlight w:val="white"/>
        </w:rPr>
      </w:pPr>
      <w:r w:rsidRPr="000405FE">
        <w:rPr>
          <w:highlight w:val="white"/>
        </w:rPr>
        <w:t xml:space="preserve">      }</w:t>
      </w:r>
    </w:p>
    <w:p w14:paraId="2D51E9DE" w14:textId="77777777" w:rsidR="005B1C6D" w:rsidRPr="000405FE" w:rsidRDefault="005B1C6D" w:rsidP="005B1C6D">
      <w:pPr>
        <w:pStyle w:val="Code"/>
        <w:rPr>
          <w:highlight w:val="white"/>
        </w:rPr>
      </w:pPr>
      <w:r w:rsidRPr="000405FE">
        <w:rPr>
          <w:highlight w:val="white"/>
        </w:rPr>
        <w:t xml:space="preserve">      catch (Exception exception) {</w:t>
      </w:r>
    </w:p>
    <w:p w14:paraId="3A85A9F0" w14:textId="77777777" w:rsidR="005B1C6D" w:rsidRPr="000405FE" w:rsidRDefault="005B1C6D" w:rsidP="005B1C6D">
      <w:pPr>
        <w:pStyle w:val="Code"/>
        <w:rPr>
          <w:highlight w:val="white"/>
        </w:rPr>
      </w:pPr>
      <w:r w:rsidRPr="000405FE">
        <w:rPr>
          <w:highlight w:val="white"/>
        </w:rPr>
        <w:t xml:space="preserve">        Console.Out.WriteLine(exception.StackTrace);</w:t>
      </w:r>
    </w:p>
    <w:p w14:paraId="34D5302F" w14:textId="77777777" w:rsidR="005B1C6D" w:rsidRPr="000405FE" w:rsidRDefault="005B1C6D" w:rsidP="005B1C6D">
      <w:pPr>
        <w:pStyle w:val="Code"/>
        <w:rPr>
          <w:highlight w:val="white"/>
        </w:rPr>
      </w:pPr>
      <w:r w:rsidRPr="000405FE">
        <w:rPr>
          <w:highlight w:val="white"/>
        </w:rPr>
        <w:t xml:space="preserve">        Assert.Error(line, Message.Invalid_expression);</w:t>
      </w:r>
    </w:p>
    <w:p w14:paraId="71A6464D" w14:textId="77777777" w:rsidR="005B1C6D" w:rsidRPr="000405FE" w:rsidRDefault="005B1C6D" w:rsidP="005B1C6D">
      <w:pPr>
        <w:pStyle w:val="Code"/>
        <w:rPr>
          <w:highlight w:val="white"/>
        </w:rPr>
      </w:pPr>
      <w:r w:rsidRPr="000405FE">
        <w:rPr>
          <w:highlight w:val="white"/>
        </w:rPr>
        <w:t xml:space="preserve">      }</w:t>
      </w:r>
    </w:p>
    <w:p w14:paraId="12E3DFE7" w14:textId="77777777" w:rsidR="005B1C6D" w:rsidRPr="000405FE" w:rsidRDefault="005B1C6D" w:rsidP="005B1C6D">
      <w:pPr>
        <w:pStyle w:val="Code"/>
        <w:rPr>
          <w:highlight w:val="white"/>
        </w:rPr>
      </w:pPr>
    </w:p>
    <w:p w14:paraId="4B1151FF" w14:textId="77777777" w:rsidR="005B1C6D" w:rsidRPr="000405FE" w:rsidRDefault="005B1C6D" w:rsidP="005B1C6D">
      <w:pPr>
        <w:pStyle w:val="Code"/>
        <w:rPr>
          <w:highlight w:val="white"/>
        </w:rPr>
      </w:pPr>
      <w:r w:rsidRPr="000405FE">
        <w:rPr>
          <w:highlight w:val="white"/>
        </w:rPr>
        <w:t xml:space="preserve">      return (result != 0);</w:t>
      </w:r>
    </w:p>
    <w:p w14:paraId="72837C80" w14:textId="77777777" w:rsidR="005B1C6D" w:rsidRPr="000405FE" w:rsidRDefault="005B1C6D" w:rsidP="005B1C6D">
      <w:pPr>
        <w:pStyle w:val="Code"/>
        <w:rPr>
          <w:highlight w:val="white"/>
        </w:rPr>
      </w:pPr>
      <w:r w:rsidRPr="000405FE">
        <w:rPr>
          <w:highlight w:val="white"/>
        </w:rPr>
        <w:t xml:space="preserve">    }</w:t>
      </w:r>
    </w:p>
    <w:p w14:paraId="394C24AD" w14:textId="77777777" w:rsidR="005B1C6D" w:rsidRPr="00EC76D5" w:rsidRDefault="005B1C6D" w:rsidP="005B1C6D">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or not, respectively, and add the result to the </w:t>
      </w:r>
      <w:proofErr w:type="spellStart"/>
      <w:r w:rsidRPr="00EC76D5">
        <w:rPr>
          <w:rStyle w:val="CodeInText"/>
        </w:rPr>
        <w:t>Main.IfStack</w:t>
      </w:r>
      <w:proofErr w:type="spellEnd"/>
      <w:r w:rsidRPr="00EC76D5">
        <w:t xml:space="preserve"> stack.</w:t>
      </w:r>
    </w:p>
    <w:p w14:paraId="3927C329" w14:textId="77777777" w:rsidR="005B1C6D" w:rsidRPr="00A80AB4" w:rsidRDefault="005B1C6D" w:rsidP="005B1C6D">
      <w:pPr>
        <w:pStyle w:val="Code"/>
        <w:rPr>
          <w:highlight w:val="white"/>
        </w:rPr>
      </w:pPr>
      <w:r w:rsidRPr="00A80AB4">
        <w:rPr>
          <w:highlight w:val="white"/>
        </w:rPr>
        <w:t xml:space="preserve">    private void DoIfDefined(List&lt;Token&gt; tokenList) {</w:t>
      </w:r>
    </w:p>
    <w:p w14:paraId="4576CC38"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79854F64" w14:textId="77777777" w:rsidR="005B1C6D" w:rsidRPr="00A80AB4" w:rsidRDefault="005B1C6D" w:rsidP="005B1C6D">
      <w:pPr>
        <w:pStyle w:val="Code"/>
        <w:rPr>
          <w:highlight w:val="white"/>
        </w:rPr>
      </w:pPr>
      <w:r w:rsidRPr="00A80AB4">
        <w:rPr>
          <w:highlight w:val="white"/>
        </w:rPr>
        <w:t xml:space="preserve">                   (tokenList[3].Id == CCompiler_Pre.Tokens.EOF),</w:t>
      </w:r>
    </w:p>
    <w:p w14:paraId="0A43A15F" w14:textId="77777777" w:rsidR="005B1C6D" w:rsidRDefault="005B1C6D" w:rsidP="005B1C6D">
      <w:pPr>
        <w:pStyle w:val="Code"/>
        <w:rPr>
          <w:highlight w:val="white"/>
        </w:rPr>
      </w:pPr>
      <w:r w:rsidRPr="00A80AB4">
        <w:rPr>
          <w:highlight w:val="white"/>
        </w:rPr>
        <w:t xml:space="preserve">                   TokenListToString(tokenList),</w:t>
      </w:r>
    </w:p>
    <w:p w14:paraId="5F927EAB"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12125910" w14:textId="77777777" w:rsidR="005B1C6D" w:rsidRDefault="005B1C6D" w:rsidP="005B1C6D">
      <w:pPr>
        <w:pStyle w:val="Code"/>
        <w:rPr>
          <w:highlight w:val="white"/>
        </w:rPr>
      </w:pPr>
      <w:r w:rsidRPr="00A80AB4">
        <w:rPr>
          <w:highlight w:val="white"/>
        </w:rPr>
        <w:t xml:space="preserve">      bool result =</w:t>
      </w:r>
    </w:p>
    <w:p w14:paraId="64EF86B7"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 tokenList[2].Value);</w:t>
      </w:r>
    </w:p>
    <w:p w14:paraId="540FF465" w14:textId="77777777" w:rsidR="005B1C6D" w:rsidRDefault="005B1C6D" w:rsidP="005B1C6D">
      <w:pPr>
        <w:pStyle w:val="Code"/>
        <w:rPr>
          <w:highlight w:val="white"/>
        </w:rPr>
      </w:pPr>
      <w:r w:rsidRPr="00A80AB4">
        <w:rPr>
          <w:highlight w:val="white"/>
        </w:rPr>
        <w:t xml:space="preserve">      Preprocessor.IfStack.Push(new Triple&lt;bool,bool,bool&gt;</w:t>
      </w:r>
    </w:p>
    <w:p w14:paraId="031F9F56"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6F305525" w14:textId="77777777" w:rsidR="005B1C6D" w:rsidRPr="00A80AB4" w:rsidRDefault="005B1C6D" w:rsidP="005B1C6D">
      <w:pPr>
        <w:pStyle w:val="Code"/>
        <w:rPr>
          <w:highlight w:val="white"/>
        </w:rPr>
      </w:pPr>
      <w:r w:rsidRPr="00A80AB4">
        <w:rPr>
          <w:highlight w:val="white"/>
        </w:rPr>
        <w:t xml:space="preserve">    }</w:t>
      </w:r>
    </w:p>
    <w:p w14:paraId="2C3F6169" w14:textId="77777777" w:rsidR="005B1C6D" w:rsidRPr="00A80AB4" w:rsidRDefault="005B1C6D" w:rsidP="005B1C6D">
      <w:pPr>
        <w:pStyle w:val="Code"/>
        <w:rPr>
          <w:highlight w:val="white"/>
        </w:rPr>
      </w:pPr>
    </w:p>
    <w:p w14:paraId="1688B205" w14:textId="77777777" w:rsidR="005B1C6D" w:rsidRPr="00A80AB4" w:rsidRDefault="005B1C6D" w:rsidP="005B1C6D">
      <w:pPr>
        <w:pStyle w:val="Code"/>
        <w:rPr>
          <w:highlight w:val="white"/>
        </w:rPr>
      </w:pPr>
      <w:r w:rsidRPr="00A80AB4">
        <w:rPr>
          <w:highlight w:val="white"/>
        </w:rPr>
        <w:t xml:space="preserve">    private void DoIfNotDefined(List&lt;Token&gt; tokenList) {</w:t>
      </w:r>
    </w:p>
    <w:p w14:paraId="15221820"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580440D7" w14:textId="77777777" w:rsidR="005B1C6D" w:rsidRPr="00A80AB4" w:rsidRDefault="005B1C6D" w:rsidP="005B1C6D">
      <w:pPr>
        <w:pStyle w:val="Code"/>
        <w:rPr>
          <w:highlight w:val="white"/>
        </w:rPr>
      </w:pPr>
      <w:r w:rsidRPr="00A80AB4">
        <w:rPr>
          <w:highlight w:val="white"/>
        </w:rPr>
        <w:t xml:space="preserve">                   (tokenList[3].Id == CCompiler_Pre.Tokens.EOF),</w:t>
      </w:r>
    </w:p>
    <w:p w14:paraId="3638614E" w14:textId="77777777" w:rsidR="005B1C6D" w:rsidRDefault="005B1C6D" w:rsidP="005B1C6D">
      <w:pPr>
        <w:pStyle w:val="Code"/>
        <w:rPr>
          <w:highlight w:val="white"/>
        </w:rPr>
      </w:pPr>
      <w:r w:rsidRPr="00A80AB4">
        <w:rPr>
          <w:highlight w:val="white"/>
        </w:rPr>
        <w:lastRenderedPageBreak/>
        <w:t xml:space="preserve">                   TokenListToString(tokenList),</w:t>
      </w:r>
    </w:p>
    <w:p w14:paraId="2BF9C813"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287D5978" w14:textId="77777777" w:rsidR="005B1C6D" w:rsidRDefault="005B1C6D" w:rsidP="005B1C6D">
      <w:pPr>
        <w:pStyle w:val="Code"/>
        <w:rPr>
          <w:highlight w:val="white"/>
        </w:rPr>
      </w:pPr>
      <w:r w:rsidRPr="00A80AB4">
        <w:rPr>
          <w:highlight w:val="white"/>
        </w:rPr>
        <w:t xml:space="preserve">      bool result =</w:t>
      </w:r>
    </w:p>
    <w:p w14:paraId="6BDE1EE4"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!Preprocessor.MacroMap.ContainsKey((string)tokenList[2].Value);</w:t>
      </w:r>
    </w:p>
    <w:p w14:paraId="435409EA" w14:textId="77777777" w:rsidR="005B1C6D" w:rsidRDefault="005B1C6D" w:rsidP="005B1C6D">
      <w:pPr>
        <w:pStyle w:val="Code"/>
        <w:rPr>
          <w:highlight w:val="white"/>
        </w:rPr>
      </w:pPr>
      <w:r w:rsidRPr="00A80AB4">
        <w:rPr>
          <w:highlight w:val="white"/>
        </w:rPr>
        <w:t xml:space="preserve">      Preprocessor.IfStack.Push(new Triple&lt;bool, bool, bool&gt;</w:t>
      </w:r>
    </w:p>
    <w:p w14:paraId="0A0D1DDE"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343F888B" w14:textId="77777777" w:rsidR="005B1C6D" w:rsidRPr="00A80AB4" w:rsidRDefault="005B1C6D" w:rsidP="005B1C6D">
      <w:pPr>
        <w:pStyle w:val="Code"/>
        <w:rPr>
          <w:highlight w:val="white"/>
        </w:rPr>
      </w:pPr>
      <w:r w:rsidRPr="00A80AB4">
        <w:rPr>
          <w:highlight w:val="white"/>
        </w:rPr>
        <w:t xml:space="preserve">    }</w:t>
      </w:r>
    </w:p>
    <w:p w14:paraId="04660D7F" w14:textId="77777777" w:rsidR="005B1C6D" w:rsidRPr="00EC76D5" w:rsidRDefault="005B1C6D" w:rsidP="005B1C6D">
      <w:r w:rsidRPr="00EC76D5">
        <w:t xml:space="preserve">The </w:t>
      </w:r>
      <w:proofErr w:type="spellStart"/>
      <w:r w:rsidRPr="00EC76D5">
        <w:rPr>
          <w:rStyle w:val="CodeInText"/>
        </w:rPr>
        <w:t>doIfElseIf</w:t>
      </w:r>
      <w:proofErr w:type="spellEnd"/>
      <w:r w:rsidRPr="00EC76D5">
        <w:t xml:space="preserve"> method is a little bit more complicated. It checks whether there is a preceding </w:t>
      </w:r>
      <w:r w:rsidRPr="00EC76D5">
        <w:rPr>
          <w:rStyle w:val="CodeInText"/>
        </w:rPr>
        <w:t xml:space="preserve">#if </w:t>
      </w:r>
      <w:r w:rsidRPr="00EC76D5">
        <w:t>directive (</w:t>
      </w:r>
      <w:proofErr w:type="spellStart"/>
      <w:r w:rsidRPr="00EC76D5">
        <w:rPr>
          <w:rStyle w:val="CodeInText"/>
        </w:rPr>
        <w:t>Main.IfStack</w:t>
      </w:r>
      <w:proofErr w:type="spellEnd"/>
      <w:r w:rsidRPr="00EC76D5">
        <w:t xml:space="preserve"> is not empty). Thereafter, it looks up the status of the if-stack. The stack value is a triple, the first value indicates whether the current if-status is true, and the second value gives whether there has been an earlier true if-status. The third value is of type </w:t>
      </w:r>
      <w:proofErr w:type="spellStart"/>
      <w:r w:rsidRPr="00EC76D5">
        <w:rPr>
          <w:rStyle w:val="CodeInText"/>
        </w:rPr>
        <w:t>IfStatus</w:t>
      </w:r>
      <w:proofErr w:type="spellEnd"/>
      <w:r w:rsidRPr="00EC76D5">
        <w:t xml:space="preserve">, that can hold the value </w:t>
      </w:r>
      <w:r w:rsidRPr="00EC76D5">
        <w:rPr>
          <w:rStyle w:val="CodeInText"/>
        </w:rPr>
        <w:t>If</w:t>
      </w:r>
      <w:r w:rsidRPr="00EC76D5">
        <w:t xml:space="preserve"> and </w:t>
      </w:r>
      <w:r w:rsidRPr="00EC76D5">
        <w:rPr>
          <w:rStyle w:val="CodeInText"/>
        </w:rPr>
        <w:t>Else</w:t>
      </w:r>
      <w:r w:rsidRPr="00EC76D5">
        <w:t xml:space="preserve">. If the value is </w:t>
      </w:r>
      <w:r w:rsidRPr="00EC76D5">
        <w:rPr>
          <w:rStyle w:val="CodeInText"/>
        </w:rPr>
        <w:t>Else</w:t>
      </w:r>
      <w:r w:rsidRPr="00EC76D5">
        <w:t>, and #</w:t>
      </w:r>
      <w:r w:rsidRPr="00EC76D5">
        <w:rPr>
          <w:rStyle w:val="CodeInText"/>
        </w:rPr>
        <w:t>elseif</w:t>
      </w:r>
      <w:r w:rsidRPr="00EC76D5">
        <w:t xml:space="preserve"> has already occurred, and another on is not allowed. Finally, if this if-chain has ever been true (</w:t>
      </w:r>
      <w:proofErr w:type="spellStart"/>
      <w:r w:rsidRPr="00EC76D5">
        <w:rPr>
          <w:rStyle w:val="CodeInText"/>
        </w:rPr>
        <w:t>lastTrue</w:t>
      </w:r>
      <w:proofErr w:type="spellEnd"/>
      <w:r w:rsidRPr="00EC76D5">
        <w:t xml:space="preserve"> is true) is does not matter whether the condition of directive is true, the new status is false. If not, we consider if this value is true. In both cases, we push the result on the stack.</w:t>
      </w:r>
    </w:p>
    <w:p w14:paraId="5A20822C" w14:textId="77777777" w:rsidR="005B1C6D" w:rsidRPr="00A80AB4" w:rsidRDefault="005B1C6D" w:rsidP="005B1C6D">
      <w:pPr>
        <w:pStyle w:val="Code"/>
        <w:rPr>
          <w:highlight w:val="white"/>
        </w:rPr>
      </w:pPr>
      <w:r w:rsidRPr="00A80AB4">
        <w:rPr>
          <w:highlight w:val="white"/>
        </w:rPr>
        <w:t xml:space="preserve">    private void DoElseIf(List&lt;Token&gt; tokenList) {</w:t>
      </w:r>
    </w:p>
    <w:p w14:paraId="2C2EC54D" w14:textId="77777777" w:rsidR="005B1C6D" w:rsidRDefault="005B1C6D" w:rsidP="005B1C6D">
      <w:pPr>
        <w:pStyle w:val="Code"/>
        <w:rPr>
          <w:highlight w:val="white"/>
        </w:rPr>
      </w:pPr>
      <w:r w:rsidRPr="00A80AB4">
        <w:rPr>
          <w:highlight w:val="white"/>
        </w:rPr>
        <w:t xml:space="preserve">      Assert.Error(Preprocessor.IfStack.Count &gt; 0, Message.</w:t>
      </w:r>
    </w:p>
    <w:p w14:paraId="1953E35B" w14:textId="77777777" w:rsidR="005B1C6D" w:rsidRPr="00A80AB4" w:rsidRDefault="005B1C6D" w:rsidP="005B1C6D">
      <w:pPr>
        <w:pStyle w:val="Code"/>
        <w:rPr>
          <w:highlight w:val="white"/>
        </w:rPr>
      </w:pPr>
      <w:r>
        <w:rPr>
          <w:highlight w:val="white"/>
        </w:rPr>
        <w:t xml:space="preserve">       </w:t>
      </w:r>
      <w:r w:rsidRPr="00A80AB4">
        <w:rPr>
          <w:highlight w:val="white"/>
        </w:rPr>
        <w:t>Elif_directive_without_preceeding_if____ifdef____or_ifndef_directive);</w:t>
      </w:r>
    </w:p>
    <w:p w14:paraId="4245DF5E" w14:textId="77777777" w:rsidR="005B1C6D" w:rsidRPr="00A80AB4" w:rsidRDefault="005B1C6D" w:rsidP="005B1C6D">
      <w:pPr>
        <w:pStyle w:val="Code"/>
        <w:rPr>
          <w:highlight w:val="white"/>
        </w:rPr>
      </w:pPr>
      <w:r w:rsidRPr="00A80AB4">
        <w:rPr>
          <w:highlight w:val="white"/>
        </w:rPr>
        <w:t xml:space="preserve">      Triple&lt;bool,bool,bool&gt; triple = Preprocessor.IfStack.Pop();</w:t>
      </w:r>
    </w:p>
    <w:p w14:paraId="0D96F3AA" w14:textId="77777777" w:rsidR="005B1C6D" w:rsidRPr="00A80AB4" w:rsidRDefault="005B1C6D" w:rsidP="005B1C6D">
      <w:pPr>
        <w:pStyle w:val="Code"/>
        <w:rPr>
          <w:highlight w:val="white"/>
        </w:rPr>
      </w:pPr>
    </w:p>
    <w:p w14:paraId="730E846A" w14:textId="77777777" w:rsidR="005B1C6D" w:rsidRPr="00A80AB4" w:rsidRDefault="005B1C6D" w:rsidP="005B1C6D">
      <w:pPr>
        <w:pStyle w:val="Code"/>
        <w:rPr>
          <w:highlight w:val="white"/>
        </w:rPr>
      </w:pPr>
      <w:r w:rsidRPr="00A80AB4">
        <w:rPr>
          <w:highlight w:val="white"/>
        </w:rPr>
        <w:t xml:space="preserve">      bool elseStatus = triple.Third;</w:t>
      </w:r>
    </w:p>
    <w:p w14:paraId="0EFAD78A" w14:textId="77777777" w:rsidR="005B1C6D" w:rsidRDefault="005B1C6D" w:rsidP="005B1C6D">
      <w:pPr>
        <w:pStyle w:val="Code"/>
        <w:rPr>
          <w:highlight w:val="white"/>
        </w:rPr>
      </w:pPr>
      <w:r w:rsidRPr="00A80AB4">
        <w:rPr>
          <w:highlight w:val="white"/>
        </w:rPr>
        <w:t xml:space="preserve">      Assert.Error(!elseStatus,</w:t>
      </w:r>
    </w:p>
    <w:p w14:paraId="482B7484"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Message.Elif_directive_following_else_directive);</w:t>
      </w:r>
    </w:p>
    <w:p w14:paraId="4621CC50" w14:textId="77777777" w:rsidR="005B1C6D" w:rsidRPr="00A80AB4" w:rsidRDefault="005B1C6D" w:rsidP="005B1C6D">
      <w:pPr>
        <w:pStyle w:val="Code"/>
        <w:rPr>
          <w:highlight w:val="white"/>
        </w:rPr>
      </w:pPr>
    </w:p>
    <w:p w14:paraId="19A7E32B" w14:textId="77777777" w:rsidR="005B1C6D" w:rsidRPr="00A80AB4" w:rsidRDefault="005B1C6D" w:rsidP="005B1C6D">
      <w:pPr>
        <w:pStyle w:val="Code"/>
        <w:rPr>
          <w:highlight w:val="white"/>
        </w:rPr>
      </w:pPr>
      <w:r w:rsidRPr="00A80AB4">
        <w:rPr>
          <w:highlight w:val="white"/>
        </w:rPr>
        <w:t xml:space="preserve">      bool totalStatus = triple.First;</w:t>
      </w:r>
    </w:p>
    <w:p w14:paraId="58C2B4BF" w14:textId="77777777" w:rsidR="005B1C6D" w:rsidRPr="00A80AB4" w:rsidRDefault="005B1C6D" w:rsidP="005B1C6D">
      <w:pPr>
        <w:pStyle w:val="Code"/>
        <w:rPr>
          <w:highlight w:val="white"/>
        </w:rPr>
      </w:pPr>
      <w:r w:rsidRPr="00A80AB4">
        <w:rPr>
          <w:highlight w:val="white"/>
        </w:rPr>
        <w:t xml:space="preserve">      if (totalStatus) {</w:t>
      </w:r>
    </w:p>
    <w:p w14:paraId="409CF235" w14:textId="77777777" w:rsidR="005B1C6D" w:rsidRDefault="005B1C6D" w:rsidP="005B1C6D">
      <w:pPr>
        <w:pStyle w:val="Code"/>
        <w:rPr>
          <w:highlight w:val="white"/>
        </w:rPr>
      </w:pPr>
      <w:r w:rsidRPr="00A80AB4">
        <w:rPr>
          <w:highlight w:val="white"/>
        </w:rPr>
        <w:t xml:space="preserve">        Preprocessor.IfStack.Push(new Triple&lt;bool,bool,bool&gt;</w:t>
      </w:r>
    </w:p>
    <w:p w14:paraId="6004A787" w14:textId="77777777" w:rsidR="005B1C6D" w:rsidRPr="00A80AB4" w:rsidRDefault="005B1C6D" w:rsidP="005B1C6D">
      <w:pPr>
        <w:pStyle w:val="Code"/>
        <w:rPr>
          <w:highlight w:val="white"/>
        </w:rPr>
      </w:pPr>
      <w:r>
        <w:rPr>
          <w:highlight w:val="white"/>
        </w:rPr>
        <w:t xml:space="preserve">                                 </w:t>
      </w:r>
      <w:r w:rsidRPr="00A80AB4">
        <w:rPr>
          <w:highlight w:val="white"/>
        </w:rPr>
        <w:t>(true, false, false));</w:t>
      </w:r>
    </w:p>
    <w:p w14:paraId="2D9BE2CD" w14:textId="77777777" w:rsidR="005B1C6D" w:rsidRPr="00A80AB4" w:rsidRDefault="005B1C6D" w:rsidP="005B1C6D">
      <w:pPr>
        <w:pStyle w:val="Code"/>
        <w:rPr>
          <w:highlight w:val="white"/>
        </w:rPr>
      </w:pPr>
      <w:r w:rsidRPr="00A80AB4">
        <w:rPr>
          <w:highlight w:val="white"/>
        </w:rPr>
        <w:t xml:space="preserve">      }</w:t>
      </w:r>
    </w:p>
    <w:p w14:paraId="50589682" w14:textId="77777777" w:rsidR="005B1C6D" w:rsidRPr="00A80AB4" w:rsidRDefault="005B1C6D" w:rsidP="005B1C6D">
      <w:pPr>
        <w:pStyle w:val="Code"/>
        <w:rPr>
          <w:highlight w:val="white"/>
        </w:rPr>
      </w:pPr>
      <w:r w:rsidRPr="00A80AB4">
        <w:rPr>
          <w:highlight w:val="white"/>
        </w:rPr>
        <w:t xml:space="preserve">      else {</w:t>
      </w:r>
    </w:p>
    <w:p w14:paraId="7192D05E" w14:textId="77777777" w:rsidR="005B1C6D" w:rsidRDefault="005B1C6D" w:rsidP="005B1C6D">
      <w:pPr>
        <w:pStyle w:val="Code"/>
        <w:rPr>
          <w:highlight w:val="white"/>
        </w:rPr>
      </w:pPr>
      <w:r w:rsidRPr="00A80AB4">
        <w:rPr>
          <w:highlight w:val="white"/>
        </w:rPr>
        <w:t xml:space="preserve">        bool result =</w:t>
      </w:r>
    </w:p>
    <w:p w14:paraId="28508981" w14:textId="77777777" w:rsidR="005B1C6D" w:rsidRDefault="005B1C6D" w:rsidP="005B1C6D">
      <w:pPr>
        <w:pStyle w:val="Code"/>
        <w:rPr>
          <w:highlight w:val="white"/>
        </w:rPr>
      </w:pPr>
      <w:r>
        <w:rPr>
          <w:highlight w:val="white"/>
        </w:rPr>
        <w:t xml:space="preserve">         </w:t>
      </w:r>
      <w:r w:rsidRPr="00A80AB4">
        <w:rPr>
          <w:highlight w:val="white"/>
        </w:rPr>
        <w:t xml:space="preserve"> ParseExpression(TokenListToString</w:t>
      </w:r>
    </w:p>
    <w:p w14:paraId="34B7EE4F" w14:textId="77777777" w:rsidR="005B1C6D" w:rsidRPr="00A80AB4" w:rsidRDefault="005B1C6D" w:rsidP="005B1C6D">
      <w:pPr>
        <w:pStyle w:val="Code"/>
        <w:rPr>
          <w:highlight w:val="white"/>
        </w:rPr>
      </w:pPr>
      <w:r>
        <w:rPr>
          <w:highlight w:val="white"/>
        </w:rPr>
        <w:t xml:space="preserve">                         </w:t>
      </w:r>
      <w:r w:rsidRPr="00A80AB4">
        <w:rPr>
          <w:highlight w:val="white"/>
        </w:rPr>
        <w:t>(tokenList.GetRange(2, tokenList.Count - 2)));</w:t>
      </w:r>
    </w:p>
    <w:p w14:paraId="0F3E1B61" w14:textId="77777777" w:rsidR="005B1C6D" w:rsidRDefault="005B1C6D" w:rsidP="005B1C6D">
      <w:pPr>
        <w:pStyle w:val="Code"/>
        <w:rPr>
          <w:highlight w:val="white"/>
        </w:rPr>
      </w:pPr>
      <w:r w:rsidRPr="00A80AB4">
        <w:rPr>
          <w:highlight w:val="white"/>
        </w:rPr>
        <w:t xml:space="preserve">        Preprocessor.IfStack.Push(new Triple&lt;bool,bool,bool&gt;</w:t>
      </w:r>
    </w:p>
    <w:p w14:paraId="5CAD0113"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740F0F84" w14:textId="77777777" w:rsidR="005B1C6D" w:rsidRPr="00A80AB4" w:rsidRDefault="005B1C6D" w:rsidP="005B1C6D">
      <w:pPr>
        <w:pStyle w:val="Code"/>
        <w:rPr>
          <w:highlight w:val="white"/>
        </w:rPr>
      </w:pPr>
      <w:r w:rsidRPr="00A80AB4">
        <w:rPr>
          <w:highlight w:val="white"/>
        </w:rPr>
        <w:t xml:space="preserve">      }</w:t>
      </w:r>
    </w:p>
    <w:p w14:paraId="00D31E16" w14:textId="77777777" w:rsidR="005B1C6D" w:rsidRPr="00A80AB4" w:rsidRDefault="005B1C6D" w:rsidP="005B1C6D">
      <w:pPr>
        <w:pStyle w:val="Code"/>
        <w:rPr>
          <w:highlight w:val="white"/>
        </w:rPr>
      </w:pPr>
      <w:r w:rsidRPr="00A80AB4">
        <w:rPr>
          <w:highlight w:val="white"/>
        </w:rPr>
        <w:t xml:space="preserve">    }</w:t>
      </w:r>
    </w:p>
    <w:p w14:paraId="3E35F175" w14:textId="77777777" w:rsidR="005B1C6D" w:rsidRPr="00EC76D5" w:rsidRDefault="005B1C6D" w:rsidP="005B1C6D">
      <w:r w:rsidRPr="00EC76D5">
        <w:t xml:space="preserve">The </w:t>
      </w:r>
      <w:proofErr w:type="spellStart"/>
      <w:r w:rsidRPr="00EC76D5">
        <w:rPr>
          <w:rStyle w:val="CodeInText"/>
        </w:rPr>
        <w:t>doElse</w:t>
      </w:r>
      <w:proofErr w:type="spellEnd"/>
      <w:r w:rsidRPr="00EC76D5">
        <w:t xml:space="preserve"> method is a little bit easier. It checks whether there has ever been a true part of the if-chain. If not, it pushes true on the stack.</w:t>
      </w:r>
    </w:p>
    <w:p w14:paraId="367CE993" w14:textId="77777777" w:rsidR="005B1C6D" w:rsidRPr="00141454" w:rsidRDefault="005B1C6D" w:rsidP="005B1C6D">
      <w:pPr>
        <w:pStyle w:val="Code"/>
        <w:rPr>
          <w:highlight w:val="white"/>
        </w:rPr>
      </w:pPr>
      <w:r w:rsidRPr="00141454">
        <w:rPr>
          <w:highlight w:val="white"/>
        </w:rPr>
        <w:t xml:space="preserve">    private void DoElse(List&lt;Token&gt; tokenList) {</w:t>
      </w:r>
    </w:p>
    <w:p w14:paraId="71198A0F" w14:textId="77777777" w:rsidR="005B1C6D" w:rsidRDefault="005B1C6D" w:rsidP="005B1C6D">
      <w:pPr>
        <w:pStyle w:val="Code"/>
        <w:rPr>
          <w:highlight w:val="white"/>
        </w:rPr>
      </w:pPr>
      <w:r w:rsidRPr="00141454">
        <w:rPr>
          <w:highlight w:val="white"/>
        </w:rPr>
        <w:t xml:space="preserve">      Assert.Error(Preprocessor.IfStack.Count &gt; 0, Message.</w:t>
      </w:r>
    </w:p>
    <w:p w14:paraId="7BD26399" w14:textId="77777777" w:rsidR="005B1C6D" w:rsidRPr="00141454" w:rsidRDefault="005B1C6D" w:rsidP="005B1C6D">
      <w:pPr>
        <w:pStyle w:val="Code"/>
        <w:rPr>
          <w:highlight w:val="white"/>
        </w:rPr>
      </w:pPr>
      <w:r>
        <w:rPr>
          <w:highlight w:val="white"/>
        </w:rPr>
        <w:t xml:space="preserve">       </w:t>
      </w:r>
      <w:r w:rsidRPr="00141454">
        <w:rPr>
          <w:highlight w:val="white"/>
        </w:rPr>
        <w:t>Else_directive_without_preceeding_if____ifdef____or_ifndef_directive);</w:t>
      </w:r>
    </w:p>
    <w:p w14:paraId="5143D20D" w14:textId="77777777" w:rsidR="005B1C6D" w:rsidRPr="00141454" w:rsidRDefault="005B1C6D" w:rsidP="005B1C6D">
      <w:pPr>
        <w:pStyle w:val="Code"/>
        <w:rPr>
          <w:highlight w:val="white"/>
        </w:rPr>
      </w:pPr>
      <w:r w:rsidRPr="00141454">
        <w:rPr>
          <w:highlight w:val="white"/>
        </w:rPr>
        <w:t xml:space="preserve">      Assert.Error(tokenList[2].Id == CCompiler_Pre.Tokens.EOF,</w:t>
      </w:r>
    </w:p>
    <w:p w14:paraId="31DE2519" w14:textId="77777777" w:rsidR="005B1C6D" w:rsidRDefault="005B1C6D" w:rsidP="005B1C6D">
      <w:pPr>
        <w:pStyle w:val="Code"/>
        <w:rPr>
          <w:highlight w:val="white"/>
        </w:rPr>
      </w:pPr>
      <w:r w:rsidRPr="00141454">
        <w:rPr>
          <w:highlight w:val="white"/>
        </w:rPr>
        <w:t xml:space="preserve">                   TokenListToString(tokenList),</w:t>
      </w:r>
    </w:p>
    <w:p w14:paraId="32420AE5" w14:textId="77777777" w:rsidR="005B1C6D" w:rsidRPr="00141454" w:rsidRDefault="005B1C6D" w:rsidP="005B1C6D">
      <w:pPr>
        <w:pStyle w:val="Code"/>
        <w:rPr>
          <w:highlight w:val="white"/>
        </w:rPr>
      </w:pPr>
      <w:r>
        <w:rPr>
          <w:highlight w:val="white"/>
        </w:rPr>
        <w:t xml:space="preserve">                  </w:t>
      </w:r>
      <w:r w:rsidRPr="00141454">
        <w:rPr>
          <w:highlight w:val="white"/>
        </w:rPr>
        <w:t xml:space="preserve"> Message.Invalid_preprocessor_directive);</w:t>
      </w:r>
    </w:p>
    <w:p w14:paraId="2AA8D2BA" w14:textId="77777777" w:rsidR="005B1C6D" w:rsidRPr="00141454" w:rsidRDefault="005B1C6D" w:rsidP="005B1C6D">
      <w:pPr>
        <w:pStyle w:val="Code"/>
        <w:rPr>
          <w:highlight w:val="white"/>
        </w:rPr>
      </w:pPr>
    </w:p>
    <w:p w14:paraId="29A8F3C0" w14:textId="77777777" w:rsidR="005B1C6D" w:rsidRPr="00141454" w:rsidRDefault="005B1C6D" w:rsidP="005B1C6D">
      <w:pPr>
        <w:pStyle w:val="Code"/>
        <w:rPr>
          <w:highlight w:val="white"/>
        </w:rPr>
      </w:pPr>
      <w:r w:rsidRPr="00141454">
        <w:rPr>
          <w:highlight w:val="white"/>
        </w:rPr>
        <w:t xml:space="preserve">      Triple&lt;bool,bool,bool&gt; triple = Preprocessor.IfStack.Pop();</w:t>
      </w:r>
    </w:p>
    <w:p w14:paraId="519BDFD8" w14:textId="77777777" w:rsidR="005B1C6D" w:rsidRPr="00141454" w:rsidRDefault="005B1C6D" w:rsidP="005B1C6D">
      <w:pPr>
        <w:pStyle w:val="Code"/>
        <w:rPr>
          <w:highlight w:val="white"/>
        </w:rPr>
      </w:pPr>
      <w:r w:rsidRPr="00141454">
        <w:rPr>
          <w:highlight w:val="white"/>
        </w:rPr>
        <w:t xml:space="preserve">      bool elseStatus = triple.Third;</w:t>
      </w:r>
    </w:p>
    <w:p w14:paraId="63E74C2A" w14:textId="77777777" w:rsidR="005B1C6D" w:rsidRPr="00141454" w:rsidRDefault="005B1C6D" w:rsidP="005B1C6D">
      <w:pPr>
        <w:pStyle w:val="Code"/>
        <w:rPr>
          <w:highlight w:val="white"/>
        </w:rPr>
      </w:pPr>
      <w:r w:rsidRPr="00141454">
        <w:rPr>
          <w:highlight w:val="white"/>
        </w:rPr>
        <w:t xml:space="preserve">      Assert.Error(!elseStatus, Message.Else_directive_after_else_directive);</w:t>
      </w:r>
    </w:p>
    <w:p w14:paraId="3B61DA46" w14:textId="77777777" w:rsidR="005B1C6D" w:rsidRPr="00141454" w:rsidRDefault="005B1C6D" w:rsidP="005B1C6D">
      <w:pPr>
        <w:pStyle w:val="Code"/>
        <w:rPr>
          <w:highlight w:val="white"/>
        </w:rPr>
      </w:pPr>
    </w:p>
    <w:p w14:paraId="33FF824D" w14:textId="77777777" w:rsidR="005B1C6D" w:rsidRPr="00141454" w:rsidRDefault="005B1C6D" w:rsidP="005B1C6D">
      <w:pPr>
        <w:pStyle w:val="Code"/>
        <w:rPr>
          <w:highlight w:val="white"/>
        </w:rPr>
      </w:pPr>
      <w:r w:rsidRPr="00141454">
        <w:rPr>
          <w:highlight w:val="white"/>
        </w:rPr>
        <w:t xml:space="preserve">      bool totalStatus = triple.First;</w:t>
      </w:r>
    </w:p>
    <w:p w14:paraId="6C3699C3" w14:textId="77777777" w:rsidR="005B1C6D" w:rsidRDefault="005B1C6D" w:rsidP="005B1C6D">
      <w:pPr>
        <w:pStyle w:val="Code"/>
        <w:rPr>
          <w:highlight w:val="white"/>
        </w:rPr>
      </w:pPr>
      <w:r w:rsidRPr="00141454">
        <w:rPr>
          <w:highlight w:val="white"/>
        </w:rPr>
        <w:t xml:space="preserve">      Preprocessor.IfStack.Push(new Triple&lt;bool, bool, bool&gt;</w:t>
      </w:r>
    </w:p>
    <w:p w14:paraId="05B5CD39" w14:textId="77777777" w:rsidR="005B1C6D" w:rsidRPr="00141454" w:rsidRDefault="005B1C6D" w:rsidP="005B1C6D">
      <w:pPr>
        <w:pStyle w:val="Code"/>
        <w:rPr>
          <w:highlight w:val="white"/>
        </w:rPr>
      </w:pPr>
      <w:r>
        <w:rPr>
          <w:highlight w:val="white"/>
        </w:rPr>
        <w:t xml:space="preserve">                                          </w:t>
      </w:r>
      <w:r w:rsidRPr="00141454">
        <w:rPr>
          <w:highlight w:val="white"/>
        </w:rPr>
        <w:t>(!totalStatus, !totalStatus, true));</w:t>
      </w:r>
    </w:p>
    <w:p w14:paraId="2A8EAF18" w14:textId="77777777" w:rsidR="005B1C6D" w:rsidRPr="00141454" w:rsidRDefault="005B1C6D" w:rsidP="005B1C6D">
      <w:pPr>
        <w:pStyle w:val="Code"/>
        <w:rPr>
          <w:highlight w:val="white"/>
        </w:rPr>
      </w:pPr>
      <w:r w:rsidRPr="00141454">
        <w:rPr>
          <w:highlight w:val="white"/>
        </w:rPr>
        <w:t xml:space="preserve">    }</w:t>
      </w:r>
    </w:p>
    <w:p w14:paraId="3EDFE5B7" w14:textId="77777777" w:rsidR="005B1C6D" w:rsidRPr="00EC76D5" w:rsidRDefault="005B1C6D" w:rsidP="005B1C6D">
      <w:r w:rsidRPr="00EC76D5">
        <w:lastRenderedPageBreak/>
        <w:t xml:space="preserve">Finally, the </w:t>
      </w:r>
      <w:proofErr w:type="spellStart"/>
      <w:r w:rsidRPr="00EC76D5">
        <w:rPr>
          <w:rStyle w:val="CodeInText"/>
        </w:rPr>
        <w:t>doEndIf</w:t>
      </w:r>
      <w:proofErr w:type="spellEnd"/>
      <w:r w:rsidRPr="00EC76D5">
        <w:t xml:space="preserve"> just pops the if-stack, subject to it is not already empty.</w:t>
      </w:r>
    </w:p>
    <w:p w14:paraId="2E7C6796" w14:textId="77777777" w:rsidR="005B1C6D" w:rsidRPr="008A3A9F" w:rsidRDefault="005B1C6D" w:rsidP="005B1C6D">
      <w:pPr>
        <w:pStyle w:val="Code"/>
        <w:rPr>
          <w:highlight w:val="white"/>
        </w:rPr>
      </w:pPr>
      <w:r w:rsidRPr="008A3A9F">
        <w:rPr>
          <w:highlight w:val="white"/>
        </w:rPr>
        <w:t xml:space="preserve">    private void DoEndIf(List&lt;Token&gt; tokenList) {</w:t>
      </w:r>
    </w:p>
    <w:p w14:paraId="759EB19E" w14:textId="77777777" w:rsidR="005B1C6D" w:rsidRDefault="005B1C6D" w:rsidP="005B1C6D">
      <w:pPr>
        <w:pStyle w:val="Code"/>
        <w:rPr>
          <w:highlight w:val="white"/>
        </w:rPr>
      </w:pPr>
      <w:r w:rsidRPr="008A3A9F">
        <w:rPr>
          <w:highlight w:val="white"/>
        </w:rPr>
        <w:t xml:space="preserve">      Assert.Error(Preprocessor.IfStack.Count &gt; 0, Message.</w:t>
      </w:r>
    </w:p>
    <w:p w14:paraId="6410E937" w14:textId="77777777" w:rsidR="005B1C6D" w:rsidRPr="008A3A9F" w:rsidRDefault="005B1C6D" w:rsidP="005B1C6D">
      <w:pPr>
        <w:pStyle w:val="Code"/>
        <w:rPr>
          <w:highlight w:val="white"/>
        </w:rPr>
      </w:pPr>
      <w:r>
        <w:rPr>
          <w:highlight w:val="white"/>
        </w:rPr>
        <w:t xml:space="preserve">      </w:t>
      </w:r>
      <w:r w:rsidRPr="008A3A9F">
        <w:rPr>
          <w:highlight w:val="white"/>
        </w:rPr>
        <w:t>Endif_directive_without_preceeding_if____ifdef____or_ifndef_directive);</w:t>
      </w:r>
    </w:p>
    <w:p w14:paraId="77CFD5B1" w14:textId="77777777" w:rsidR="005B1C6D" w:rsidRPr="008A3A9F" w:rsidRDefault="005B1C6D" w:rsidP="005B1C6D">
      <w:pPr>
        <w:pStyle w:val="Code"/>
        <w:rPr>
          <w:highlight w:val="white"/>
        </w:rPr>
      </w:pPr>
      <w:r w:rsidRPr="008A3A9F">
        <w:rPr>
          <w:highlight w:val="white"/>
        </w:rPr>
        <w:t xml:space="preserve">      Assert.Error(tokenList[2].Id == CCompiler_Pre.Tokens.EOF,</w:t>
      </w:r>
    </w:p>
    <w:p w14:paraId="7B45EB05" w14:textId="77777777" w:rsidR="005B1C6D" w:rsidRDefault="005B1C6D" w:rsidP="005B1C6D">
      <w:pPr>
        <w:pStyle w:val="Code"/>
        <w:rPr>
          <w:highlight w:val="white"/>
        </w:rPr>
      </w:pPr>
      <w:r w:rsidRPr="008A3A9F">
        <w:rPr>
          <w:highlight w:val="white"/>
        </w:rPr>
        <w:t xml:space="preserve">                   tokenList[2].ToString(),</w:t>
      </w:r>
    </w:p>
    <w:p w14:paraId="44562B9B" w14:textId="77777777" w:rsidR="005B1C6D" w:rsidRPr="008A3A9F" w:rsidRDefault="005B1C6D" w:rsidP="005B1C6D">
      <w:pPr>
        <w:pStyle w:val="Code"/>
        <w:rPr>
          <w:highlight w:val="white"/>
        </w:rPr>
      </w:pPr>
      <w:r>
        <w:rPr>
          <w:highlight w:val="white"/>
        </w:rPr>
        <w:t xml:space="preserve">                  </w:t>
      </w:r>
      <w:r w:rsidRPr="008A3A9F">
        <w:rPr>
          <w:highlight w:val="white"/>
        </w:rPr>
        <w:t xml:space="preserve"> Message.Invalid_preprocessor_directive);</w:t>
      </w:r>
    </w:p>
    <w:p w14:paraId="38D3BED6" w14:textId="77777777" w:rsidR="005B1C6D" w:rsidRPr="008A3A9F" w:rsidRDefault="005B1C6D" w:rsidP="005B1C6D">
      <w:pPr>
        <w:pStyle w:val="Code"/>
        <w:rPr>
          <w:highlight w:val="white"/>
        </w:rPr>
      </w:pPr>
      <w:r w:rsidRPr="008A3A9F">
        <w:rPr>
          <w:highlight w:val="white"/>
        </w:rPr>
        <w:t xml:space="preserve">      Preprocessor.IfStack.Pop();</w:t>
      </w:r>
    </w:p>
    <w:p w14:paraId="2E4CF64E" w14:textId="77777777" w:rsidR="005B1C6D" w:rsidRPr="008A3A9F" w:rsidRDefault="005B1C6D" w:rsidP="005B1C6D">
      <w:pPr>
        <w:pStyle w:val="Code"/>
        <w:rPr>
          <w:highlight w:val="white"/>
        </w:rPr>
      </w:pPr>
      <w:r w:rsidRPr="008A3A9F">
        <w:rPr>
          <w:highlight w:val="white"/>
        </w:rPr>
        <w:t xml:space="preserve">    }</w:t>
      </w:r>
    </w:p>
    <w:p w14:paraId="5991CAA7" w14:textId="77777777" w:rsidR="005B1C6D" w:rsidRPr="00EC76D5" w:rsidRDefault="005B1C6D" w:rsidP="005B1C6D">
      <w:pPr>
        <w:pStyle w:val="Rubrik3"/>
      </w:pPr>
      <w:bookmarkStart w:id="561" w:name="_Toc49764318"/>
      <w:r w:rsidRPr="00EC76D5">
        <w:t>Macro Expansion</w:t>
      </w:r>
      <w:bookmarkEnd w:id="561"/>
    </w:p>
    <w:p w14:paraId="49184AF9" w14:textId="77777777" w:rsidR="005B1C6D" w:rsidRPr="00EC76D5" w:rsidRDefault="005B1C6D" w:rsidP="005B1C6D">
      <w:r w:rsidRPr="00EC76D5">
        <w:t>In the regular source code (line not starting with ‘#’), we need to replace macro calls with their resulting bodies. We also need to recursively replace macro calls in the bodies. However, unlike function, recursive macro calls are not allowed.</w:t>
      </w:r>
    </w:p>
    <w:p w14:paraId="44011849" w14:textId="047FD155" w:rsidR="005B1C6D" w:rsidRPr="00EC76D5" w:rsidRDefault="005B1C6D" w:rsidP="005B1C6D">
      <w:r w:rsidRPr="00EC76D5">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Pr="00EC76D5">
        <w:rPr>
          <w:rStyle w:val="CodeInText"/>
        </w:rPr>
        <w:t>slashToChar</w:t>
      </w:r>
      <w:proofErr w:type="spellEnd"/>
      <w:r w:rsidRPr="00EC76D5">
        <w:t xml:space="preserve"> in Section </w:t>
      </w:r>
      <w:r w:rsidRPr="00EC76D5">
        <w:fldChar w:fldCharType="begin"/>
      </w:r>
      <w:r w:rsidRPr="00EC76D5">
        <w:instrText xml:space="preserve"> REF _Ref418258402 \r \h </w:instrText>
      </w:r>
      <w:r w:rsidRPr="00EC76D5">
        <w:fldChar w:fldCharType="separate"/>
      </w:r>
      <w:r w:rsidR="006F26B2">
        <w:t>17.3.2</w:t>
      </w:r>
      <w:r w:rsidRPr="00EC76D5">
        <w:fldChar w:fldCharType="end"/>
      </w:r>
      <w:r w:rsidRPr="00EC76D5">
        <w:t>.</w:t>
      </w:r>
    </w:p>
    <w:p w14:paraId="790D7C96" w14:textId="77777777" w:rsidR="005B1C6D" w:rsidRPr="00EC76D5" w:rsidRDefault="005B1C6D" w:rsidP="005B1C6D">
      <w:r w:rsidRPr="00EC76D5">
        <w:t xml:space="preserve">When we find and identifier that is a stored macro name (either in </w:t>
      </w:r>
      <w:proofErr w:type="spellStart"/>
      <w:r w:rsidRPr="00EC76D5">
        <w:t>m_</w:t>
      </w:r>
      <w:r w:rsidRPr="00EC76D5">
        <w:rPr>
          <w:rStyle w:val="CodeInText"/>
        </w:rPr>
        <w:t>specialMacroSet</w:t>
      </w:r>
      <w:proofErr w:type="spellEnd"/>
      <w:r w:rsidRPr="00EC76D5">
        <w:t xml:space="preserve"> or </w:t>
      </w:r>
      <w:proofErr w:type="spellStart"/>
      <w:r w:rsidRPr="00EC76D5">
        <w:rPr>
          <w:rStyle w:val="CodeInText"/>
        </w:rPr>
        <w:t>MacroMap</w:t>
      </w:r>
      <w:proofErr w:type="spellEnd"/>
      <w:r w:rsidRPr="00EC76D5">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sidRPr="00EC76D5">
        <w:rPr>
          <w:rStyle w:val="CodeInText"/>
        </w:rPr>
        <w:t>nameStack</w:t>
      </w:r>
      <w:proofErr w:type="spellEnd"/>
      <w:r w:rsidRPr="00EC76D5">
        <w:t xml:space="preserve"> stack is used to prevent recursive macro calls.</w:t>
      </w:r>
    </w:p>
    <w:p w14:paraId="15717F0E" w14:textId="77777777" w:rsidR="005B1C6D" w:rsidRPr="002219C2" w:rsidRDefault="005B1C6D" w:rsidP="005B1C6D">
      <w:pPr>
        <w:pStyle w:val="Code"/>
        <w:rPr>
          <w:highlight w:val="white"/>
        </w:rPr>
      </w:pPr>
      <w:r w:rsidRPr="002219C2">
        <w:rPr>
          <w:highlight w:val="white"/>
        </w:rPr>
        <w:t xml:space="preserve">    private void SearchForMacros(List&lt;Token&gt; tokenList,</w:t>
      </w:r>
    </w:p>
    <w:p w14:paraId="3E23F99A" w14:textId="77777777" w:rsidR="005B1C6D" w:rsidRPr="002219C2" w:rsidRDefault="005B1C6D" w:rsidP="005B1C6D">
      <w:pPr>
        <w:pStyle w:val="Code"/>
        <w:rPr>
          <w:highlight w:val="white"/>
        </w:rPr>
      </w:pPr>
      <w:r w:rsidRPr="002219C2">
        <w:rPr>
          <w:highlight w:val="white"/>
        </w:rPr>
        <w:t xml:space="preserve">                                 Stack&lt;string&gt; nameStack) {</w:t>
      </w:r>
    </w:p>
    <w:p w14:paraId="052B67A9" w14:textId="77777777" w:rsidR="005B1C6D" w:rsidRPr="002219C2" w:rsidRDefault="005B1C6D" w:rsidP="005B1C6D">
      <w:pPr>
        <w:pStyle w:val="Code"/>
        <w:rPr>
          <w:highlight w:val="white"/>
        </w:rPr>
      </w:pPr>
      <w:r w:rsidRPr="002219C2">
        <w:rPr>
          <w:highlight w:val="white"/>
        </w:rPr>
        <w:t xml:space="preserve">      for (int index = 0; index &lt; tokenList.Count; ++index) {</w:t>
      </w:r>
    </w:p>
    <w:p w14:paraId="6D346248" w14:textId="77777777" w:rsidR="005B1C6D" w:rsidRPr="002219C2" w:rsidRDefault="005B1C6D" w:rsidP="005B1C6D">
      <w:pPr>
        <w:pStyle w:val="Code"/>
        <w:rPr>
          <w:highlight w:val="white"/>
        </w:rPr>
      </w:pPr>
      <w:r w:rsidRPr="002219C2">
        <w:rPr>
          <w:highlight w:val="white"/>
        </w:rPr>
        <w:t xml:space="preserve">        Token thisToken = tokenList[index];</w:t>
      </w:r>
    </w:p>
    <w:p w14:paraId="0DAB6496" w14:textId="77777777" w:rsidR="005B1C6D" w:rsidRPr="002219C2" w:rsidRDefault="005B1C6D" w:rsidP="005B1C6D">
      <w:pPr>
        <w:pStyle w:val="Code"/>
        <w:rPr>
          <w:highlight w:val="white"/>
        </w:rPr>
      </w:pPr>
      <w:r w:rsidRPr="002219C2">
        <w:rPr>
          <w:highlight w:val="white"/>
        </w:rPr>
        <w:t xml:space="preserve">        CCompiler_Main.Scanner.Line += thisToken.GetNewlineCount();</w:t>
      </w:r>
    </w:p>
    <w:p w14:paraId="033E8EDC" w14:textId="77777777" w:rsidR="005B1C6D" w:rsidRPr="002219C2" w:rsidRDefault="005B1C6D" w:rsidP="005B1C6D">
      <w:pPr>
        <w:pStyle w:val="Code"/>
        <w:rPr>
          <w:highlight w:val="white"/>
        </w:rPr>
      </w:pPr>
    </w:p>
    <w:p w14:paraId="11FB4286" w14:textId="77777777" w:rsidR="005B1C6D" w:rsidRPr="002219C2" w:rsidRDefault="005B1C6D" w:rsidP="005B1C6D">
      <w:pPr>
        <w:pStyle w:val="Code"/>
        <w:rPr>
          <w:highlight w:val="white"/>
        </w:rPr>
      </w:pPr>
      <w:r w:rsidRPr="002219C2">
        <w:rPr>
          <w:highlight w:val="white"/>
        </w:rPr>
        <w:t xml:space="preserve">        if (thisToken.Id == CCompiler_Pre.Tokens.NAME) {</w:t>
      </w:r>
    </w:p>
    <w:p w14:paraId="6F33D5C9" w14:textId="77777777" w:rsidR="005B1C6D" w:rsidRPr="002219C2" w:rsidRDefault="005B1C6D" w:rsidP="005B1C6D">
      <w:pPr>
        <w:pStyle w:val="Code"/>
        <w:rPr>
          <w:highlight w:val="white"/>
        </w:rPr>
      </w:pPr>
      <w:r w:rsidRPr="002219C2">
        <w:rPr>
          <w:highlight w:val="white"/>
        </w:rPr>
        <w:t xml:space="preserve">          string name = (string) thisToken.Value;</w:t>
      </w:r>
    </w:p>
    <w:p w14:paraId="329D7F53" w14:textId="77777777" w:rsidR="005B1C6D" w:rsidRPr="002219C2" w:rsidRDefault="005B1C6D" w:rsidP="005B1C6D">
      <w:pPr>
        <w:pStyle w:val="Code"/>
        <w:rPr>
          <w:highlight w:val="white"/>
        </w:rPr>
      </w:pPr>
      <w:r w:rsidRPr="002219C2">
        <w:rPr>
          <w:highlight w:val="white"/>
        </w:rPr>
        <w:t xml:space="preserve">          int beginNewlineCount = thisToken.GetNewlineCount();</w:t>
      </w:r>
    </w:p>
    <w:p w14:paraId="5F2A5E01" w14:textId="77777777" w:rsidR="005B1C6D" w:rsidRPr="002219C2" w:rsidRDefault="005B1C6D" w:rsidP="005B1C6D">
      <w:pPr>
        <w:pStyle w:val="Code"/>
        <w:rPr>
          <w:highlight w:val="white"/>
        </w:rPr>
      </w:pPr>
    </w:p>
    <w:p w14:paraId="776537CF" w14:textId="77777777" w:rsidR="005B1C6D" w:rsidRDefault="005B1C6D" w:rsidP="005B1C6D">
      <w:pPr>
        <w:pStyle w:val="Code"/>
        <w:rPr>
          <w:highlight w:val="white"/>
        </w:rPr>
      </w:pPr>
      <w:r w:rsidRPr="002219C2">
        <w:rPr>
          <w:highlight w:val="white"/>
        </w:rPr>
        <w:t xml:space="preserve">          if (!nameStack.Contains(name) &amp;&amp;</w:t>
      </w:r>
    </w:p>
    <w:p w14:paraId="011AEC2D" w14:textId="77777777" w:rsidR="005B1C6D" w:rsidRPr="002219C2" w:rsidRDefault="005B1C6D" w:rsidP="005B1C6D">
      <w:pPr>
        <w:pStyle w:val="Code"/>
        <w:rPr>
          <w:highlight w:val="white"/>
        </w:rPr>
      </w:pPr>
      <w:r>
        <w:rPr>
          <w:highlight w:val="white"/>
        </w:rPr>
        <w:t xml:space="preserve">             </w:t>
      </w:r>
      <w:r w:rsidRPr="002219C2">
        <w:rPr>
          <w:highlight w:val="white"/>
        </w:rPr>
        <w:t xml:space="preserve"> Preprocessor.MacroMap.ContainsKey(name)) {</w:t>
      </w:r>
    </w:p>
    <w:p w14:paraId="00E32416" w14:textId="77777777" w:rsidR="005B1C6D" w:rsidRPr="002219C2" w:rsidRDefault="005B1C6D" w:rsidP="005B1C6D">
      <w:pPr>
        <w:pStyle w:val="Code"/>
        <w:rPr>
          <w:highlight w:val="white"/>
        </w:rPr>
      </w:pPr>
      <w:r w:rsidRPr="002219C2">
        <w:rPr>
          <w:highlight w:val="white"/>
        </w:rPr>
        <w:t xml:space="preserve">            Token nextToken = tokenList[index + 1];</w:t>
      </w:r>
    </w:p>
    <w:p w14:paraId="24EC1A24" w14:textId="77777777" w:rsidR="005B1C6D" w:rsidRPr="002219C2" w:rsidRDefault="005B1C6D" w:rsidP="005B1C6D">
      <w:pPr>
        <w:pStyle w:val="Code"/>
        <w:rPr>
          <w:highlight w:val="white"/>
        </w:rPr>
      </w:pPr>
    </w:p>
    <w:p w14:paraId="10B39442" w14:textId="77777777" w:rsidR="005B1C6D" w:rsidRPr="002219C2" w:rsidRDefault="005B1C6D" w:rsidP="005B1C6D">
      <w:pPr>
        <w:pStyle w:val="Code"/>
        <w:rPr>
          <w:highlight w:val="white"/>
        </w:rPr>
      </w:pPr>
      <w:r w:rsidRPr="002219C2">
        <w:rPr>
          <w:highlight w:val="white"/>
        </w:rPr>
        <w:t xml:space="preserve">            if ((nextToken.Id == CCompiler_Pre.Tokens.LEFT_PARENTHESIS) &amp;&amp;</w:t>
      </w:r>
    </w:p>
    <w:p w14:paraId="544B6382" w14:textId="77777777" w:rsidR="005B1C6D" w:rsidRPr="002219C2" w:rsidRDefault="005B1C6D" w:rsidP="005B1C6D">
      <w:pPr>
        <w:pStyle w:val="Code"/>
        <w:rPr>
          <w:highlight w:val="white"/>
        </w:rPr>
      </w:pPr>
      <w:r w:rsidRPr="002219C2">
        <w:rPr>
          <w:highlight w:val="white"/>
        </w:rPr>
        <w:t xml:space="preserve">                !nextToken.HasWhitespace()) {</w:t>
      </w:r>
    </w:p>
    <w:p w14:paraId="6B3544E8" w14:textId="77777777" w:rsidR="005B1C6D" w:rsidRPr="002219C2" w:rsidRDefault="005B1C6D" w:rsidP="005B1C6D">
      <w:pPr>
        <w:pStyle w:val="Code"/>
        <w:rPr>
          <w:highlight w:val="white"/>
        </w:rPr>
      </w:pPr>
      <w:r w:rsidRPr="002219C2">
        <w:rPr>
          <w:highlight w:val="white"/>
        </w:rPr>
        <w:t xml:space="preserve">              int countIndex = index + 2, level = 1, totalNewlineCount = 0;</w:t>
      </w:r>
    </w:p>
    <w:p w14:paraId="75A17628" w14:textId="77777777" w:rsidR="005B1C6D" w:rsidRPr="002219C2" w:rsidRDefault="005B1C6D" w:rsidP="005B1C6D">
      <w:pPr>
        <w:pStyle w:val="Code"/>
        <w:rPr>
          <w:highlight w:val="white"/>
        </w:rPr>
      </w:pPr>
      <w:r w:rsidRPr="002219C2">
        <w:rPr>
          <w:highlight w:val="white"/>
        </w:rPr>
        <w:t xml:space="preserve">              List&lt;Token&gt; subList = new List&lt;Token&gt;();</w:t>
      </w:r>
    </w:p>
    <w:p w14:paraId="4E3EE2BA" w14:textId="77777777" w:rsidR="005B1C6D" w:rsidRPr="002219C2" w:rsidRDefault="005B1C6D" w:rsidP="005B1C6D">
      <w:pPr>
        <w:pStyle w:val="Code"/>
        <w:rPr>
          <w:highlight w:val="white"/>
        </w:rPr>
      </w:pPr>
      <w:r w:rsidRPr="002219C2">
        <w:rPr>
          <w:highlight w:val="white"/>
        </w:rPr>
        <w:t xml:space="preserve">              List&lt;List&lt;Token&gt;&gt; mainList = new List&lt;List&lt;Token&gt;&gt;();</w:t>
      </w:r>
    </w:p>
    <w:p w14:paraId="5D8CDFB2" w14:textId="77777777" w:rsidR="005B1C6D" w:rsidRPr="002219C2" w:rsidRDefault="005B1C6D" w:rsidP="005B1C6D">
      <w:pPr>
        <w:pStyle w:val="Code"/>
        <w:rPr>
          <w:highlight w:val="white"/>
        </w:rPr>
      </w:pPr>
      <w:r w:rsidRPr="002219C2">
        <w:rPr>
          <w:highlight w:val="white"/>
        </w:rPr>
        <w:t xml:space="preserve">        </w:t>
      </w:r>
    </w:p>
    <w:p w14:paraId="006E9F9C" w14:textId="77777777" w:rsidR="005B1C6D" w:rsidRPr="002219C2" w:rsidRDefault="005B1C6D" w:rsidP="005B1C6D">
      <w:pPr>
        <w:pStyle w:val="Code"/>
        <w:rPr>
          <w:highlight w:val="white"/>
        </w:rPr>
      </w:pPr>
      <w:r w:rsidRPr="002219C2">
        <w:rPr>
          <w:highlight w:val="white"/>
        </w:rPr>
        <w:t xml:space="preserve">              while (true) {</w:t>
      </w:r>
    </w:p>
    <w:p w14:paraId="2EEDE563" w14:textId="77777777" w:rsidR="005B1C6D" w:rsidRPr="002219C2" w:rsidRDefault="005B1C6D" w:rsidP="005B1C6D">
      <w:pPr>
        <w:pStyle w:val="Code"/>
        <w:rPr>
          <w:highlight w:val="white"/>
        </w:rPr>
      </w:pPr>
      <w:r w:rsidRPr="002219C2">
        <w:rPr>
          <w:highlight w:val="white"/>
        </w:rPr>
        <w:t xml:space="preserve">                nextToken = tokenList[countIndex];</w:t>
      </w:r>
    </w:p>
    <w:p w14:paraId="7785C5E7" w14:textId="77777777" w:rsidR="005B1C6D" w:rsidRPr="002219C2" w:rsidRDefault="005B1C6D" w:rsidP="005B1C6D">
      <w:pPr>
        <w:pStyle w:val="Code"/>
        <w:rPr>
          <w:highlight w:val="white"/>
        </w:rPr>
      </w:pPr>
      <w:r w:rsidRPr="002219C2">
        <w:rPr>
          <w:highlight w:val="white"/>
        </w:rPr>
        <w:t xml:space="preserve">                int newlineCount = nextToken.GetNewlineCount();</w:t>
      </w:r>
    </w:p>
    <w:p w14:paraId="62062A6F" w14:textId="77777777" w:rsidR="005B1C6D" w:rsidRPr="002219C2" w:rsidRDefault="005B1C6D" w:rsidP="005B1C6D">
      <w:pPr>
        <w:pStyle w:val="Code"/>
        <w:rPr>
          <w:highlight w:val="white"/>
        </w:rPr>
      </w:pPr>
      <w:r w:rsidRPr="002219C2">
        <w:rPr>
          <w:highlight w:val="white"/>
        </w:rPr>
        <w:t xml:space="preserve">                totalNewlineCount += newlineCount;</w:t>
      </w:r>
    </w:p>
    <w:p w14:paraId="2196E222" w14:textId="77777777" w:rsidR="005B1C6D" w:rsidRPr="002219C2" w:rsidRDefault="005B1C6D" w:rsidP="005B1C6D">
      <w:pPr>
        <w:pStyle w:val="Code"/>
        <w:rPr>
          <w:highlight w:val="white"/>
        </w:rPr>
      </w:pPr>
      <w:r w:rsidRPr="002219C2">
        <w:rPr>
          <w:highlight w:val="white"/>
        </w:rPr>
        <w:t xml:space="preserve">                CCompiler_Main.Scanner.Line += newlineCount;</w:t>
      </w:r>
    </w:p>
    <w:p w14:paraId="346DE4DB" w14:textId="77777777" w:rsidR="005B1C6D" w:rsidRPr="002219C2" w:rsidRDefault="005B1C6D" w:rsidP="005B1C6D">
      <w:pPr>
        <w:pStyle w:val="Code"/>
        <w:rPr>
          <w:highlight w:val="white"/>
        </w:rPr>
      </w:pPr>
      <w:r w:rsidRPr="002219C2">
        <w:rPr>
          <w:highlight w:val="white"/>
        </w:rPr>
        <w:t xml:space="preserve">                nextToken.ClearNewlineCount();</w:t>
      </w:r>
    </w:p>
    <w:p w14:paraId="76F1695E" w14:textId="77777777" w:rsidR="005B1C6D" w:rsidRPr="002219C2" w:rsidRDefault="005B1C6D" w:rsidP="005B1C6D">
      <w:pPr>
        <w:pStyle w:val="Code"/>
        <w:rPr>
          <w:highlight w:val="white"/>
        </w:rPr>
      </w:pPr>
      <w:r w:rsidRPr="002219C2">
        <w:rPr>
          <w:highlight w:val="white"/>
        </w:rPr>
        <w:t xml:space="preserve">              </w:t>
      </w:r>
    </w:p>
    <w:p w14:paraId="266423C0" w14:textId="77777777" w:rsidR="005B1C6D" w:rsidRPr="002219C2" w:rsidRDefault="005B1C6D" w:rsidP="005B1C6D">
      <w:pPr>
        <w:pStyle w:val="Code"/>
        <w:rPr>
          <w:highlight w:val="white"/>
        </w:rPr>
      </w:pPr>
      <w:r w:rsidRPr="002219C2">
        <w:rPr>
          <w:highlight w:val="white"/>
        </w:rPr>
        <w:t xml:space="preserve">                Token token = tokenList[countIndex];</w:t>
      </w:r>
    </w:p>
    <w:p w14:paraId="6ABC461A" w14:textId="77777777" w:rsidR="005B1C6D" w:rsidRPr="002219C2" w:rsidRDefault="005B1C6D" w:rsidP="005B1C6D">
      <w:pPr>
        <w:pStyle w:val="Code"/>
        <w:rPr>
          <w:highlight w:val="white"/>
        </w:rPr>
      </w:pPr>
      <w:r w:rsidRPr="002219C2">
        <w:rPr>
          <w:highlight w:val="white"/>
        </w:rPr>
        <w:t xml:space="preserve">                Assert.Error(token.Id != CCompiler_Pre.Tokens.EOF,</w:t>
      </w:r>
    </w:p>
    <w:p w14:paraId="53DA4CFA" w14:textId="77777777" w:rsidR="005B1C6D" w:rsidRPr="002219C2" w:rsidRDefault="005B1C6D" w:rsidP="005B1C6D">
      <w:pPr>
        <w:pStyle w:val="Code"/>
        <w:rPr>
          <w:highlight w:val="white"/>
        </w:rPr>
      </w:pPr>
      <w:r w:rsidRPr="002219C2">
        <w:rPr>
          <w:highlight w:val="white"/>
        </w:rPr>
        <w:t xml:space="preserve">                             Message.Invalid_end_of_macro_call);</w:t>
      </w:r>
    </w:p>
    <w:p w14:paraId="78C8047C" w14:textId="77777777" w:rsidR="005B1C6D" w:rsidRPr="002219C2" w:rsidRDefault="005B1C6D" w:rsidP="005B1C6D">
      <w:pPr>
        <w:pStyle w:val="Code"/>
        <w:rPr>
          <w:highlight w:val="white"/>
        </w:rPr>
      </w:pPr>
      <w:r w:rsidRPr="002219C2">
        <w:rPr>
          <w:highlight w:val="white"/>
        </w:rPr>
        <w:lastRenderedPageBreak/>
        <w:t xml:space="preserve">              </w:t>
      </w:r>
    </w:p>
    <w:p w14:paraId="2C60F7F1" w14:textId="77777777" w:rsidR="005B1C6D" w:rsidRPr="002219C2" w:rsidRDefault="005B1C6D" w:rsidP="005B1C6D">
      <w:pPr>
        <w:pStyle w:val="Code"/>
        <w:rPr>
          <w:highlight w:val="white"/>
        </w:rPr>
      </w:pPr>
      <w:r w:rsidRPr="002219C2">
        <w:rPr>
          <w:highlight w:val="white"/>
        </w:rPr>
        <w:t xml:space="preserve">                switch (token.Id) {</w:t>
      </w:r>
    </w:p>
    <w:p w14:paraId="1F14ABCC" w14:textId="77777777" w:rsidR="005B1C6D" w:rsidRPr="002219C2" w:rsidRDefault="005B1C6D" w:rsidP="005B1C6D">
      <w:pPr>
        <w:pStyle w:val="Code"/>
        <w:rPr>
          <w:highlight w:val="white"/>
        </w:rPr>
      </w:pPr>
      <w:r w:rsidRPr="002219C2">
        <w:rPr>
          <w:highlight w:val="white"/>
        </w:rPr>
        <w:t xml:space="preserve">                  case CCompiler_Pre.Tokens.LEFT_PARENTHESIS:</w:t>
      </w:r>
    </w:p>
    <w:p w14:paraId="770F8361" w14:textId="77777777" w:rsidR="005B1C6D" w:rsidRPr="002219C2" w:rsidRDefault="005B1C6D" w:rsidP="005B1C6D">
      <w:pPr>
        <w:pStyle w:val="Code"/>
        <w:rPr>
          <w:highlight w:val="white"/>
        </w:rPr>
      </w:pPr>
      <w:r w:rsidRPr="002219C2">
        <w:rPr>
          <w:highlight w:val="white"/>
        </w:rPr>
        <w:t xml:space="preserve">                    ++level;</w:t>
      </w:r>
    </w:p>
    <w:p w14:paraId="29300B03" w14:textId="77777777" w:rsidR="005B1C6D" w:rsidRPr="002219C2" w:rsidRDefault="005B1C6D" w:rsidP="005B1C6D">
      <w:pPr>
        <w:pStyle w:val="Code"/>
        <w:rPr>
          <w:highlight w:val="white"/>
        </w:rPr>
      </w:pPr>
      <w:r w:rsidRPr="002219C2">
        <w:rPr>
          <w:highlight w:val="white"/>
        </w:rPr>
        <w:t xml:space="preserve">                    subList.Add(token);</w:t>
      </w:r>
    </w:p>
    <w:p w14:paraId="332345C9" w14:textId="77777777" w:rsidR="005B1C6D" w:rsidRPr="002219C2" w:rsidRDefault="005B1C6D" w:rsidP="005B1C6D">
      <w:pPr>
        <w:pStyle w:val="Code"/>
        <w:rPr>
          <w:highlight w:val="white"/>
        </w:rPr>
      </w:pPr>
      <w:r w:rsidRPr="002219C2">
        <w:rPr>
          <w:highlight w:val="white"/>
        </w:rPr>
        <w:t xml:space="preserve">                    break;</w:t>
      </w:r>
    </w:p>
    <w:p w14:paraId="6B3905BC" w14:textId="77777777" w:rsidR="005B1C6D" w:rsidRPr="002219C2" w:rsidRDefault="005B1C6D" w:rsidP="005B1C6D">
      <w:pPr>
        <w:pStyle w:val="Code"/>
        <w:rPr>
          <w:highlight w:val="white"/>
        </w:rPr>
      </w:pPr>
      <w:r w:rsidRPr="002219C2">
        <w:rPr>
          <w:highlight w:val="white"/>
        </w:rPr>
        <w:t xml:space="preserve">                  </w:t>
      </w:r>
    </w:p>
    <w:p w14:paraId="059DF5B6" w14:textId="77777777" w:rsidR="005B1C6D" w:rsidRPr="002219C2" w:rsidRDefault="005B1C6D" w:rsidP="005B1C6D">
      <w:pPr>
        <w:pStyle w:val="Code"/>
        <w:rPr>
          <w:highlight w:val="white"/>
        </w:rPr>
      </w:pPr>
      <w:r w:rsidRPr="002219C2">
        <w:rPr>
          <w:highlight w:val="white"/>
        </w:rPr>
        <w:t xml:space="preserve">                  case CCompiler_Pre.Tokens.RIGHT_PARENTHESIS:</w:t>
      </w:r>
    </w:p>
    <w:p w14:paraId="17E7F6B3" w14:textId="77777777" w:rsidR="005B1C6D" w:rsidRPr="002219C2" w:rsidRDefault="005B1C6D" w:rsidP="005B1C6D">
      <w:pPr>
        <w:pStyle w:val="Code"/>
        <w:rPr>
          <w:highlight w:val="white"/>
        </w:rPr>
      </w:pPr>
      <w:r w:rsidRPr="002219C2">
        <w:rPr>
          <w:highlight w:val="white"/>
        </w:rPr>
        <w:t xml:space="preserve">                    if ((--level) &gt; 0) {</w:t>
      </w:r>
    </w:p>
    <w:p w14:paraId="38EFF19E" w14:textId="77777777" w:rsidR="005B1C6D" w:rsidRPr="002219C2" w:rsidRDefault="005B1C6D" w:rsidP="005B1C6D">
      <w:pPr>
        <w:pStyle w:val="Code"/>
        <w:rPr>
          <w:highlight w:val="white"/>
        </w:rPr>
      </w:pPr>
      <w:r w:rsidRPr="002219C2">
        <w:rPr>
          <w:highlight w:val="white"/>
        </w:rPr>
        <w:t xml:space="preserve">                      subList.Add(token);</w:t>
      </w:r>
    </w:p>
    <w:p w14:paraId="681503E7" w14:textId="77777777" w:rsidR="005B1C6D" w:rsidRPr="002219C2" w:rsidRDefault="005B1C6D" w:rsidP="005B1C6D">
      <w:pPr>
        <w:pStyle w:val="Code"/>
        <w:rPr>
          <w:highlight w:val="white"/>
        </w:rPr>
      </w:pPr>
      <w:r w:rsidRPr="002219C2">
        <w:rPr>
          <w:highlight w:val="white"/>
        </w:rPr>
        <w:t xml:space="preserve">                    }</w:t>
      </w:r>
    </w:p>
    <w:p w14:paraId="09439607" w14:textId="77777777" w:rsidR="005B1C6D" w:rsidRPr="002219C2" w:rsidRDefault="005B1C6D" w:rsidP="005B1C6D">
      <w:pPr>
        <w:pStyle w:val="Code"/>
        <w:rPr>
          <w:highlight w:val="white"/>
        </w:rPr>
      </w:pPr>
      <w:r w:rsidRPr="002219C2">
        <w:rPr>
          <w:highlight w:val="white"/>
        </w:rPr>
        <w:t xml:space="preserve">                    break;</w:t>
      </w:r>
    </w:p>
    <w:p w14:paraId="00DF4D9C" w14:textId="77777777" w:rsidR="005B1C6D" w:rsidRPr="002219C2" w:rsidRDefault="005B1C6D" w:rsidP="005B1C6D">
      <w:pPr>
        <w:pStyle w:val="Code"/>
        <w:rPr>
          <w:highlight w:val="white"/>
        </w:rPr>
      </w:pPr>
      <w:r w:rsidRPr="002219C2">
        <w:rPr>
          <w:highlight w:val="white"/>
        </w:rPr>
        <w:t xml:space="preserve">                  </w:t>
      </w:r>
    </w:p>
    <w:p w14:paraId="11B0FC97" w14:textId="77777777" w:rsidR="005B1C6D" w:rsidRPr="002219C2" w:rsidRDefault="005B1C6D" w:rsidP="005B1C6D">
      <w:pPr>
        <w:pStyle w:val="Code"/>
        <w:rPr>
          <w:highlight w:val="white"/>
        </w:rPr>
      </w:pPr>
      <w:r w:rsidRPr="002219C2">
        <w:rPr>
          <w:highlight w:val="white"/>
        </w:rPr>
        <w:t xml:space="preserve">                  default:</w:t>
      </w:r>
    </w:p>
    <w:p w14:paraId="4DD6F90F" w14:textId="77777777" w:rsidR="005B1C6D" w:rsidRDefault="005B1C6D" w:rsidP="005B1C6D">
      <w:pPr>
        <w:pStyle w:val="Code"/>
        <w:rPr>
          <w:highlight w:val="white"/>
        </w:rPr>
      </w:pPr>
      <w:r w:rsidRPr="002219C2">
        <w:rPr>
          <w:highlight w:val="white"/>
        </w:rPr>
        <w:t xml:space="preserve">                    if ((level == 1) &amp;&amp;</w:t>
      </w:r>
    </w:p>
    <w:p w14:paraId="4B1D8F60" w14:textId="77777777" w:rsidR="005B1C6D" w:rsidRPr="002219C2" w:rsidRDefault="005B1C6D" w:rsidP="005B1C6D">
      <w:pPr>
        <w:pStyle w:val="Code"/>
        <w:rPr>
          <w:highlight w:val="white"/>
        </w:rPr>
      </w:pPr>
      <w:r>
        <w:rPr>
          <w:highlight w:val="white"/>
        </w:rPr>
        <w:t xml:space="preserve">                       </w:t>
      </w:r>
      <w:r w:rsidRPr="002219C2">
        <w:rPr>
          <w:highlight w:val="white"/>
        </w:rPr>
        <w:t xml:space="preserve"> (token.Id == CCompiler_Pre.Tokens.COMMA)) {</w:t>
      </w:r>
    </w:p>
    <w:p w14:paraId="48122CA4" w14:textId="77777777" w:rsidR="005B1C6D" w:rsidRDefault="005B1C6D" w:rsidP="005B1C6D">
      <w:pPr>
        <w:pStyle w:val="Code"/>
        <w:rPr>
          <w:highlight w:val="white"/>
        </w:rPr>
      </w:pPr>
      <w:r w:rsidRPr="002219C2">
        <w:rPr>
          <w:highlight w:val="white"/>
        </w:rPr>
        <w:t xml:space="preserve">                      Assert.Error(subList.Count &gt; 0, name,</w:t>
      </w:r>
    </w:p>
    <w:p w14:paraId="7C477674"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w:t>
      </w:r>
    </w:p>
    <w:p w14:paraId="5C98290A" w14:textId="77777777" w:rsidR="005B1C6D" w:rsidRPr="002219C2" w:rsidRDefault="005B1C6D" w:rsidP="005B1C6D">
      <w:pPr>
        <w:pStyle w:val="Code"/>
        <w:rPr>
          <w:highlight w:val="white"/>
        </w:rPr>
      </w:pPr>
      <w:r w:rsidRPr="002219C2">
        <w:rPr>
          <w:highlight w:val="white"/>
        </w:rPr>
        <w:t xml:space="preserve">                      SearchForMacros(subList, nameStack); // XXX</w:t>
      </w:r>
    </w:p>
    <w:p w14:paraId="546B49DC" w14:textId="77777777" w:rsidR="005B1C6D" w:rsidRPr="002219C2" w:rsidRDefault="005B1C6D" w:rsidP="005B1C6D">
      <w:pPr>
        <w:pStyle w:val="Code"/>
        <w:rPr>
          <w:highlight w:val="white"/>
        </w:rPr>
      </w:pPr>
      <w:r w:rsidRPr="002219C2">
        <w:rPr>
          <w:highlight w:val="white"/>
        </w:rPr>
        <w:t xml:space="preserve">                      mainList.Add(subList);</w:t>
      </w:r>
    </w:p>
    <w:p w14:paraId="32FD65F9" w14:textId="77777777" w:rsidR="005B1C6D" w:rsidRPr="002219C2" w:rsidRDefault="005B1C6D" w:rsidP="005B1C6D">
      <w:pPr>
        <w:pStyle w:val="Code"/>
        <w:rPr>
          <w:highlight w:val="white"/>
        </w:rPr>
      </w:pPr>
      <w:r w:rsidRPr="002219C2">
        <w:rPr>
          <w:highlight w:val="white"/>
        </w:rPr>
        <w:t xml:space="preserve">                      subList = new List&lt;Token&gt;();</w:t>
      </w:r>
    </w:p>
    <w:p w14:paraId="3E3DCE42" w14:textId="77777777" w:rsidR="005B1C6D" w:rsidRPr="002219C2" w:rsidRDefault="005B1C6D" w:rsidP="005B1C6D">
      <w:pPr>
        <w:pStyle w:val="Code"/>
        <w:rPr>
          <w:highlight w:val="white"/>
        </w:rPr>
      </w:pPr>
      <w:r w:rsidRPr="002219C2">
        <w:rPr>
          <w:highlight w:val="white"/>
        </w:rPr>
        <w:t xml:space="preserve">                    }</w:t>
      </w:r>
    </w:p>
    <w:p w14:paraId="641E9AC8" w14:textId="77777777" w:rsidR="005B1C6D" w:rsidRPr="002219C2" w:rsidRDefault="005B1C6D" w:rsidP="005B1C6D">
      <w:pPr>
        <w:pStyle w:val="Code"/>
        <w:rPr>
          <w:highlight w:val="white"/>
        </w:rPr>
      </w:pPr>
      <w:r w:rsidRPr="002219C2">
        <w:rPr>
          <w:highlight w:val="white"/>
        </w:rPr>
        <w:t xml:space="preserve">                    else {</w:t>
      </w:r>
    </w:p>
    <w:p w14:paraId="0524DE93" w14:textId="77777777" w:rsidR="005B1C6D" w:rsidRPr="002219C2" w:rsidRDefault="005B1C6D" w:rsidP="005B1C6D">
      <w:pPr>
        <w:pStyle w:val="Code"/>
        <w:rPr>
          <w:highlight w:val="white"/>
        </w:rPr>
      </w:pPr>
      <w:r w:rsidRPr="002219C2">
        <w:rPr>
          <w:highlight w:val="white"/>
        </w:rPr>
        <w:t xml:space="preserve">                      subList.Add(token);</w:t>
      </w:r>
    </w:p>
    <w:p w14:paraId="727B60CD" w14:textId="77777777" w:rsidR="005B1C6D" w:rsidRPr="002219C2" w:rsidRDefault="005B1C6D" w:rsidP="005B1C6D">
      <w:pPr>
        <w:pStyle w:val="Code"/>
        <w:rPr>
          <w:highlight w:val="white"/>
        </w:rPr>
      </w:pPr>
      <w:r w:rsidRPr="002219C2">
        <w:rPr>
          <w:highlight w:val="white"/>
        </w:rPr>
        <w:t xml:space="preserve">                    }</w:t>
      </w:r>
    </w:p>
    <w:p w14:paraId="023D898B" w14:textId="77777777" w:rsidR="005B1C6D" w:rsidRPr="002219C2" w:rsidRDefault="005B1C6D" w:rsidP="005B1C6D">
      <w:pPr>
        <w:pStyle w:val="Code"/>
        <w:rPr>
          <w:highlight w:val="white"/>
        </w:rPr>
      </w:pPr>
      <w:r w:rsidRPr="002219C2">
        <w:rPr>
          <w:highlight w:val="white"/>
        </w:rPr>
        <w:t xml:space="preserve">                    break;</w:t>
      </w:r>
    </w:p>
    <w:p w14:paraId="0DD250B9" w14:textId="77777777" w:rsidR="005B1C6D" w:rsidRPr="002219C2" w:rsidRDefault="005B1C6D" w:rsidP="005B1C6D">
      <w:pPr>
        <w:pStyle w:val="Code"/>
        <w:rPr>
          <w:highlight w:val="white"/>
        </w:rPr>
      </w:pPr>
      <w:r w:rsidRPr="002219C2">
        <w:rPr>
          <w:highlight w:val="white"/>
        </w:rPr>
        <w:t xml:space="preserve">                }</w:t>
      </w:r>
    </w:p>
    <w:p w14:paraId="586F77AA" w14:textId="77777777" w:rsidR="005B1C6D" w:rsidRPr="002219C2" w:rsidRDefault="005B1C6D" w:rsidP="005B1C6D">
      <w:pPr>
        <w:pStyle w:val="Code"/>
        <w:rPr>
          <w:highlight w:val="white"/>
        </w:rPr>
      </w:pPr>
      <w:r w:rsidRPr="002219C2">
        <w:rPr>
          <w:highlight w:val="white"/>
        </w:rPr>
        <w:t xml:space="preserve">              </w:t>
      </w:r>
    </w:p>
    <w:p w14:paraId="474E96EA" w14:textId="77777777" w:rsidR="005B1C6D" w:rsidRPr="002219C2" w:rsidRDefault="005B1C6D" w:rsidP="005B1C6D">
      <w:pPr>
        <w:pStyle w:val="Code"/>
        <w:rPr>
          <w:highlight w:val="white"/>
        </w:rPr>
      </w:pPr>
      <w:r w:rsidRPr="002219C2">
        <w:rPr>
          <w:highlight w:val="white"/>
        </w:rPr>
        <w:t xml:space="preserve">                if (level == 0) {</w:t>
      </w:r>
    </w:p>
    <w:p w14:paraId="2D0066E6" w14:textId="77777777" w:rsidR="005B1C6D" w:rsidRDefault="005B1C6D" w:rsidP="005B1C6D">
      <w:pPr>
        <w:pStyle w:val="Code"/>
        <w:rPr>
          <w:highlight w:val="white"/>
        </w:rPr>
      </w:pPr>
      <w:r w:rsidRPr="002219C2">
        <w:rPr>
          <w:highlight w:val="white"/>
        </w:rPr>
        <w:t xml:space="preserve">                  Assert.Error(subList.Count &gt; 0, name,</w:t>
      </w:r>
    </w:p>
    <w:p w14:paraId="037861DF"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Message.Empty_macro_parameter_list);</w:t>
      </w:r>
    </w:p>
    <w:p w14:paraId="3C4F5319" w14:textId="77777777" w:rsidR="005B1C6D" w:rsidRPr="002219C2" w:rsidRDefault="005B1C6D" w:rsidP="005B1C6D">
      <w:pPr>
        <w:pStyle w:val="Code"/>
        <w:rPr>
          <w:highlight w:val="white"/>
        </w:rPr>
      </w:pPr>
      <w:r w:rsidRPr="002219C2">
        <w:rPr>
          <w:highlight w:val="white"/>
        </w:rPr>
        <w:t xml:space="preserve">                  mainList.Add(subList);</w:t>
      </w:r>
    </w:p>
    <w:p w14:paraId="4A33AA91" w14:textId="77777777" w:rsidR="005B1C6D" w:rsidRPr="002219C2" w:rsidRDefault="005B1C6D" w:rsidP="005B1C6D">
      <w:pPr>
        <w:pStyle w:val="Code"/>
        <w:rPr>
          <w:highlight w:val="white"/>
        </w:rPr>
      </w:pPr>
      <w:r w:rsidRPr="002219C2">
        <w:rPr>
          <w:highlight w:val="white"/>
        </w:rPr>
        <w:t xml:space="preserve">                  break;</w:t>
      </w:r>
    </w:p>
    <w:p w14:paraId="3B235744" w14:textId="77777777" w:rsidR="005B1C6D" w:rsidRPr="002219C2" w:rsidRDefault="005B1C6D" w:rsidP="005B1C6D">
      <w:pPr>
        <w:pStyle w:val="Code"/>
        <w:rPr>
          <w:highlight w:val="white"/>
        </w:rPr>
      </w:pPr>
      <w:r w:rsidRPr="002219C2">
        <w:rPr>
          <w:highlight w:val="white"/>
        </w:rPr>
        <w:t xml:space="preserve">                }</w:t>
      </w:r>
    </w:p>
    <w:p w14:paraId="55D79655" w14:textId="77777777" w:rsidR="005B1C6D" w:rsidRPr="002219C2" w:rsidRDefault="005B1C6D" w:rsidP="005B1C6D">
      <w:pPr>
        <w:pStyle w:val="Code"/>
        <w:rPr>
          <w:highlight w:val="white"/>
        </w:rPr>
      </w:pPr>
      <w:r w:rsidRPr="002219C2">
        <w:rPr>
          <w:highlight w:val="white"/>
        </w:rPr>
        <w:t xml:space="preserve">              </w:t>
      </w:r>
    </w:p>
    <w:p w14:paraId="4AAF116C" w14:textId="77777777" w:rsidR="005B1C6D" w:rsidRPr="002219C2" w:rsidRDefault="005B1C6D" w:rsidP="005B1C6D">
      <w:pPr>
        <w:pStyle w:val="Code"/>
        <w:rPr>
          <w:highlight w:val="white"/>
        </w:rPr>
      </w:pPr>
      <w:r w:rsidRPr="002219C2">
        <w:rPr>
          <w:highlight w:val="white"/>
        </w:rPr>
        <w:t xml:space="preserve">                ++countIndex;</w:t>
      </w:r>
    </w:p>
    <w:p w14:paraId="393C2E35" w14:textId="77777777" w:rsidR="005B1C6D" w:rsidRPr="002219C2" w:rsidRDefault="005B1C6D" w:rsidP="005B1C6D">
      <w:pPr>
        <w:pStyle w:val="Code"/>
        <w:rPr>
          <w:highlight w:val="white"/>
        </w:rPr>
      </w:pPr>
      <w:r w:rsidRPr="002219C2">
        <w:rPr>
          <w:highlight w:val="white"/>
        </w:rPr>
        <w:t xml:space="preserve">              }</w:t>
      </w:r>
    </w:p>
    <w:p w14:paraId="54C57627" w14:textId="77777777" w:rsidR="005B1C6D" w:rsidRPr="002219C2" w:rsidRDefault="005B1C6D" w:rsidP="005B1C6D">
      <w:pPr>
        <w:pStyle w:val="Code"/>
        <w:rPr>
          <w:highlight w:val="white"/>
        </w:rPr>
      </w:pPr>
    </w:p>
    <w:p w14:paraId="36529A46" w14:textId="77777777" w:rsidR="005B1C6D" w:rsidRPr="002219C2" w:rsidRDefault="005B1C6D" w:rsidP="005B1C6D">
      <w:pPr>
        <w:pStyle w:val="Code"/>
        <w:rPr>
          <w:highlight w:val="white"/>
        </w:rPr>
      </w:pPr>
      <w:r w:rsidRPr="002219C2">
        <w:rPr>
          <w:highlight w:val="white"/>
        </w:rPr>
        <w:t xml:space="preserve">              Macro macro = Preprocessor.MacroMap[name];</w:t>
      </w:r>
    </w:p>
    <w:p w14:paraId="19F53CAF" w14:textId="77777777" w:rsidR="005B1C6D" w:rsidRDefault="005B1C6D" w:rsidP="005B1C6D">
      <w:pPr>
        <w:pStyle w:val="Code"/>
        <w:rPr>
          <w:highlight w:val="white"/>
        </w:rPr>
      </w:pPr>
      <w:r w:rsidRPr="002219C2">
        <w:rPr>
          <w:highlight w:val="white"/>
        </w:rPr>
        <w:t xml:space="preserve">              Assert.Error(macro.Parameters() == mainList.Count, name,</w:t>
      </w:r>
    </w:p>
    <w:p w14:paraId="7025C376" w14:textId="77777777" w:rsidR="005B1C6D" w:rsidRPr="002219C2" w:rsidRDefault="005B1C6D" w:rsidP="005B1C6D">
      <w:pPr>
        <w:pStyle w:val="Code"/>
        <w:rPr>
          <w:highlight w:val="white"/>
        </w:rPr>
      </w:pPr>
      <w:r>
        <w:rPr>
          <w:highlight w:val="white"/>
        </w:rPr>
        <w:t xml:space="preserve">                         </w:t>
      </w:r>
      <w:r w:rsidRPr="002219C2">
        <w:rPr>
          <w:highlight w:val="white"/>
        </w:rPr>
        <w:t>Message.Invalid_number_of_parameters_in_macro_call);</w:t>
      </w:r>
    </w:p>
    <w:p w14:paraId="73C8876A" w14:textId="77777777" w:rsidR="005B1C6D" w:rsidRPr="002219C2" w:rsidRDefault="005B1C6D" w:rsidP="005B1C6D">
      <w:pPr>
        <w:pStyle w:val="Code"/>
        <w:rPr>
          <w:highlight w:val="white"/>
        </w:rPr>
      </w:pPr>
      <w:r w:rsidRPr="002219C2">
        <w:rPr>
          <w:highlight w:val="white"/>
        </w:rPr>
        <w:t xml:space="preserve">            </w:t>
      </w:r>
    </w:p>
    <w:p w14:paraId="6EFFEFF5"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6BA56CFB" w14:textId="77777777" w:rsidR="005B1C6D" w:rsidRPr="002219C2" w:rsidRDefault="005B1C6D" w:rsidP="005B1C6D">
      <w:pPr>
        <w:pStyle w:val="Code"/>
        <w:rPr>
          <w:highlight w:val="white"/>
        </w:rPr>
      </w:pPr>
      <w:r w:rsidRPr="002219C2">
        <w:rPr>
          <w:highlight w:val="white"/>
        </w:rPr>
        <w:t xml:space="preserve">            </w:t>
      </w:r>
    </w:p>
    <w:p w14:paraId="4452D770" w14:textId="77777777" w:rsidR="005B1C6D" w:rsidRDefault="005B1C6D" w:rsidP="005B1C6D">
      <w:pPr>
        <w:pStyle w:val="Code"/>
        <w:rPr>
          <w:highlight w:val="white"/>
        </w:rPr>
      </w:pPr>
      <w:r w:rsidRPr="002219C2">
        <w:rPr>
          <w:highlight w:val="white"/>
        </w:rPr>
        <w:t xml:space="preserve">              for (int macroIndex = (cloneListX.Count - 1);</w:t>
      </w:r>
    </w:p>
    <w:p w14:paraId="391FC013" w14:textId="77777777" w:rsidR="005B1C6D" w:rsidRPr="002219C2" w:rsidRDefault="005B1C6D" w:rsidP="005B1C6D">
      <w:pPr>
        <w:pStyle w:val="Code"/>
        <w:rPr>
          <w:highlight w:val="white"/>
        </w:rPr>
      </w:pPr>
      <w:r>
        <w:rPr>
          <w:highlight w:val="white"/>
        </w:rPr>
        <w:t xml:space="preserve">                  </w:t>
      </w:r>
      <w:r w:rsidRPr="002219C2">
        <w:rPr>
          <w:highlight w:val="white"/>
        </w:rPr>
        <w:t xml:space="preserve"> macroIndex &gt;= 0; --macroIndex) {</w:t>
      </w:r>
    </w:p>
    <w:p w14:paraId="12187152" w14:textId="77777777" w:rsidR="005B1C6D" w:rsidRPr="002219C2" w:rsidRDefault="005B1C6D" w:rsidP="005B1C6D">
      <w:pPr>
        <w:pStyle w:val="Code"/>
        <w:rPr>
          <w:highlight w:val="white"/>
        </w:rPr>
      </w:pPr>
      <w:r w:rsidRPr="002219C2">
        <w:rPr>
          <w:highlight w:val="white"/>
        </w:rPr>
        <w:t xml:space="preserve">                Token macroToken = cloneListX[macroIndex];</w:t>
      </w:r>
    </w:p>
    <w:p w14:paraId="4EC01727" w14:textId="77777777" w:rsidR="005B1C6D" w:rsidRPr="002219C2" w:rsidRDefault="005B1C6D" w:rsidP="005B1C6D">
      <w:pPr>
        <w:pStyle w:val="Code"/>
        <w:rPr>
          <w:highlight w:val="white"/>
        </w:rPr>
      </w:pPr>
    </w:p>
    <w:p w14:paraId="3A450E22" w14:textId="77777777" w:rsidR="005B1C6D" w:rsidRPr="002219C2" w:rsidRDefault="005B1C6D" w:rsidP="005B1C6D">
      <w:pPr>
        <w:pStyle w:val="Code"/>
        <w:rPr>
          <w:highlight w:val="white"/>
        </w:rPr>
      </w:pPr>
      <w:r w:rsidRPr="002219C2">
        <w:rPr>
          <w:highlight w:val="white"/>
        </w:rPr>
        <w:t xml:space="preserve">                if (macroToken.Id == CCompiler_Pre.Tokens.MARK) {</w:t>
      </w:r>
    </w:p>
    <w:p w14:paraId="063BF576" w14:textId="77777777" w:rsidR="005B1C6D" w:rsidRPr="002219C2" w:rsidRDefault="005B1C6D" w:rsidP="005B1C6D">
      <w:pPr>
        <w:pStyle w:val="Code"/>
        <w:rPr>
          <w:highlight w:val="white"/>
        </w:rPr>
      </w:pPr>
      <w:r w:rsidRPr="002219C2">
        <w:rPr>
          <w:highlight w:val="white"/>
        </w:rPr>
        <w:t xml:space="preserve">                  int markIndex = (int) macroToken.Value;</w:t>
      </w:r>
    </w:p>
    <w:p w14:paraId="454471CE" w14:textId="77777777" w:rsidR="005B1C6D" w:rsidRPr="002219C2" w:rsidRDefault="005B1C6D" w:rsidP="005B1C6D">
      <w:pPr>
        <w:pStyle w:val="Code"/>
        <w:rPr>
          <w:highlight w:val="white"/>
        </w:rPr>
      </w:pPr>
      <w:r w:rsidRPr="002219C2">
        <w:rPr>
          <w:highlight w:val="white"/>
        </w:rPr>
        <w:t xml:space="preserve">                  cloneListX.RemoveAt(macroIndex);</w:t>
      </w:r>
    </w:p>
    <w:p w14:paraId="6DCEBFAE" w14:textId="77777777" w:rsidR="005B1C6D" w:rsidRPr="002219C2" w:rsidRDefault="005B1C6D" w:rsidP="005B1C6D">
      <w:pPr>
        <w:pStyle w:val="Code"/>
        <w:rPr>
          <w:highlight w:val="white"/>
        </w:rPr>
      </w:pPr>
      <w:r w:rsidRPr="002219C2">
        <w:rPr>
          <w:highlight w:val="white"/>
        </w:rPr>
        <w:t xml:space="preserve">                  List&lt;Token&gt; replaceList = CloneList(mainList[markIndex]);</w:t>
      </w:r>
    </w:p>
    <w:p w14:paraId="2F9C59DE" w14:textId="77777777" w:rsidR="005B1C6D" w:rsidRPr="002219C2" w:rsidRDefault="005B1C6D" w:rsidP="005B1C6D">
      <w:pPr>
        <w:pStyle w:val="Code"/>
        <w:rPr>
          <w:highlight w:val="white"/>
        </w:rPr>
      </w:pPr>
    </w:p>
    <w:p w14:paraId="1C30639B" w14:textId="77777777" w:rsidR="005B1C6D" w:rsidRDefault="005B1C6D" w:rsidP="005B1C6D">
      <w:pPr>
        <w:pStyle w:val="Code"/>
        <w:rPr>
          <w:highlight w:val="white"/>
        </w:rPr>
      </w:pPr>
      <w:r w:rsidRPr="002219C2">
        <w:rPr>
          <w:highlight w:val="white"/>
        </w:rPr>
        <w:t xml:space="preserve">                  if ((macroIndex &gt; 0) &amp;&amp;</w:t>
      </w:r>
      <w:r>
        <w:rPr>
          <w:highlight w:val="white"/>
        </w:rPr>
        <w:t xml:space="preserve"> </w:t>
      </w:r>
      <w:r w:rsidRPr="002219C2">
        <w:rPr>
          <w:highlight w:val="white"/>
        </w:rPr>
        <w:t>(cloneListX[macroIndex - 1].Id ==</w:t>
      </w:r>
    </w:p>
    <w:p w14:paraId="0769EF81" w14:textId="77777777" w:rsidR="005B1C6D" w:rsidRPr="002219C2" w:rsidRDefault="005B1C6D" w:rsidP="005B1C6D">
      <w:pPr>
        <w:pStyle w:val="Code"/>
        <w:rPr>
          <w:highlight w:val="white"/>
        </w:rPr>
      </w:pPr>
      <w:r>
        <w:rPr>
          <w:highlight w:val="white"/>
        </w:rPr>
        <w:t xml:space="preserve">                                           </w:t>
      </w:r>
      <w:r w:rsidRPr="002219C2">
        <w:rPr>
          <w:highlight w:val="white"/>
        </w:rPr>
        <w:t>CCompiler_Pre.Tokens.SHARP)) {</w:t>
      </w:r>
    </w:p>
    <w:p w14:paraId="0615D234" w14:textId="77777777" w:rsidR="005B1C6D" w:rsidRPr="002219C2" w:rsidRDefault="005B1C6D" w:rsidP="005B1C6D">
      <w:pPr>
        <w:pStyle w:val="Code"/>
        <w:rPr>
          <w:highlight w:val="white"/>
        </w:rPr>
      </w:pPr>
      <w:r w:rsidRPr="002219C2">
        <w:rPr>
          <w:highlight w:val="white"/>
        </w:rPr>
        <w:t xml:space="preserve">                    string text = "\"" + TokenListToString(replaceList) + "\"";</w:t>
      </w:r>
    </w:p>
    <w:p w14:paraId="0E2DBA0F" w14:textId="77777777" w:rsidR="005B1C6D" w:rsidRDefault="005B1C6D" w:rsidP="005B1C6D">
      <w:pPr>
        <w:pStyle w:val="Code"/>
        <w:rPr>
          <w:highlight w:val="white"/>
        </w:rPr>
      </w:pPr>
      <w:r w:rsidRPr="002219C2">
        <w:rPr>
          <w:highlight w:val="white"/>
        </w:rPr>
        <w:t xml:space="preserve">                    cloneListX.Insert(macroIndex,</w:t>
      </w:r>
    </w:p>
    <w:p w14:paraId="0B478886" w14:textId="77777777" w:rsidR="005B1C6D" w:rsidRPr="002219C2" w:rsidRDefault="005B1C6D" w:rsidP="005B1C6D">
      <w:pPr>
        <w:pStyle w:val="Code"/>
        <w:rPr>
          <w:highlight w:val="white"/>
        </w:rPr>
      </w:pPr>
      <w:r>
        <w:rPr>
          <w:highlight w:val="white"/>
        </w:rPr>
        <w:lastRenderedPageBreak/>
        <w:t xml:space="preserve">                                </w:t>
      </w:r>
      <w:r w:rsidRPr="002219C2">
        <w:rPr>
          <w:highlight w:val="white"/>
        </w:rPr>
        <w:t>new</w:t>
      </w:r>
      <w:r>
        <w:rPr>
          <w:highlight w:val="white"/>
        </w:rPr>
        <w:t xml:space="preserve"> </w:t>
      </w:r>
      <w:r w:rsidRPr="002219C2">
        <w:rPr>
          <w:highlight w:val="white"/>
        </w:rPr>
        <w:t>Token(CCompiler_Pre.Tokens.STRING, text));</w:t>
      </w:r>
    </w:p>
    <w:p w14:paraId="524D4390" w14:textId="77777777" w:rsidR="005B1C6D" w:rsidRPr="002219C2" w:rsidRDefault="005B1C6D" w:rsidP="005B1C6D">
      <w:pPr>
        <w:pStyle w:val="Code"/>
        <w:rPr>
          <w:highlight w:val="white"/>
        </w:rPr>
      </w:pPr>
      <w:r w:rsidRPr="002219C2">
        <w:rPr>
          <w:highlight w:val="white"/>
        </w:rPr>
        <w:t xml:space="preserve">                    cloneListX.RemoveAt(--macroIndex);</w:t>
      </w:r>
    </w:p>
    <w:p w14:paraId="7925BEB4" w14:textId="77777777" w:rsidR="005B1C6D" w:rsidRPr="002219C2" w:rsidRDefault="005B1C6D" w:rsidP="005B1C6D">
      <w:pPr>
        <w:pStyle w:val="Code"/>
        <w:rPr>
          <w:highlight w:val="white"/>
        </w:rPr>
      </w:pPr>
      <w:r w:rsidRPr="002219C2">
        <w:rPr>
          <w:highlight w:val="white"/>
        </w:rPr>
        <w:t xml:space="preserve">                  }</w:t>
      </w:r>
    </w:p>
    <w:p w14:paraId="381205F6" w14:textId="77777777" w:rsidR="005B1C6D" w:rsidRPr="002219C2" w:rsidRDefault="005B1C6D" w:rsidP="005B1C6D">
      <w:pPr>
        <w:pStyle w:val="Code"/>
        <w:rPr>
          <w:highlight w:val="white"/>
        </w:rPr>
      </w:pPr>
      <w:r w:rsidRPr="002219C2">
        <w:rPr>
          <w:highlight w:val="white"/>
        </w:rPr>
        <w:t xml:space="preserve">                  else {</w:t>
      </w:r>
    </w:p>
    <w:p w14:paraId="267B90E6" w14:textId="77777777" w:rsidR="005B1C6D" w:rsidRPr="002219C2" w:rsidRDefault="005B1C6D" w:rsidP="005B1C6D">
      <w:pPr>
        <w:pStyle w:val="Code"/>
        <w:rPr>
          <w:highlight w:val="white"/>
        </w:rPr>
      </w:pPr>
      <w:r w:rsidRPr="002219C2">
        <w:rPr>
          <w:highlight w:val="white"/>
        </w:rPr>
        <w:t xml:space="preserve">                    cloneListX.InsertRange(macroIndex, replaceList);</w:t>
      </w:r>
    </w:p>
    <w:p w14:paraId="6D729BEC" w14:textId="77777777" w:rsidR="005B1C6D" w:rsidRPr="002219C2" w:rsidRDefault="005B1C6D" w:rsidP="005B1C6D">
      <w:pPr>
        <w:pStyle w:val="Code"/>
        <w:rPr>
          <w:highlight w:val="white"/>
        </w:rPr>
      </w:pPr>
      <w:r w:rsidRPr="002219C2">
        <w:rPr>
          <w:highlight w:val="white"/>
        </w:rPr>
        <w:t xml:space="preserve">                  }</w:t>
      </w:r>
    </w:p>
    <w:p w14:paraId="60D49ACD" w14:textId="77777777" w:rsidR="005B1C6D" w:rsidRPr="002219C2" w:rsidRDefault="005B1C6D" w:rsidP="005B1C6D">
      <w:pPr>
        <w:pStyle w:val="Code"/>
        <w:rPr>
          <w:highlight w:val="white"/>
        </w:rPr>
      </w:pPr>
      <w:r w:rsidRPr="002219C2">
        <w:rPr>
          <w:highlight w:val="white"/>
        </w:rPr>
        <w:t xml:space="preserve">                }              </w:t>
      </w:r>
    </w:p>
    <w:p w14:paraId="5743A43B" w14:textId="77777777" w:rsidR="005B1C6D" w:rsidRPr="002219C2" w:rsidRDefault="005B1C6D" w:rsidP="005B1C6D">
      <w:pPr>
        <w:pStyle w:val="Code"/>
        <w:rPr>
          <w:highlight w:val="white"/>
        </w:rPr>
      </w:pPr>
      <w:r w:rsidRPr="002219C2">
        <w:rPr>
          <w:highlight w:val="white"/>
        </w:rPr>
        <w:t xml:space="preserve">              }</w:t>
      </w:r>
    </w:p>
    <w:p w14:paraId="59004BA4" w14:textId="77777777" w:rsidR="005B1C6D" w:rsidRPr="002219C2" w:rsidRDefault="005B1C6D" w:rsidP="005B1C6D">
      <w:pPr>
        <w:pStyle w:val="Code"/>
        <w:rPr>
          <w:highlight w:val="white"/>
        </w:rPr>
      </w:pPr>
    </w:p>
    <w:p w14:paraId="7B62B51B" w14:textId="77777777" w:rsidR="005B1C6D" w:rsidRPr="002219C2" w:rsidRDefault="005B1C6D" w:rsidP="005B1C6D">
      <w:pPr>
        <w:pStyle w:val="Code"/>
        <w:rPr>
          <w:highlight w:val="white"/>
        </w:rPr>
      </w:pPr>
      <w:r w:rsidRPr="002219C2">
        <w:rPr>
          <w:highlight w:val="white"/>
        </w:rPr>
        <w:t xml:space="preserve">              nameStack.Push(name);</w:t>
      </w:r>
    </w:p>
    <w:p w14:paraId="14CAC78B" w14:textId="77777777" w:rsidR="005B1C6D" w:rsidRPr="002219C2" w:rsidRDefault="005B1C6D" w:rsidP="005B1C6D">
      <w:pPr>
        <w:pStyle w:val="Code"/>
        <w:rPr>
          <w:highlight w:val="white"/>
        </w:rPr>
      </w:pPr>
      <w:r w:rsidRPr="002219C2">
        <w:rPr>
          <w:highlight w:val="white"/>
        </w:rPr>
        <w:t xml:space="preserve">              SearchForMacros(cloneListX, nameStack);</w:t>
      </w:r>
    </w:p>
    <w:p w14:paraId="4255E75A" w14:textId="77777777" w:rsidR="005B1C6D" w:rsidRPr="002219C2" w:rsidRDefault="005B1C6D" w:rsidP="005B1C6D">
      <w:pPr>
        <w:pStyle w:val="Code"/>
        <w:rPr>
          <w:highlight w:val="white"/>
        </w:rPr>
      </w:pPr>
      <w:r w:rsidRPr="002219C2">
        <w:rPr>
          <w:highlight w:val="white"/>
        </w:rPr>
        <w:t xml:space="preserve">              nameStack.Pop();</w:t>
      </w:r>
    </w:p>
    <w:p w14:paraId="749948F3" w14:textId="77777777" w:rsidR="005B1C6D" w:rsidRPr="002219C2" w:rsidRDefault="005B1C6D" w:rsidP="005B1C6D">
      <w:pPr>
        <w:pStyle w:val="Code"/>
        <w:rPr>
          <w:highlight w:val="white"/>
        </w:rPr>
      </w:pPr>
    </w:p>
    <w:p w14:paraId="379089A4" w14:textId="77777777" w:rsidR="005B1C6D" w:rsidRPr="002219C2" w:rsidRDefault="005B1C6D" w:rsidP="005B1C6D">
      <w:pPr>
        <w:pStyle w:val="Code"/>
        <w:rPr>
          <w:highlight w:val="white"/>
        </w:rPr>
      </w:pPr>
      <w:r w:rsidRPr="002219C2">
        <w:rPr>
          <w:highlight w:val="white"/>
        </w:rPr>
        <w:t xml:space="preserve">              tokenList.RemoveRange(index, countIndex - index + 1);</w:t>
      </w:r>
    </w:p>
    <w:p w14:paraId="3EFD19B1" w14:textId="77777777" w:rsidR="005B1C6D" w:rsidRPr="002219C2" w:rsidRDefault="005B1C6D" w:rsidP="005B1C6D">
      <w:pPr>
        <w:pStyle w:val="Code"/>
        <w:rPr>
          <w:highlight w:val="white"/>
        </w:rPr>
      </w:pPr>
      <w:r w:rsidRPr="002219C2">
        <w:rPr>
          <w:highlight w:val="white"/>
        </w:rPr>
        <w:t xml:space="preserve">              tokenList.InsertRange(index, cloneListX);</w:t>
      </w:r>
    </w:p>
    <w:p w14:paraId="0ECF6F39"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46EAA1F7" w14:textId="77777777" w:rsidR="005B1C6D" w:rsidRDefault="005B1C6D" w:rsidP="005B1C6D">
      <w:pPr>
        <w:pStyle w:val="Code"/>
        <w:rPr>
          <w:highlight w:val="white"/>
        </w:rPr>
      </w:pPr>
      <w:r w:rsidRPr="002219C2">
        <w:rPr>
          <w:highlight w:val="white"/>
        </w:rPr>
        <w:t xml:space="preserve">              tokenList[index +</w:t>
      </w:r>
    </w:p>
    <w:p w14:paraId="32546CC7" w14:textId="77777777" w:rsidR="005B1C6D" w:rsidRPr="002219C2" w:rsidRDefault="005B1C6D" w:rsidP="005B1C6D">
      <w:pPr>
        <w:pStyle w:val="Code"/>
        <w:rPr>
          <w:highlight w:val="white"/>
        </w:rPr>
      </w:pPr>
      <w:r>
        <w:rPr>
          <w:highlight w:val="white"/>
        </w:rPr>
        <w:t xml:space="preserve">                       </w:t>
      </w:r>
      <w:r w:rsidRPr="002219C2">
        <w:rPr>
          <w:highlight w:val="white"/>
        </w:rPr>
        <w:t xml:space="preserve"> cloneListX.Count].AddNewlineCount(totalNewlineCount);</w:t>
      </w:r>
    </w:p>
    <w:p w14:paraId="6BDDE548" w14:textId="77777777" w:rsidR="005B1C6D" w:rsidRPr="002219C2" w:rsidRDefault="005B1C6D" w:rsidP="005B1C6D">
      <w:pPr>
        <w:pStyle w:val="Code"/>
        <w:rPr>
          <w:highlight w:val="white"/>
        </w:rPr>
      </w:pPr>
      <w:r w:rsidRPr="002219C2">
        <w:rPr>
          <w:highlight w:val="white"/>
        </w:rPr>
        <w:t xml:space="preserve">              index += cloneListX.Count - 1;</w:t>
      </w:r>
    </w:p>
    <w:p w14:paraId="3AB1F6F0" w14:textId="77777777" w:rsidR="005B1C6D" w:rsidRPr="002219C2" w:rsidRDefault="005B1C6D" w:rsidP="005B1C6D">
      <w:pPr>
        <w:pStyle w:val="Code"/>
        <w:rPr>
          <w:highlight w:val="white"/>
        </w:rPr>
      </w:pPr>
      <w:r w:rsidRPr="002219C2">
        <w:rPr>
          <w:highlight w:val="white"/>
        </w:rPr>
        <w:t xml:space="preserve">            }</w:t>
      </w:r>
    </w:p>
    <w:p w14:paraId="585B31B9" w14:textId="77777777" w:rsidR="005B1C6D" w:rsidRPr="002219C2" w:rsidRDefault="005B1C6D" w:rsidP="005B1C6D">
      <w:pPr>
        <w:pStyle w:val="Code"/>
        <w:rPr>
          <w:highlight w:val="white"/>
        </w:rPr>
      </w:pPr>
      <w:r w:rsidRPr="002219C2">
        <w:rPr>
          <w:highlight w:val="white"/>
        </w:rPr>
        <w:t xml:space="preserve">            else {</w:t>
      </w:r>
    </w:p>
    <w:p w14:paraId="3D8F6C8F" w14:textId="77777777" w:rsidR="005B1C6D" w:rsidRPr="002219C2" w:rsidRDefault="005B1C6D" w:rsidP="005B1C6D">
      <w:pPr>
        <w:pStyle w:val="Code"/>
        <w:rPr>
          <w:highlight w:val="white"/>
        </w:rPr>
      </w:pPr>
      <w:r w:rsidRPr="002219C2">
        <w:rPr>
          <w:highlight w:val="white"/>
        </w:rPr>
        <w:t xml:space="preserve">              Macro macro = Preprocessor.MacroMap[name];</w:t>
      </w:r>
    </w:p>
    <w:p w14:paraId="4244886F" w14:textId="77777777" w:rsidR="005B1C6D" w:rsidRDefault="005B1C6D" w:rsidP="005B1C6D">
      <w:pPr>
        <w:pStyle w:val="Code"/>
        <w:rPr>
          <w:highlight w:val="white"/>
        </w:rPr>
      </w:pPr>
      <w:r w:rsidRPr="002219C2">
        <w:rPr>
          <w:highlight w:val="white"/>
        </w:rPr>
        <w:t xml:space="preserve">              Assert.Error(macro.Parameters() == 0, name,</w:t>
      </w:r>
      <w:r>
        <w:rPr>
          <w:highlight w:val="white"/>
        </w:rPr>
        <w:t xml:space="preserve"> </w:t>
      </w:r>
      <w:r w:rsidRPr="002219C2">
        <w:rPr>
          <w:highlight w:val="white"/>
        </w:rPr>
        <w:t>Message.</w:t>
      </w:r>
    </w:p>
    <w:p w14:paraId="5A32E609" w14:textId="77777777" w:rsidR="005B1C6D" w:rsidRPr="002219C2" w:rsidRDefault="005B1C6D" w:rsidP="005B1C6D">
      <w:pPr>
        <w:pStyle w:val="Code"/>
        <w:rPr>
          <w:highlight w:val="white"/>
        </w:rPr>
      </w:pPr>
      <w:r>
        <w:rPr>
          <w:highlight w:val="white"/>
        </w:rPr>
        <w:t xml:space="preserve">                           </w:t>
      </w:r>
      <w:r w:rsidRPr="002219C2">
        <w:rPr>
          <w:highlight w:val="white"/>
        </w:rPr>
        <w:t>Invalid_number_of_parameters_in_macro_call);</w:t>
      </w:r>
    </w:p>
    <w:p w14:paraId="6DAFCDB2"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0C730B1F" w14:textId="77777777" w:rsidR="005B1C6D" w:rsidRPr="002219C2" w:rsidRDefault="005B1C6D" w:rsidP="005B1C6D">
      <w:pPr>
        <w:pStyle w:val="Code"/>
        <w:rPr>
          <w:highlight w:val="white"/>
        </w:rPr>
      </w:pPr>
      <w:r w:rsidRPr="002219C2">
        <w:rPr>
          <w:highlight w:val="white"/>
        </w:rPr>
        <w:t xml:space="preserve">              nameStack.Push(name);</w:t>
      </w:r>
    </w:p>
    <w:p w14:paraId="347E55A4" w14:textId="77777777" w:rsidR="005B1C6D" w:rsidRPr="002219C2" w:rsidRDefault="005B1C6D" w:rsidP="005B1C6D">
      <w:pPr>
        <w:pStyle w:val="Code"/>
        <w:rPr>
          <w:highlight w:val="white"/>
        </w:rPr>
      </w:pPr>
      <w:r w:rsidRPr="002219C2">
        <w:rPr>
          <w:highlight w:val="white"/>
        </w:rPr>
        <w:t xml:space="preserve">              SearchForMacros(cloneListX, nameStack);</w:t>
      </w:r>
    </w:p>
    <w:p w14:paraId="6DA842F3" w14:textId="77777777" w:rsidR="005B1C6D" w:rsidRPr="002219C2" w:rsidRDefault="005B1C6D" w:rsidP="005B1C6D">
      <w:pPr>
        <w:pStyle w:val="Code"/>
        <w:rPr>
          <w:highlight w:val="white"/>
        </w:rPr>
      </w:pPr>
      <w:r w:rsidRPr="002219C2">
        <w:rPr>
          <w:highlight w:val="white"/>
        </w:rPr>
        <w:t xml:space="preserve">              nameStack.Pop();</w:t>
      </w:r>
    </w:p>
    <w:p w14:paraId="6B1D6454" w14:textId="77777777" w:rsidR="005B1C6D" w:rsidRPr="002219C2" w:rsidRDefault="005B1C6D" w:rsidP="005B1C6D">
      <w:pPr>
        <w:pStyle w:val="Code"/>
        <w:rPr>
          <w:highlight w:val="white"/>
        </w:rPr>
      </w:pPr>
    </w:p>
    <w:p w14:paraId="619ED4B0" w14:textId="77777777" w:rsidR="005B1C6D" w:rsidRPr="002219C2" w:rsidRDefault="005B1C6D" w:rsidP="005B1C6D">
      <w:pPr>
        <w:pStyle w:val="Code"/>
        <w:rPr>
          <w:highlight w:val="white"/>
        </w:rPr>
      </w:pPr>
      <w:r w:rsidRPr="002219C2">
        <w:rPr>
          <w:highlight w:val="white"/>
        </w:rPr>
        <w:t xml:space="preserve">              tokenList.RemoveAt(index);</w:t>
      </w:r>
    </w:p>
    <w:p w14:paraId="25524C9D" w14:textId="77777777" w:rsidR="005B1C6D" w:rsidRPr="002219C2" w:rsidRDefault="005B1C6D" w:rsidP="005B1C6D">
      <w:pPr>
        <w:pStyle w:val="Code"/>
        <w:rPr>
          <w:highlight w:val="white"/>
        </w:rPr>
      </w:pPr>
      <w:r w:rsidRPr="002219C2">
        <w:rPr>
          <w:highlight w:val="white"/>
        </w:rPr>
        <w:t xml:space="preserve">              tokenList.InsertRange(index, cloneListX);</w:t>
      </w:r>
    </w:p>
    <w:p w14:paraId="6151F35B"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1FF1DF79" w14:textId="77777777" w:rsidR="005B1C6D" w:rsidRPr="002219C2" w:rsidRDefault="005B1C6D" w:rsidP="005B1C6D">
      <w:pPr>
        <w:pStyle w:val="Code"/>
        <w:rPr>
          <w:highlight w:val="white"/>
        </w:rPr>
      </w:pPr>
      <w:r w:rsidRPr="002219C2">
        <w:rPr>
          <w:highlight w:val="white"/>
        </w:rPr>
        <w:t xml:space="preserve">              index += cloneListX.Count - 1;</w:t>
      </w:r>
    </w:p>
    <w:p w14:paraId="1D16F0A3" w14:textId="77777777" w:rsidR="005B1C6D" w:rsidRPr="002219C2" w:rsidRDefault="005B1C6D" w:rsidP="005B1C6D">
      <w:pPr>
        <w:pStyle w:val="Code"/>
        <w:rPr>
          <w:highlight w:val="white"/>
        </w:rPr>
      </w:pPr>
      <w:r w:rsidRPr="002219C2">
        <w:rPr>
          <w:highlight w:val="white"/>
        </w:rPr>
        <w:t xml:space="preserve">            }</w:t>
      </w:r>
    </w:p>
    <w:p w14:paraId="141A623A" w14:textId="77777777" w:rsidR="005B1C6D" w:rsidRPr="002219C2" w:rsidRDefault="005B1C6D" w:rsidP="005B1C6D">
      <w:pPr>
        <w:pStyle w:val="Code"/>
        <w:rPr>
          <w:highlight w:val="white"/>
        </w:rPr>
      </w:pPr>
      <w:r w:rsidRPr="002219C2">
        <w:rPr>
          <w:highlight w:val="white"/>
        </w:rPr>
        <w:t xml:space="preserve">          }</w:t>
      </w:r>
    </w:p>
    <w:p w14:paraId="533709B6" w14:textId="77777777" w:rsidR="005B1C6D" w:rsidRPr="002219C2" w:rsidRDefault="005B1C6D" w:rsidP="005B1C6D">
      <w:pPr>
        <w:pStyle w:val="Code"/>
        <w:rPr>
          <w:highlight w:val="white"/>
        </w:rPr>
      </w:pPr>
      <w:r w:rsidRPr="002219C2">
        <w:rPr>
          <w:highlight w:val="white"/>
        </w:rPr>
        <w:t xml:space="preserve">          else if (name.Equals("__STDC__")) {</w:t>
      </w:r>
    </w:p>
    <w:p w14:paraId="017C5F44" w14:textId="77777777" w:rsidR="005B1C6D" w:rsidRDefault="005B1C6D" w:rsidP="005B1C6D">
      <w:pPr>
        <w:pStyle w:val="Code"/>
        <w:rPr>
          <w:highlight w:val="white"/>
        </w:rPr>
      </w:pPr>
      <w:r w:rsidRPr="002219C2">
        <w:rPr>
          <w:highlight w:val="white"/>
        </w:rPr>
        <w:t xml:space="preserve">            tokenList[index] =</w:t>
      </w:r>
    </w:p>
    <w:p w14:paraId="1B5F6682"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1, beginNewlineCount);</w:t>
      </w:r>
    </w:p>
    <w:p w14:paraId="35EC428C" w14:textId="77777777" w:rsidR="005B1C6D" w:rsidRPr="002219C2" w:rsidRDefault="005B1C6D" w:rsidP="005B1C6D">
      <w:pPr>
        <w:pStyle w:val="Code"/>
        <w:rPr>
          <w:highlight w:val="white"/>
        </w:rPr>
      </w:pPr>
      <w:r w:rsidRPr="002219C2">
        <w:rPr>
          <w:highlight w:val="white"/>
        </w:rPr>
        <w:t xml:space="preserve">          }</w:t>
      </w:r>
    </w:p>
    <w:p w14:paraId="43C1D87A" w14:textId="77777777" w:rsidR="005B1C6D" w:rsidRPr="002219C2" w:rsidRDefault="005B1C6D" w:rsidP="005B1C6D">
      <w:pPr>
        <w:pStyle w:val="Code"/>
        <w:rPr>
          <w:highlight w:val="white"/>
        </w:rPr>
      </w:pPr>
      <w:r w:rsidRPr="002219C2">
        <w:rPr>
          <w:highlight w:val="white"/>
        </w:rPr>
        <w:t xml:space="preserve">          else if (name.Equals("__FILE__")) {</w:t>
      </w:r>
    </w:p>
    <w:p w14:paraId="7E9A99C8" w14:textId="77777777" w:rsidR="005B1C6D" w:rsidRDefault="005B1C6D" w:rsidP="005B1C6D">
      <w:pPr>
        <w:pStyle w:val="Code"/>
        <w:rPr>
          <w:highlight w:val="white"/>
        </w:rPr>
      </w:pPr>
      <w:r w:rsidRPr="002219C2">
        <w:rPr>
          <w:highlight w:val="white"/>
        </w:rPr>
        <w:t xml:space="preserve">            string text = "\"" +</w:t>
      </w:r>
      <w:r>
        <w:rPr>
          <w:highlight w:val="white"/>
        </w:rPr>
        <w:t xml:space="preserve"> </w:t>
      </w:r>
      <w:r w:rsidRPr="002219C2">
        <w:rPr>
          <w:highlight w:val="white"/>
        </w:rPr>
        <w:t>CCompiler_Main.Scanner.Path</w:t>
      </w:r>
    </w:p>
    <w:p w14:paraId="0C0A8937" w14:textId="77777777" w:rsidR="005B1C6D" w:rsidRPr="002219C2" w:rsidRDefault="005B1C6D" w:rsidP="005B1C6D">
      <w:pPr>
        <w:pStyle w:val="Code"/>
        <w:rPr>
          <w:highlight w:val="white"/>
        </w:rPr>
      </w:pPr>
      <w:r>
        <w:rPr>
          <w:highlight w:val="white"/>
        </w:rPr>
        <w:t xml:space="preserve">                          </w:t>
      </w:r>
      <w:r w:rsidRPr="002219C2">
        <w:rPr>
          <w:highlight w:val="white"/>
        </w:rPr>
        <w:t>.FullName.Replace("\\", "\\\\") + "\"";</w:t>
      </w:r>
    </w:p>
    <w:p w14:paraId="0B3ECAB1" w14:textId="77777777" w:rsidR="005B1C6D" w:rsidRDefault="005B1C6D" w:rsidP="005B1C6D">
      <w:pPr>
        <w:pStyle w:val="Code"/>
        <w:rPr>
          <w:highlight w:val="white"/>
        </w:rPr>
      </w:pPr>
      <w:r w:rsidRPr="002219C2">
        <w:rPr>
          <w:highlight w:val="white"/>
        </w:rPr>
        <w:t xml:space="preserve">            tokenList[index] =</w:t>
      </w:r>
    </w:p>
    <w:p w14:paraId="02F29543"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2F54DE38" w14:textId="77777777" w:rsidR="005B1C6D" w:rsidRPr="002219C2" w:rsidRDefault="005B1C6D" w:rsidP="005B1C6D">
      <w:pPr>
        <w:pStyle w:val="Code"/>
        <w:rPr>
          <w:highlight w:val="white"/>
        </w:rPr>
      </w:pPr>
      <w:r w:rsidRPr="002219C2">
        <w:rPr>
          <w:highlight w:val="white"/>
        </w:rPr>
        <w:t xml:space="preserve">          }</w:t>
      </w:r>
    </w:p>
    <w:p w14:paraId="65DDCAA2" w14:textId="77777777" w:rsidR="005B1C6D" w:rsidRPr="002219C2" w:rsidRDefault="005B1C6D" w:rsidP="005B1C6D">
      <w:pPr>
        <w:pStyle w:val="Code"/>
        <w:rPr>
          <w:highlight w:val="white"/>
        </w:rPr>
      </w:pPr>
      <w:r w:rsidRPr="002219C2">
        <w:rPr>
          <w:highlight w:val="white"/>
        </w:rPr>
        <w:t xml:space="preserve">          else if (name.Equals("__LINE__")) {</w:t>
      </w:r>
    </w:p>
    <w:p w14:paraId="08B393DA" w14:textId="77777777" w:rsidR="005B1C6D" w:rsidRDefault="005B1C6D" w:rsidP="005B1C6D">
      <w:pPr>
        <w:pStyle w:val="Code"/>
        <w:rPr>
          <w:highlight w:val="white"/>
        </w:rPr>
      </w:pPr>
      <w:r w:rsidRPr="002219C2">
        <w:rPr>
          <w:highlight w:val="white"/>
        </w:rPr>
        <w:t xml:space="preserve">            tokenList[index] =</w:t>
      </w:r>
    </w:p>
    <w:p w14:paraId="6C3BD45B" w14:textId="77777777" w:rsidR="005B1C6D" w:rsidRDefault="005B1C6D" w:rsidP="005B1C6D">
      <w:pPr>
        <w:pStyle w:val="Code"/>
        <w:rPr>
          <w:highlight w:val="white"/>
        </w:rPr>
      </w:pPr>
      <w:r>
        <w:rPr>
          <w:highlight w:val="white"/>
        </w:rPr>
        <w:t xml:space="preserve">             </w:t>
      </w:r>
      <w:r w:rsidRPr="002219C2">
        <w:rPr>
          <w:highlight w:val="white"/>
        </w:rPr>
        <w:t xml:space="preserve"> new Token(CCompiler_Pre.Tokens.TOKEN,</w:t>
      </w:r>
    </w:p>
    <w:p w14:paraId="4E4E8FCF" w14:textId="77777777" w:rsidR="005B1C6D" w:rsidRPr="002219C2" w:rsidRDefault="005B1C6D" w:rsidP="005B1C6D">
      <w:pPr>
        <w:pStyle w:val="Code"/>
        <w:rPr>
          <w:highlight w:val="white"/>
        </w:rPr>
      </w:pPr>
      <w:r>
        <w:rPr>
          <w:highlight w:val="white"/>
        </w:rPr>
        <w:t xml:space="preserve">                       </w:t>
      </w:r>
      <w:r w:rsidRPr="002219C2">
        <w:rPr>
          <w:highlight w:val="white"/>
        </w:rPr>
        <w:t xml:space="preserve"> CCompiler_Main.Scanner.Line, beginNewlineCount);</w:t>
      </w:r>
    </w:p>
    <w:p w14:paraId="36EFCFA4" w14:textId="77777777" w:rsidR="005B1C6D" w:rsidRPr="002219C2" w:rsidRDefault="005B1C6D" w:rsidP="005B1C6D">
      <w:pPr>
        <w:pStyle w:val="Code"/>
        <w:rPr>
          <w:highlight w:val="white"/>
        </w:rPr>
      </w:pPr>
      <w:r w:rsidRPr="002219C2">
        <w:rPr>
          <w:highlight w:val="white"/>
        </w:rPr>
        <w:t xml:space="preserve">          }</w:t>
      </w:r>
    </w:p>
    <w:p w14:paraId="28FD9F72" w14:textId="77777777" w:rsidR="005B1C6D" w:rsidRPr="002219C2" w:rsidRDefault="005B1C6D" w:rsidP="005B1C6D">
      <w:pPr>
        <w:pStyle w:val="Code"/>
        <w:rPr>
          <w:highlight w:val="white"/>
        </w:rPr>
      </w:pPr>
      <w:r w:rsidRPr="002219C2">
        <w:rPr>
          <w:highlight w:val="white"/>
        </w:rPr>
        <w:t xml:space="preserve">          else if (name.Equals("__DATE__")) {</w:t>
      </w:r>
    </w:p>
    <w:p w14:paraId="24DA9C3A" w14:textId="77777777" w:rsidR="005B1C6D" w:rsidRPr="002219C2" w:rsidRDefault="005B1C6D" w:rsidP="005B1C6D">
      <w:pPr>
        <w:pStyle w:val="Code"/>
        <w:rPr>
          <w:highlight w:val="white"/>
        </w:rPr>
      </w:pPr>
      <w:r w:rsidRPr="002219C2">
        <w:rPr>
          <w:highlight w:val="white"/>
        </w:rPr>
        <w:t xml:space="preserve">            string text = "\"" + DateTime.Now.ToString("MMMM dd yyyy") + "\"";</w:t>
      </w:r>
    </w:p>
    <w:p w14:paraId="71A81F4E" w14:textId="77777777" w:rsidR="005B1C6D" w:rsidRDefault="005B1C6D" w:rsidP="005B1C6D">
      <w:pPr>
        <w:pStyle w:val="Code"/>
        <w:rPr>
          <w:highlight w:val="white"/>
        </w:rPr>
      </w:pPr>
      <w:r w:rsidRPr="002219C2">
        <w:rPr>
          <w:highlight w:val="white"/>
        </w:rPr>
        <w:t xml:space="preserve">            tokenList[index] =</w:t>
      </w:r>
    </w:p>
    <w:p w14:paraId="59C5E30E"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17A46356" w14:textId="77777777" w:rsidR="005B1C6D" w:rsidRPr="002219C2" w:rsidRDefault="005B1C6D" w:rsidP="005B1C6D">
      <w:pPr>
        <w:pStyle w:val="Code"/>
        <w:rPr>
          <w:highlight w:val="white"/>
        </w:rPr>
      </w:pPr>
      <w:r w:rsidRPr="002219C2">
        <w:rPr>
          <w:highlight w:val="white"/>
        </w:rPr>
        <w:t xml:space="preserve">          }</w:t>
      </w:r>
    </w:p>
    <w:p w14:paraId="18838627" w14:textId="77777777" w:rsidR="005B1C6D" w:rsidRPr="002219C2" w:rsidRDefault="005B1C6D" w:rsidP="005B1C6D">
      <w:pPr>
        <w:pStyle w:val="Code"/>
        <w:rPr>
          <w:highlight w:val="white"/>
        </w:rPr>
      </w:pPr>
      <w:r w:rsidRPr="002219C2">
        <w:rPr>
          <w:highlight w:val="white"/>
        </w:rPr>
        <w:t xml:space="preserve">          else if (name.Equals("__TIME__")) {</w:t>
      </w:r>
    </w:p>
    <w:p w14:paraId="08BE4A95" w14:textId="77777777" w:rsidR="005B1C6D" w:rsidRPr="002219C2" w:rsidRDefault="005B1C6D" w:rsidP="005B1C6D">
      <w:pPr>
        <w:pStyle w:val="Code"/>
        <w:rPr>
          <w:highlight w:val="white"/>
        </w:rPr>
      </w:pPr>
      <w:r w:rsidRPr="002219C2">
        <w:rPr>
          <w:highlight w:val="white"/>
        </w:rPr>
        <w:t xml:space="preserve">            string text = "\"" + DateTime.Now.ToString("HH:mm:ss") + "\"";</w:t>
      </w:r>
    </w:p>
    <w:p w14:paraId="073FE364" w14:textId="77777777" w:rsidR="005B1C6D" w:rsidRDefault="005B1C6D" w:rsidP="005B1C6D">
      <w:pPr>
        <w:pStyle w:val="Code"/>
        <w:rPr>
          <w:highlight w:val="white"/>
        </w:rPr>
      </w:pPr>
      <w:r w:rsidRPr="002219C2">
        <w:rPr>
          <w:highlight w:val="white"/>
        </w:rPr>
        <w:lastRenderedPageBreak/>
        <w:t xml:space="preserve">            tokenList[index] =</w:t>
      </w:r>
    </w:p>
    <w:p w14:paraId="39031BB7"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474B11A6" w14:textId="77777777" w:rsidR="005B1C6D" w:rsidRPr="002219C2" w:rsidRDefault="005B1C6D" w:rsidP="005B1C6D">
      <w:pPr>
        <w:pStyle w:val="Code"/>
        <w:rPr>
          <w:highlight w:val="white"/>
        </w:rPr>
      </w:pPr>
      <w:r w:rsidRPr="002219C2">
        <w:rPr>
          <w:highlight w:val="white"/>
        </w:rPr>
        <w:t xml:space="preserve">          }</w:t>
      </w:r>
    </w:p>
    <w:p w14:paraId="25F0E2CD" w14:textId="77777777" w:rsidR="005B1C6D" w:rsidRPr="002219C2" w:rsidRDefault="005B1C6D" w:rsidP="005B1C6D">
      <w:pPr>
        <w:pStyle w:val="Code"/>
        <w:rPr>
          <w:highlight w:val="white"/>
        </w:rPr>
      </w:pPr>
      <w:r w:rsidRPr="002219C2">
        <w:rPr>
          <w:highlight w:val="white"/>
        </w:rPr>
        <w:t xml:space="preserve">        }</w:t>
      </w:r>
    </w:p>
    <w:p w14:paraId="25398F9E" w14:textId="77777777" w:rsidR="005B1C6D" w:rsidRPr="002219C2" w:rsidRDefault="005B1C6D" w:rsidP="005B1C6D">
      <w:pPr>
        <w:pStyle w:val="Code"/>
        <w:rPr>
          <w:highlight w:val="white"/>
        </w:rPr>
      </w:pPr>
      <w:r w:rsidRPr="002219C2">
        <w:rPr>
          <w:highlight w:val="white"/>
        </w:rPr>
        <w:t xml:space="preserve">      }</w:t>
      </w:r>
    </w:p>
    <w:p w14:paraId="2C475C45" w14:textId="77777777" w:rsidR="005B1C6D" w:rsidRPr="002219C2" w:rsidRDefault="005B1C6D" w:rsidP="005B1C6D">
      <w:pPr>
        <w:pStyle w:val="Code"/>
        <w:rPr>
          <w:highlight w:val="white"/>
        </w:rPr>
      </w:pPr>
      <w:r w:rsidRPr="002219C2">
        <w:rPr>
          <w:highlight w:val="white"/>
        </w:rPr>
        <w:t xml:space="preserve">    }</w:t>
      </w:r>
    </w:p>
    <w:p w14:paraId="48AB7B90" w14:textId="77777777" w:rsidR="005B1C6D" w:rsidRPr="00EC76D5" w:rsidRDefault="005B1C6D" w:rsidP="005B1C6D">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sidRPr="00EC76D5">
        <w:rPr>
          <w:rStyle w:val="CodeInText"/>
        </w:rPr>
        <w:t>paranCount</w:t>
      </w:r>
      <w:proofErr w:type="spellEnd"/>
      <w:r w:rsidRPr="00EC76D5">
        <w:t xml:space="preserve"> counts the level of parentheses nesting and only takes parameter into consideration when the nesting level is zero.</w:t>
      </w:r>
    </w:p>
    <w:p w14:paraId="75B01B80" w14:textId="77777777" w:rsidR="005B1C6D" w:rsidRPr="00EC76D5" w:rsidRDefault="005B1C6D" w:rsidP="005B1C6D">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Pr="00EC76D5">
        <w:rPr>
          <w:rStyle w:val="CodeInText"/>
        </w:rPr>
        <w:t>MacroMap</w:t>
      </w:r>
      <w:proofErr w:type="spellEnd"/>
      <w:r w:rsidRPr="00EC76D5">
        <w:t>, the number of parameters is checked and then the parameter locations in the macro body are replaced by the actual parameters.</w:t>
      </w:r>
    </w:p>
    <w:p w14:paraId="001BF5B0" w14:textId="77777777" w:rsidR="005B1C6D" w:rsidRPr="00EC76D5" w:rsidRDefault="005B1C6D" w:rsidP="005B1C6D">
      <w:r w:rsidRPr="00EC76D5">
        <w:t xml:space="preserve">If the macro name is not stored in </w:t>
      </w:r>
      <w:proofErr w:type="spellStart"/>
      <w:r w:rsidRPr="00EC76D5">
        <w:rPr>
          <w:rStyle w:val="CodeInText"/>
        </w:rPr>
        <w:t>MacroMap</w:t>
      </w:r>
      <w:proofErr w:type="spellEnd"/>
      <w:r w:rsidRPr="00EC76D5">
        <w:t xml:space="preserve">, it may be one of the predefined special macros. The </w:t>
      </w:r>
      <w:r w:rsidRPr="00EC76D5">
        <w:rPr>
          <w:rStyle w:val="CodeInText"/>
        </w:rPr>
        <w:t>__</w:t>
      </w:r>
      <w:proofErr w:type="spellStart"/>
      <w:r w:rsidRPr="00EC76D5">
        <w:rPr>
          <w:rStyle w:val="CodeInText"/>
        </w:rPr>
        <w:t>STDC</w:t>
      </w:r>
      <w:proofErr w:type="spellEnd"/>
      <w:r w:rsidRPr="00EC76D5">
        <w:rPr>
          <w:rStyle w:val="CodeInText"/>
        </w:rPr>
        <w:t>__</w:t>
      </w:r>
      <w:r w:rsidRPr="00EC76D5">
        <w:t xml:space="preserve"> macro is replaced by the one integer value since the compiler of this book supports standard C.</w:t>
      </w:r>
    </w:p>
    <w:p w14:paraId="4BAD21E6" w14:textId="77777777" w:rsidR="005B1C6D" w:rsidRPr="00EC76D5" w:rsidRDefault="005B1C6D" w:rsidP="005B1C6D">
      <w:r w:rsidRPr="00EC76D5">
        <w:t xml:space="preserve">The </w:t>
      </w:r>
      <w:r w:rsidRPr="00EC76D5">
        <w:rPr>
          <w:rStyle w:val="CodeInText"/>
        </w:rPr>
        <w:t>__FILE__</w:t>
      </w:r>
      <w:r w:rsidRPr="00EC76D5">
        <w:t xml:space="preserve"> macro is replaced by the current path (</w:t>
      </w:r>
      <w:proofErr w:type="spellStart"/>
      <w:r w:rsidRPr="00EC76D5">
        <w:rPr>
          <w:rStyle w:val="CodeInText"/>
        </w:rPr>
        <w:t>Main.Path</w:t>
      </w:r>
      <w:proofErr w:type="spellEnd"/>
      <w:r w:rsidRPr="00EC76D5">
        <w:t xml:space="preserve">), the </w:t>
      </w:r>
      <w:r w:rsidRPr="00EC76D5">
        <w:rPr>
          <w:rStyle w:val="CodeInText"/>
        </w:rPr>
        <w:t>__LINE__</w:t>
      </w:r>
      <w:r w:rsidRPr="00EC76D5">
        <w:t xml:space="preserve"> macro is replaced by the current line number (</w:t>
      </w:r>
      <w:proofErr w:type="spellStart"/>
      <w:r w:rsidRPr="00EC76D5">
        <w:rPr>
          <w:rStyle w:val="CodeInText"/>
        </w:rPr>
        <w:t>Main.Line</w:t>
      </w:r>
      <w:proofErr w:type="spellEnd"/>
      <w:r w:rsidRPr="00EC76D5">
        <w:t>).</w:t>
      </w:r>
    </w:p>
    <w:p w14:paraId="4BFA60E7" w14:textId="77777777" w:rsidR="005B1C6D" w:rsidRPr="00EC76D5" w:rsidRDefault="005B1C6D" w:rsidP="005B1C6D">
      <w:r w:rsidRPr="00EC76D5">
        <w:t xml:space="preserve">The </w:t>
      </w:r>
      <w:r w:rsidRPr="00EC76D5">
        <w:rPr>
          <w:rStyle w:val="CodeInText"/>
        </w:rPr>
        <w:t>__DATE__</w:t>
      </w:r>
      <w:r w:rsidRPr="00EC76D5">
        <w:t xml:space="preserve"> macro is replaced by the current date on the format “Jan 1, 1970” and the </w:t>
      </w:r>
      <w:r w:rsidRPr="00EC76D5">
        <w:rPr>
          <w:rStyle w:val="CodeInText"/>
        </w:rPr>
        <w:t>__TIME__</w:t>
      </w:r>
      <w:r w:rsidRPr="00EC76D5">
        <w:t xml:space="preserve"> macro is replaced by the current time on the format “01:02:03”.</w:t>
      </w:r>
    </w:p>
    <w:p w14:paraId="5F6458CE" w14:textId="77777777" w:rsidR="005B1C6D" w:rsidRPr="00EC76D5" w:rsidRDefault="005B1C6D" w:rsidP="005B1C6D">
      <w:pPr>
        <w:pStyle w:val="Rubrik3"/>
      </w:pPr>
      <w:bookmarkStart w:id="562" w:name="_Toc49764319"/>
      <w:r w:rsidRPr="00EC76D5">
        <w:t>String Merging</w:t>
      </w:r>
      <w:bookmarkEnd w:id="562"/>
    </w:p>
    <w:p w14:paraId="27AFBD57" w14:textId="77777777" w:rsidR="005B1C6D" w:rsidRPr="00EC76D5" w:rsidRDefault="005B1C6D" w:rsidP="005B1C6D">
      <w:r w:rsidRPr="00EC76D5">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3B27544C" w14:textId="77777777" w:rsidTr="0092795B">
        <w:tc>
          <w:tcPr>
            <w:tcW w:w="3116" w:type="dxa"/>
          </w:tcPr>
          <w:p w14:paraId="1BFF78AA" w14:textId="77777777" w:rsidR="005B1C6D" w:rsidRPr="00EC76D5" w:rsidRDefault="005B1C6D" w:rsidP="0092795B">
            <w:pPr>
              <w:pStyle w:val="Code"/>
            </w:pPr>
            <w:r w:rsidRPr="00EC76D5">
              <w:t>"Hello" "World"</w:t>
            </w:r>
            <w:r w:rsidRPr="00EC76D5">
              <w:tab/>
            </w:r>
          </w:p>
        </w:tc>
        <w:tc>
          <w:tcPr>
            <w:tcW w:w="3117" w:type="dxa"/>
          </w:tcPr>
          <w:p w14:paraId="32C4E53B" w14:textId="77777777" w:rsidR="005B1C6D" w:rsidRPr="00EC76D5" w:rsidRDefault="005B1C6D" w:rsidP="0092795B">
            <w:pPr>
              <w:pStyle w:val="Code"/>
            </w:pPr>
            <w:r w:rsidRPr="00EC76D5">
              <w:t>"HelloWorld"</w:t>
            </w:r>
          </w:p>
        </w:tc>
        <w:tc>
          <w:tcPr>
            <w:tcW w:w="3117" w:type="dxa"/>
          </w:tcPr>
          <w:p w14:paraId="469AC93F" w14:textId="77777777" w:rsidR="005B1C6D" w:rsidRPr="00EC76D5" w:rsidRDefault="005B1C6D" w:rsidP="0092795B">
            <w:pPr>
              <w:pStyle w:val="Code"/>
            </w:pPr>
          </w:p>
        </w:tc>
      </w:tr>
      <w:tr w:rsidR="005B1C6D" w:rsidRPr="00EC76D5" w14:paraId="15194CCD" w14:textId="77777777" w:rsidTr="0092795B">
        <w:tc>
          <w:tcPr>
            <w:tcW w:w="3116" w:type="dxa"/>
          </w:tcPr>
          <w:p w14:paraId="6ED9BC5A" w14:textId="77777777" w:rsidR="005B1C6D" w:rsidRPr="00EC76D5" w:rsidRDefault="005B1C6D" w:rsidP="0092795B">
            <w:r w:rsidRPr="00EC76D5">
              <w:t>(a) Before</w:t>
            </w:r>
          </w:p>
        </w:tc>
        <w:tc>
          <w:tcPr>
            <w:tcW w:w="3117" w:type="dxa"/>
          </w:tcPr>
          <w:p w14:paraId="321BB33F" w14:textId="77777777" w:rsidR="005B1C6D" w:rsidRPr="00EC76D5" w:rsidRDefault="005B1C6D" w:rsidP="0092795B">
            <w:r w:rsidRPr="00EC76D5">
              <w:t>(b) After</w:t>
            </w:r>
          </w:p>
        </w:tc>
        <w:tc>
          <w:tcPr>
            <w:tcW w:w="3117" w:type="dxa"/>
          </w:tcPr>
          <w:p w14:paraId="6BB836C0" w14:textId="77777777" w:rsidR="005B1C6D" w:rsidRPr="00EC76D5" w:rsidRDefault="005B1C6D" w:rsidP="0092795B">
            <w:pPr>
              <w:pStyle w:val="Code"/>
            </w:pPr>
          </w:p>
        </w:tc>
      </w:tr>
    </w:tbl>
    <w:p w14:paraId="06A4216E" w14:textId="77777777" w:rsidR="005B1C6D" w:rsidRPr="00F045EA" w:rsidRDefault="005B1C6D" w:rsidP="005B1C6D">
      <w:pPr>
        <w:pStyle w:val="Code"/>
        <w:rPr>
          <w:highlight w:val="white"/>
        </w:rPr>
      </w:pPr>
      <w:r w:rsidRPr="00F045EA">
        <w:rPr>
          <w:highlight w:val="white"/>
        </w:rPr>
        <w:t xml:space="preserve">    private void ConcatTokens(List&lt;Token&gt; tokenList) {</w:t>
      </w:r>
    </w:p>
    <w:p w14:paraId="61A31AFA" w14:textId="77777777" w:rsidR="005B1C6D" w:rsidRPr="00F045EA" w:rsidRDefault="005B1C6D" w:rsidP="005B1C6D">
      <w:pPr>
        <w:pStyle w:val="Code"/>
        <w:rPr>
          <w:highlight w:val="white"/>
        </w:rPr>
      </w:pPr>
      <w:r w:rsidRPr="00F045EA">
        <w:rPr>
          <w:highlight w:val="white"/>
        </w:rPr>
        <w:t xml:space="preserve">      for (int index = 1; index &lt; (tokenList.Count - 1); ++index) {</w:t>
      </w:r>
    </w:p>
    <w:p w14:paraId="494ED47E" w14:textId="77777777" w:rsidR="005B1C6D" w:rsidRPr="00F045EA" w:rsidRDefault="005B1C6D" w:rsidP="005B1C6D">
      <w:pPr>
        <w:pStyle w:val="Code"/>
        <w:rPr>
          <w:highlight w:val="white"/>
        </w:rPr>
      </w:pPr>
      <w:r w:rsidRPr="00F045EA">
        <w:rPr>
          <w:highlight w:val="white"/>
        </w:rPr>
        <w:t xml:space="preserve">        Token thisToken = tokenList[index];</w:t>
      </w:r>
    </w:p>
    <w:p w14:paraId="703AC049" w14:textId="77777777" w:rsidR="005B1C6D" w:rsidRPr="00F045EA" w:rsidRDefault="005B1C6D" w:rsidP="005B1C6D">
      <w:pPr>
        <w:pStyle w:val="Code"/>
        <w:rPr>
          <w:highlight w:val="white"/>
        </w:rPr>
      </w:pPr>
    </w:p>
    <w:p w14:paraId="18EF9A8C" w14:textId="77777777" w:rsidR="005B1C6D" w:rsidRPr="00F045EA" w:rsidRDefault="005B1C6D" w:rsidP="005B1C6D">
      <w:pPr>
        <w:pStyle w:val="Code"/>
        <w:rPr>
          <w:highlight w:val="white"/>
        </w:rPr>
      </w:pPr>
      <w:r w:rsidRPr="00F045EA">
        <w:rPr>
          <w:highlight w:val="white"/>
        </w:rPr>
        <w:t xml:space="preserve">        if (thisToken.Id == CCompiler_Pre.Tokens.DOUBLE_SHARP) {</w:t>
      </w:r>
    </w:p>
    <w:p w14:paraId="3B08A13C" w14:textId="77777777" w:rsidR="005B1C6D" w:rsidRDefault="005B1C6D" w:rsidP="005B1C6D">
      <w:pPr>
        <w:pStyle w:val="Code"/>
        <w:rPr>
          <w:highlight w:val="white"/>
        </w:rPr>
      </w:pPr>
      <w:r w:rsidRPr="00F045EA">
        <w:rPr>
          <w:highlight w:val="white"/>
        </w:rPr>
        <w:t xml:space="preserve">          Token prevToken = tokenList[index - 1],</w:t>
      </w:r>
    </w:p>
    <w:p w14:paraId="551E535C" w14:textId="77777777" w:rsidR="005B1C6D" w:rsidRPr="00F045EA" w:rsidRDefault="005B1C6D" w:rsidP="005B1C6D">
      <w:pPr>
        <w:pStyle w:val="Code"/>
        <w:rPr>
          <w:highlight w:val="white"/>
        </w:rPr>
      </w:pPr>
      <w:r>
        <w:rPr>
          <w:highlight w:val="white"/>
        </w:rPr>
        <w:t xml:space="preserve">                </w:t>
      </w:r>
      <w:r w:rsidRPr="00F045EA">
        <w:rPr>
          <w:highlight w:val="white"/>
        </w:rPr>
        <w:t>nextToken = tokenList[index + 1];</w:t>
      </w:r>
    </w:p>
    <w:p w14:paraId="0770E517" w14:textId="77777777" w:rsidR="005B1C6D" w:rsidRPr="00F045EA" w:rsidRDefault="005B1C6D" w:rsidP="005B1C6D">
      <w:pPr>
        <w:pStyle w:val="Code"/>
        <w:rPr>
          <w:highlight w:val="white"/>
        </w:rPr>
      </w:pPr>
    </w:p>
    <w:p w14:paraId="11114FB7" w14:textId="77777777" w:rsidR="005B1C6D" w:rsidRPr="00F045EA" w:rsidRDefault="005B1C6D" w:rsidP="005B1C6D">
      <w:pPr>
        <w:pStyle w:val="Code"/>
        <w:rPr>
          <w:highlight w:val="white"/>
        </w:rPr>
      </w:pPr>
      <w:r w:rsidRPr="00F045EA">
        <w:rPr>
          <w:highlight w:val="white"/>
        </w:rPr>
        <w:t xml:space="preserve">          if ((prevToken.Id == CCompiler_Pre.Tokens.STRING) ||</w:t>
      </w:r>
    </w:p>
    <w:p w14:paraId="602BE756" w14:textId="77777777" w:rsidR="005B1C6D" w:rsidRPr="00F045EA" w:rsidRDefault="005B1C6D" w:rsidP="005B1C6D">
      <w:pPr>
        <w:pStyle w:val="Code"/>
        <w:rPr>
          <w:highlight w:val="white"/>
        </w:rPr>
      </w:pPr>
      <w:r w:rsidRPr="00F045EA">
        <w:rPr>
          <w:highlight w:val="white"/>
        </w:rPr>
        <w:t xml:space="preserve">              (nextToken.Id == CCompiler_Pre.Tokens.STRING)) {</w:t>
      </w:r>
    </w:p>
    <w:p w14:paraId="0F56AF81" w14:textId="77777777" w:rsidR="005B1C6D" w:rsidRPr="00F045EA" w:rsidRDefault="005B1C6D" w:rsidP="005B1C6D">
      <w:pPr>
        <w:pStyle w:val="Code"/>
        <w:rPr>
          <w:highlight w:val="white"/>
        </w:rPr>
      </w:pPr>
      <w:r w:rsidRPr="00F045EA">
        <w:rPr>
          <w:highlight w:val="white"/>
        </w:rPr>
        <w:t xml:space="preserve">            nextToken.AddNewlineCount(thisToken.GetNewlineCount());</w:t>
      </w:r>
    </w:p>
    <w:p w14:paraId="0B979280" w14:textId="77777777" w:rsidR="005B1C6D" w:rsidRPr="00F045EA" w:rsidRDefault="005B1C6D" w:rsidP="005B1C6D">
      <w:pPr>
        <w:pStyle w:val="Code"/>
        <w:rPr>
          <w:highlight w:val="white"/>
        </w:rPr>
      </w:pPr>
      <w:r w:rsidRPr="00F045EA">
        <w:rPr>
          <w:highlight w:val="white"/>
        </w:rPr>
        <w:t xml:space="preserve">            tokenList.RemoveAt(index);</w:t>
      </w:r>
    </w:p>
    <w:p w14:paraId="50DBF989" w14:textId="77777777" w:rsidR="005B1C6D" w:rsidRPr="00F045EA" w:rsidRDefault="005B1C6D" w:rsidP="005B1C6D">
      <w:pPr>
        <w:pStyle w:val="Code"/>
        <w:rPr>
          <w:highlight w:val="white"/>
        </w:rPr>
      </w:pPr>
      <w:r w:rsidRPr="00F045EA">
        <w:rPr>
          <w:highlight w:val="white"/>
        </w:rPr>
        <w:t xml:space="preserve">          }</w:t>
      </w:r>
    </w:p>
    <w:p w14:paraId="2200F016" w14:textId="77777777" w:rsidR="005B1C6D" w:rsidRPr="00F045EA" w:rsidRDefault="005B1C6D" w:rsidP="005B1C6D">
      <w:pPr>
        <w:pStyle w:val="Code"/>
        <w:rPr>
          <w:highlight w:val="white"/>
        </w:rPr>
      </w:pPr>
      <w:r w:rsidRPr="00F045EA">
        <w:rPr>
          <w:highlight w:val="white"/>
        </w:rPr>
        <w:t xml:space="preserve">          else {</w:t>
      </w:r>
    </w:p>
    <w:p w14:paraId="19074460" w14:textId="77777777" w:rsidR="005B1C6D" w:rsidRPr="00F045EA" w:rsidRDefault="005B1C6D" w:rsidP="005B1C6D">
      <w:pPr>
        <w:pStyle w:val="Code"/>
        <w:rPr>
          <w:highlight w:val="white"/>
        </w:rPr>
      </w:pPr>
      <w:r w:rsidRPr="00F045EA">
        <w:rPr>
          <w:highlight w:val="white"/>
        </w:rPr>
        <w:t xml:space="preserve">            prevToken.Value = prevToken.ToString() + nextToken.ToString();</w:t>
      </w:r>
    </w:p>
    <w:p w14:paraId="46D6DC2F" w14:textId="77777777" w:rsidR="005B1C6D" w:rsidRPr="00F045EA" w:rsidRDefault="005B1C6D" w:rsidP="005B1C6D">
      <w:pPr>
        <w:pStyle w:val="Code"/>
        <w:rPr>
          <w:highlight w:val="white"/>
        </w:rPr>
      </w:pPr>
      <w:r w:rsidRPr="00F045EA">
        <w:rPr>
          <w:highlight w:val="white"/>
        </w:rPr>
        <w:t xml:space="preserve">            prevToken.AddNewlineCount(thisToken.GetNewlineCount() +</w:t>
      </w:r>
    </w:p>
    <w:p w14:paraId="3BC9D197" w14:textId="77777777" w:rsidR="005B1C6D" w:rsidRPr="00F045EA" w:rsidRDefault="005B1C6D" w:rsidP="005B1C6D">
      <w:pPr>
        <w:pStyle w:val="Code"/>
        <w:rPr>
          <w:highlight w:val="white"/>
        </w:rPr>
      </w:pPr>
      <w:r w:rsidRPr="00F045EA">
        <w:rPr>
          <w:highlight w:val="white"/>
        </w:rPr>
        <w:t xml:space="preserve">                                      nextToken.GetNewlineCount());</w:t>
      </w:r>
    </w:p>
    <w:p w14:paraId="487A5184" w14:textId="77777777" w:rsidR="005B1C6D" w:rsidRPr="00F045EA" w:rsidRDefault="005B1C6D" w:rsidP="005B1C6D">
      <w:pPr>
        <w:pStyle w:val="Code"/>
        <w:rPr>
          <w:highlight w:val="white"/>
        </w:rPr>
      </w:pPr>
      <w:r w:rsidRPr="00F045EA">
        <w:rPr>
          <w:highlight w:val="white"/>
        </w:rPr>
        <w:t xml:space="preserve">            tokenList.RemoveAt(index);</w:t>
      </w:r>
    </w:p>
    <w:p w14:paraId="17960F9F" w14:textId="77777777" w:rsidR="005B1C6D" w:rsidRPr="00F045EA" w:rsidRDefault="005B1C6D" w:rsidP="005B1C6D">
      <w:pPr>
        <w:pStyle w:val="Code"/>
        <w:rPr>
          <w:highlight w:val="white"/>
        </w:rPr>
      </w:pPr>
      <w:r w:rsidRPr="00F045EA">
        <w:rPr>
          <w:highlight w:val="white"/>
        </w:rPr>
        <w:t xml:space="preserve">            tokenList.RemoveAt(index);</w:t>
      </w:r>
    </w:p>
    <w:p w14:paraId="72E1F1FE" w14:textId="77777777" w:rsidR="005B1C6D" w:rsidRPr="00F045EA" w:rsidRDefault="005B1C6D" w:rsidP="005B1C6D">
      <w:pPr>
        <w:pStyle w:val="Code"/>
        <w:rPr>
          <w:highlight w:val="white"/>
        </w:rPr>
      </w:pPr>
      <w:r w:rsidRPr="00F045EA">
        <w:rPr>
          <w:highlight w:val="white"/>
        </w:rPr>
        <w:t xml:space="preserve">          }</w:t>
      </w:r>
    </w:p>
    <w:p w14:paraId="610D960E" w14:textId="77777777" w:rsidR="005B1C6D" w:rsidRPr="00F045EA" w:rsidRDefault="005B1C6D" w:rsidP="005B1C6D">
      <w:pPr>
        <w:pStyle w:val="Code"/>
        <w:rPr>
          <w:highlight w:val="white"/>
        </w:rPr>
      </w:pPr>
      <w:r w:rsidRPr="00F045EA">
        <w:rPr>
          <w:highlight w:val="white"/>
        </w:rPr>
        <w:t xml:space="preserve">        }</w:t>
      </w:r>
    </w:p>
    <w:p w14:paraId="61428FCB" w14:textId="77777777" w:rsidR="005B1C6D" w:rsidRPr="00F045EA" w:rsidRDefault="005B1C6D" w:rsidP="005B1C6D">
      <w:pPr>
        <w:pStyle w:val="Code"/>
        <w:rPr>
          <w:highlight w:val="white"/>
        </w:rPr>
      </w:pPr>
      <w:r w:rsidRPr="00F045EA">
        <w:rPr>
          <w:highlight w:val="white"/>
        </w:rPr>
        <w:t xml:space="preserve">      }</w:t>
      </w:r>
    </w:p>
    <w:p w14:paraId="5193507D" w14:textId="77777777" w:rsidR="005B1C6D" w:rsidRPr="00F045EA" w:rsidRDefault="005B1C6D" w:rsidP="005B1C6D">
      <w:pPr>
        <w:pStyle w:val="Code"/>
        <w:rPr>
          <w:highlight w:val="white"/>
        </w:rPr>
      </w:pPr>
      <w:r w:rsidRPr="00F045EA">
        <w:rPr>
          <w:highlight w:val="white"/>
        </w:rPr>
        <w:t xml:space="preserve">    }</w:t>
      </w:r>
    </w:p>
    <w:p w14:paraId="1B839AE9" w14:textId="77777777" w:rsidR="005B1C6D" w:rsidRPr="00F045EA" w:rsidRDefault="005B1C6D" w:rsidP="005B1C6D">
      <w:pPr>
        <w:pStyle w:val="Code"/>
        <w:rPr>
          <w:highlight w:val="white"/>
        </w:rPr>
      </w:pPr>
    </w:p>
    <w:p w14:paraId="22DAABC5" w14:textId="77777777" w:rsidR="005B1C6D" w:rsidRPr="00F045EA" w:rsidRDefault="005B1C6D" w:rsidP="005B1C6D">
      <w:pPr>
        <w:pStyle w:val="Code"/>
        <w:rPr>
          <w:highlight w:val="white"/>
        </w:rPr>
      </w:pPr>
      <w:r w:rsidRPr="00F045EA">
        <w:rPr>
          <w:highlight w:val="white"/>
        </w:rPr>
        <w:t xml:space="preserve">    private void MergeStrings(List&lt;Token&gt; tokenList) {</w:t>
      </w:r>
    </w:p>
    <w:p w14:paraId="39FC7737" w14:textId="77777777" w:rsidR="005B1C6D" w:rsidRPr="00F045EA" w:rsidRDefault="005B1C6D" w:rsidP="005B1C6D">
      <w:pPr>
        <w:pStyle w:val="Code"/>
        <w:rPr>
          <w:highlight w:val="white"/>
        </w:rPr>
      </w:pPr>
      <w:r w:rsidRPr="00F045EA">
        <w:rPr>
          <w:highlight w:val="white"/>
        </w:rPr>
        <w:lastRenderedPageBreak/>
        <w:t xml:space="preserve">      for (int index = (tokenList.Count - 2); index &gt;= 0; --index) {</w:t>
      </w:r>
    </w:p>
    <w:p w14:paraId="257639DF" w14:textId="77777777" w:rsidR="005B1C6D" w:rsidRPr="00F045EA" w:rsidRDefault="005B1C6D" w:rsidP="005B1C6D">
      <w:pPr>
        <w:pStyle w:val="Code"/>
        <w:rPr>
          <w:highlight w:val="white"/>
        </w:rPr>
      </w:pPr>
      <w:r w:rsidRPr="00F045EA">
        <w:rPr>
          <w:highlight w:val="white"/>
        </w:rPr>
        <w:t xml:space="preserve">        Token thisToken = tokenList[index], nextToken = tokenList[index + 1];</w:t>
      </w:r>
    </w:p>
    <w:p w14:paraId="4396DF07" w14:textId="77777777" w:rsidR="005B1C6D" w:rsidRPr="00F045EA" w:rsidRDefault="005B1C6D" w:rsidP="005B1C6D">
      <w:pPr>
        <w:pStyle w:val="Code"/>
        <w:rPr>
          <w:highlight w:val="white"/>
        </w:rPr>
      </w:pPr>
      <w:r w:rsidRPr="00F045EA">
        <w:rPr>
          <w:highlight w:val="white"/>
        </w:rPr>
        <w:t xml:space="preserve">            </w:t>
      </w:r>
    </w:p>
    <w:p w14:paraId="0DF6E02B" w14:textId="77777777" w:rsidR="005B1C6D" w:rsidRPr="00F045EA" w:rsidRDefault="005B1C6D" w:rsidP="005B1C6D">
      <w:pPr>
        <w:pStyle w:val="Code"/>
        <w:rPr>
          <w:highlight w:val="white"/>
        </w:rPr>
      </w:pPr>
      <w:r w:rsidRPr="00F045EA">
        <w:rPr>
          <w:highlight w:val="white"/>
        </w:rPr>
        <w:t xml:space="preserve">        if ((thisToken.Id == CCompiler_Pre.Tokens.STRING) &amp;&amp;</w:t>
      </w:r>
    </w:p>
    <w:p w14:paraId="5302962E" w14:textId="77777777" w:rsidR="005B1C6D" w:rsidRPr="00F045EA" w:rsidRDefault="005B1C6D" w:rsidP="005B1C6D">
      <w:pPr>
        <w:pStyle w:val="Code"/>
        <w:rPr>
          <w:highlight w:val="white"/>
        </w:rPr>
      </w:pPr>
      <w:r w:rsidRPr="00F045EA">
        <w:rPr>
          <w:highlight w:val="white"/>
        </w:rPr>
        <w:t xml:space="preserve">            (nextToken.Id == CCompiler_Pre.Tokens.STRING)) {</w:t>
      </w:r>
    </w:p>
    <w:p w14:paraId="25484445" w14:textId="77777777" w:rsidR="005B1C6D" w:rsidRDefault="005B1C6D" w:rsidP="005B1C6D">
      <w:pPr>
        <w:pStyle w:val="Code"/>
        <w:rPr>
          <w:highlight w:val="white"/>
        </w:rPr>
      </w:pPr>
      <w:r w:rsidRPr="00F045EA">
        <w:rPr>
          <w:highlight w:val="white"/>
        </w:rPr>
        <w:t xml:space="preserve">          string thisText = thisToken.ToString(),</w:t>
      </w:r>
    </w:p>
    <w:p w14:paraId="606FD193" w14:textId="77777777" w:rsidR="005B1C6D" w:rsidRPr="00F045EA" w:rsidRDefault="005B1C6D" w:rsidP="005B1C6D">
      <w:pPr>
        <w:pStyle w:val="Code"/>
        <w:rPr>
          <w:highlight w:val="white"/>
        </w:rPr>
      </w:pPr>
      <w:r>
        <w:rPr>
          <w:highlight w:val="white"/>
        </w:rPr>
        <w:t xml:space="preserve">                </w:t>
      </w:r>
      <w:r w:rsidRPr="00F045EA">
        <w:rPr>
          <w:highlight w:val="white"/>
        </w:rPr>
        <w:t xml:space="preserve"> nextText = nextToken.ToString();</w:t>
      </w:r>
    </w:p>
    <w:p w14:paraId="3CC7CB52" w14:textId="77777777" w:rsidR="005B1C6D" w:rsidRDefault="005B1C6D" w:rsidP="005B1C6D">
      <w:pPr>
        <w:pStyle w:val="Code"/>
        <w:rPr>
          <w:highlight w:val="white"/>
        </w:rPr>
      </w:pPr>
      <w:r w:rsidRPr="00F045EA">
        <w:rPr>
          <w:highlight w:val="white"/>
        </w:rPr>
        <w:t xml:space="preserve">          thisToken.Value =</w:t>
      </w:r>
    </w:p>
    <w:p w14:paraId="57CFD73D" w14:textId="77777777" w:rsidR="005B1C6D" w:rsidRPr="00F045EA" w:rsidRDefault="005B1C6D" w:rsidP="005B1C6D">
      <w:pPr>
        <w:pStyle w:val="Code"/>
        <w:rPr>
          <w:highlight w:val="white"/>
        </w:rPr>
      </w:pPr>
      <w:r>
        <w:rPr>
          <w:highlight w:val="white"/>
        </w:rPr>
        <w:t xml:space="preserve">           </w:t>
      </w:r>
      <w:r w:rsidRPr="00F045EA">
        <w:rPr>
          <w:highlight w:val="white"/>
        </w:rPr>
        <w:t xml:space="preserve"> thisText.ToString().Substring(0, thisText.Length - 1) +</w:t>
      </w:r>
    </w:p>
    <w:p w14:paraId="5B811FD1" w14:textId="77777777" w:rsidR="005B1C6D" w:rsidRPr="00F045EA" w:rsidRDefault="005B1C6D" w:rsidP="005B1C6D">
      <w:pPr>
        <w:pStyle w:val="Code"/>
        <w:rPr>
          <w:highlight w:val="white"/>
        </w:rPr>
      </w:pPr>
      <w:r w:rsidRPr="00F045EA">
        <w:rPr>
          <w:highlight w:val="white"/>
        </w:rPr>
        <w:t xml:space="preserve">            nextText.ToString().Substring(1, nextText.Length - 1);</w:t>
      </w:r>
    </w:p>
    <w:p w14:paraId="03AE7AE8" w14:textId="77777777" w:rsidR="005B1C6D" w:rsidRPr="00F045EA" w:rsidRDefault="005B1C6D" w:rsidP="005B1C6D">
      <w:pPr>
        <w:pStyle w:val="Code"/>
        <w:rPr>
          <w:highlight w:val="white"/>
        </w:rPr>
      </w:pPr>
      <w:r w:rsidRPr="00F045EA">
        <w:rPr>
          <w:highlight w:val="white"/>
        </w:rPr>
        <w:t xml:space="preserve">          thisToken.AddNewlineCount(nextToken.GetNewlineCount());</w:t>
      </w:r>
    </w:p>
    <w:p w14:paraId="57ADD1EC" w14:textId="77777777" w:rsidR="005B1C6D" w:rsidRPr="00F045EA" w:rsidRDefault="005B1C6D" w:rsidP="005B1C6D">
      <w:pPr>
        <w:pStyle w:val="Code"/>
        <w:rPr>
          <w:highlight w:val="white"/>
        </w:rPr>
      </w:pPr>
      <w:r w:rsidRPr="00F045EA">
        <w:rPr>
          <w:highlight w:val="white"/>
        </w:rPr>
        <w:t xml:space="preserve">          tokenList.RemoveAt(index + 1);</w:t>
      </w:r>
    </w:p>
    <w:p w14:paraId="425B3B0D" w14:textId="77777777" w:rsidR="005B1C6D" w:rsidRPr="00F045EA" w:rsidRDefault="005B1C6D" w:rsidP="005B1C6D">
      <w:pPr>
        <w:pStyle w:val="Code"/>
        <w:rPr>
          <w:highlight w:val="white"/>
        </w:rPr>
      </w:pPr>
      <w:r w:rsidRPr="00F045EA">
        <w:rPr>
          <w:highlight w:val="white"/>
        </w:rPr>
        <w:t xml:space="preserve">        }</w:t>
      </w:r>
    </w:p>
    <w:p w14:paraId="40F54647" w14:textId="77777777" w:rsidR="005B1C6D" w:rsidRPr="00F045EA" w:rsidRDefault="005B1C6D" w:rsidP="005B1C6D">
      <w:pPr>
        <w:pStyle w:val="Code"/>
        <w:rPr>
          <w:highlight w:val="white"/>
        </w:rPr>
      </w:pPr>
      <w:r w:rsidRPr="00F045EA">
        <w:rPr>
          <w:highlight w:val="white"/>
        </w:rPr>
        <w:t xml:space="preserve">      }</w:t>
      </w:r>
    </w:p>
    <w:p w14:paraId="1C95E27E" w14:textId="77777777" w:rsidR="005B1C6D" w:rsidRPr="00F045EA" w:rsidRDefault="005B1C6D" w:rsidP="005B1C6D">
      <w:pPr>
        <w:pStyle w:val="Code"/>
        <w:rPr>
          <w:highlight w:val="white"/>
        </w:rPr>
      </w:pPr>
      <w:r w:rsidRPr="00F045EA">
        <w:rPr>
          <w:highlight w:val="white"/>
        </w:rPr>
        <w:t xml:space="preserve">    }</w:t>
      </w:r>
    </w:p>
    <w:p w14:paraId="3D1EC74D" w14:textId="77777777" w:rsidR="005B1C6D" w:rsidRPr="00F045EA" w:rsidRDefault="005B1C6D" w:rsidP="005B1C6D">
      <w:pPr>
        <w:pStyle w:val="Code"/>
        <w:rPr>
          <w:highlight w:val="white"/>
        </w:rPr>
      </w:pPr>
      <w:r w:rsidRPr="00F045EA">
        <w:rPr>
          <w:highlight w:val="white"/>
        </w:rPr>
        <w:t xml:space="preserve">  }</w:t>
      </w:r>
    </w:p>
    <w:p w14:paraId="737B1713" w14:textId="77777777" w:rsidR="005B1C6D" w:rsidRDefault="005B1C6D" w:rsidP="005B1C6D">
      <w:pPr>
        <w:pStyle w:val="Code"/>
      </w:pPr>
      <w:r w:rsidRPr="00F045EA">
        <w:rPr>
          <w:highlight w:val="white"/>
        </w:rPr>
        <w:t>}</w:t>
      </w:r>
    </w:p>
    <w:p w14:paraId="5A67EAB2" w14:textId="21311839" w:rsidR="007D596B" w:rsidRPr="00EC76D5" w:rsidRDefault="007D596B" w:rsidP="005B1C6D">
      <w:pPr>
        <w:pStyle w:val="Rubrik1"/>
      </w:pPr>
      <w:r w:rsidRPr="00EC76D5">
        <w:lastRenderedPageBreak/>
        <w:t>The C Grammar</w:t>
      </w:r>
      <w:bookmarkEnd w:id="540"/>
      <w:bookmarkEnd w:id="54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63" w:name="_Toc49764472"/>
      <w:r w:rsidRPr="00EC76D5">
        <w:t>The Preprocessor Grammar</w:t>
      </w:r>
      <w:bookmarkEnd w:id="563"/>
    </w:p>
    <w:p w14:paraId="3780D441" w14:textId="506125C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6F26B2">
        <w:t>2</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64" w:name="_Toc49764473"/>
      <w:r w:rsidRPr="00EC76D5">
        <w:t xml:space="preserve">The </w:t>
      </w:r>
      <w:r w:rsidR="001C7B67" w:rsidRPr="00EC76D5">
        <w:t>Language</w:t>
      </w:r>
      <w:r w:rsidRPr="00EC76D5">
        <w:t xml:space="preserve"> Grammar</w:t>
      </w:r>
      <w:bookmarkEnd w:id="564"/>
    </w:p>
    <w:p w14:paraId="7F2EC249" w14:textId="6B453199"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6F26B2">
        <w:t>0</w:t>
      </w:r>
      <w:r w:rsidRPr="00EC76D5">
        <w:fldChar w:fldCharType="end"/>
      </w:r>
      <w:r w:rsidR="001856BD">
        <w:t>. It is the same grammar, written in one block.</w:t>
      </w:r>
    </w:p>
    <w:p w14:paraId="3FE0748A" w14:textId="7311406E" w:rsidR="00C71256" w:rsidRPr="00EC76D5" w:rsidRDefault="00563AF1" w:rsidP="00C71256">
      <w:pPr>
        <w:pStyle w:val="Code"/>
      </w:pPr>
      <w:r>
        <w:rPr>
          <w:i/>
        </w:rPr>
        <w:t>source_code_file</w:t>
      </w:r>
      <w:r w:rsidR="00C71256"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287E1A48" w:rsidR="00C71256" w:rsidRPr="00EC76D5" w:rsidRDefault="00C71256" w:rsidP="00C71256">
      <w:pPr>
        <w:pStyle w:val="Code"/>
      </w:pPr>
      <w:r w:rsidRPr="00EC76D5">
        <w:lastRenderedPageBreak/>
        <w:t xml:space="preserve">  | </w:t>
      </w:r>
      <w:r w:rsidR="00563AF1">
        <w:rPr>
          <w:i/>
        </w:rPr>
        <w:t>source_code_file</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3FB232E1" w14:textId="50CC65CC" w:rsidR="007660EE" w:rsidRPr="00EC76D5" w:rsidRDefault="007660EE" w:rsidP="007660EE">
      <w:pPr>
        <w:pStyle w:val="Rubrik1"/>
      </w:pPr>
      <w:bookmarkStart w:id="565" w:name="_Ref418184656"/>
      <w:bookmarkStart w:id="566" w:name="_Toc49764294"/>
      <w:bookmarkStart w:id="567" w:name="_Toc49764474"/>
      <w:proofErr w:type="spellStart"/>
      <w:r>
        <w:lastRenderedPageBreak/>
        <w:t>GPPG</w:t>
      </w:r>
      <w:proofErr w:type="spellEnd"/>
      <w:r>
        <w:t xml:space="preserve"> and </w:t>
      </w:r>
      <w:proofErr w:type="spellStart"/>
      <w:r>
        <w:t>GPLEX</w:t>
      </w:r>
      <w:bookmarkEnd w:id="565"/>
      <w:bookmarkEnd w:id="566"/>
      <w:proofErr w:type="spellEnd"/>
    </w:p>
    <w:p w14:paraId="3256B955" w14:textId="77777777" w:rsidR="007660EE" w:rsidRPr="00B16463" w:rsidRDefault="007660EE" w:rsidP="007660EE">
      <w:r w:rsidRPr="00B16463">
        <w:t xml:space="preserve">In this chapter, we use the </w:t>
      </w:r>
      <w:r w:rsidRPr="00B16463">
        <w:rPr>
          <w:highlight w:val="white"/>
        </w:rPr>
        <w:t>Gardens Point LEX (</w:t>
      </w:r>
      <w:proofErr w:type="spellStart"/>
      <w:r w:rsidRPr="00B16463">
        <w:rPr>
          <w:highlight w:val="white"/>
        </w:rPr>
        <w:t>GPLEX</w:t>
      </w:r>
      <w:proofErr w:type="spellEnd"/>
      <w:r w:rsidRPr="00B16463">
        <w:rPr>
          <w:highlight w:val="white"/>
        </w:rPr>
        <w:t>)</w:t>
      </w:r>
      <w:r>
        <w:t xml:space="preserve"> </w:t>
      </w:r>
      <w:r w:rsidRPr="00B16463">
        <w:t xml:space="preserve">scanner generator and the </w:t>
      </w:r>
      <w:r w:rsidRPr="00B16463">
        <w:rPr>
          <w:highlight w:val="white"/>
        </w:rPr>
        <w:t>Gardens Point Parser Generator</w:t>
      </w:r>
      <w:r>
        <w:t xml:space="preserve"> (</w:t>
      </w:r>
      <w:proofErr w:type="spellStart"/>
      <w:r>
        <w:t>GPPG</w:t>
      </w:r>
      <w:proofErr w:type="spellEnd"/>
      <w:r>
        <w:t xml:space="preserve">) to </w:t>
      </w:r>
      <w:r w:rsidRPr="00B16463">
        <w:t xml:space="preserve">construct a </w:t>
      </w:r>
      <w:r>
        <w:t xml:space="preserve">parser and scanner for a </w:t>
      </w:r>
      <w:r w:rsidRPr="00B16463">
        <w:t>simple programming language.</w:t>
      </w:r>
    </w:p>
    <w:p w14:paraId="4410B251" w14:textId="77777777" w:rsidR="007660EE" w:rsidRPr="00EC76D5" w:rsidRDefault="007660EE" w:rsidP="007660EE">
      <w:pPr>
        <w:pStyle w:val="Rubrik3"/>
      </w:pPr>
      <w:bookmarkStart w:id="568" w:name="_Toc49764295"/>
      <w:r w:rsidRPr="00EC76D5">
        <w:t>The Language</w:t>
      </w:r>
      <w:bookmarkEnd w:id="568"/>
    </w:p>
    <w:p w14:paraId="4F95AF5B" w14:textId="77777777" w:rsidR="007660EE" w:rsidRPr="00EC76D5" w:rsidRDefault="007660EE" w:rsidP="007660EE">
      <w:r w:rsidRPr="00EC76D5">
        <w:t xml:space="preserve">A program is made up by a non-empty sequence of </w:t>
      </w:r>
      <w:r w:rsidRPr="00EC76D5">
        <w:rPr>
          <w:rStyle w:val="CodeInText"/>
        </w:rPr>
        <w:t>statements</w:t>
      </w:r>
      <w:r w:rsidRPr="00EC76D5">
        <w:t>, each terminated by a semicolon. There are five kinds of statements:</w:t>
      </w:r>
    </w:p>
    <w:p w14:paraId="3C751F69" w14:textId="77777777" w:rsidR="007660EE" w:rsidRPr="00EC76D5" w:rsidRDefault="007660EE" w:rsidP="007660EE">
      <w:pPr>
        <w:pStyle w:val="Liststycke"/>
        <w:numPr>
          <w:ilvl w:val="0"/>
          <w:numId w:val="87"/>
        </w:numPr>
      </w:pPr>
      <w:r w:rsidRPr="00EC76D5">
        <w:t>Read. A non-empty sequence of variables is assigned values read from the input stream, with an optional prompt.</w:t>
      </w:r>
    </w:p>
    <w:p w14:paraId="7442C174" w14:textId="77777777" w:rsidR="007660EE" w:rsidRPr="00EC76D5" w:rsidRDefault="007660EE" w:rsidP="007660EE">
      <w:pPr>
        <w:pStyle w:val="Liststycke"/>
        <w:numPr>
          <w:ilvl w:val="0"/>
          <w:numId w:val="87"/>
        </w:numPr>
      </w:pPr>
      <w:r w:rsidRPr="00EC76D5">
        <w:t>Write. The non-empty sequence of values is written to the output stream, with an optional text.</w:t>
      </w:r>
    </w:p>
    <w:p w14:paraId="400475D4" w14:textId="77777777" w:rsidR="007660EE" w:rsidRPr="00EC76D5" w:rsidRDefault="007660EE" w:rsidP="007660EE">
      <w:pPr>
        <w:pStyle w:val="Liststycke"/>
        <w:numPr>
          <w:ilvl w:val="0"/>
          <w:numId w:val="87"/>
        </w:numPr>
      </w:pPr>
      <w:r w:rsidRPr="00EC76D5">
        <w:t>Assign. A variable is assigned the value of an expression.</w:t>
      </w:r>
    </w:p>
    <w:p w14:paraId="06291512" w14:textId="77777777" w:rsidR="007660EE" w:rsidRPr="00EC76D5" w:rsidRDefault="007660EE" w:rsidP="007660EE">
      <w:r w:rsidRPr="00EC76D5">
        <w:t xml:space="preserve">The mathematical constants </w:t>
      </w:r>
      <w:r w:rsidRPr="00EC76D5">
        <w:rPr>
          <w:rStyle w:val="CodeInText"/>
        </w:rPr>
        <w:t>pi</w:t>
      </w:r>
      <w:r w:rsidRPr="00EC76D5">
        <w:t xml:space="preserve"> and </w:t>
      </w:r>
      <w:proofErr w:type="spellStart"/>
      <w:r w:rsidRPr="00EC76D5">
        <w:rPr>
          <w:rStyle w:val="CodeInText"/>
        </w:rPr>
        <w:t>e</w:t>
      </w:r>
      <w:proofErr w:type="spellEnd"/>
      <w:r w:rsidRPr="00EC76D5">
        <w:t xml:space="preserve"> are stored in the variable map when the execution starts. An expression can be made up of the four rules of arithmetic, parentheses as well as the functions </w:t>
      </w:r>
      <w:r w:rsidRPr="00EC76D5">
        <w:rPr>
          <w:rStyle w:val="CodeInText"/>
        </w:rPr>
        <w:t>sin</w:t>
      </w:r>
      <w:r w:rsidRPr="00EC76D5">
        <w:t xml:space="preserve">, </w:t>
      </w:r>
      <w:r w:rsidRPr="00EC76D5">
        <w:rPr>
          <w:rStyle w:val="CodeInText"/>
        </w:rPr>
        <w:t>cos</w:t>
      </w:r>
      <w:r w:rsidRPr="00EC76D5">
        <w:t xml:space="preserve">, </w:t>
      </w:r>
      <w:r w:rsidRPr="00EC76D5">
        <w:rPr>
          <w:rStyle w:val="CodeInText"/>
        </w:rPr>
        <w:t>tan</w:t>
      </w:r>
      <w:r w:rsidRPr="00EC76D5">
        <w:t xml:space="preserve">, </w:t>
      </w:r>
      <w:r w:rsidRPr="00EC76D5">
        <w:rPr>
          <w:rStyle w:val="CodeInText"/>
        </w:rPr>
        <w:t>log</w:t>
      </w:r>
      <w:r w:rsidRPr="00EC76D5">
        <w:t xml:space="preserve">, </w:t>
      </w:r>
      <w:r w:rsidRPr="00EC76D5">
        <w:rPr>
          <w:rStyle w:val="CodeInText"/>
        </w:rPr>
        <w:t>exp</w:t>
      </w:r>
      <w:r w:rsidRPr="00EC76D5">
        <w:t xml:space="preserve">, </w:t>
      </w:r>
      <w:proofErr w:type="spellStart"/>
      <w:r w:rsidRPr="00EC76D5">
        <w:rPr>
          <w:rStyle w:val="CodeInText"/>
        </w:rPr>
        <w:t>log10</w:t>
      </w:r>
      <w:proofErr w:type="spellEnd"/>
      <w:r w:rsidRPr="00EC76D5">
        <w:t xml:space="preserve">, </w:t>
      </w:r>
      <w:proofErr w:type="spellStart"/>
      <w:r w:rsidRPr="00EC76D5">
        <w:rPr>
          <w:rStyle w:val="CodeInText"/>
        </w:rPr>
        <w:t>exp10</w:t>
      </w:r>
      <w:proofErr w:type="spellEnd"/>
      <w:r w:rsidRPr="00EC76D5">
        <w:t xml:space="preserve">, and </w:t>
      </w:r>
      <w:r w:rsidRPr="00EC76D5">
        <w:rPr>
          <w:rStyle w:val="CodeInText"/>
        </w:rPr>
        <w:t>sqrt</w:t>
      </w:r>
      <w:r w:rsidRPr="00EC76D5">
        <w:t xml:space="preserve"> (square root). Division by zero, invalid function arguments, or invalid input generate error messages.</w:t>
      </w:r>
    </w:p>
    <w:p w14:paraId="7119F8DA" w14:textId="77777777" w:rsidR="007660EE" w:rsidRPr="00EC76D5" w:rsidRDefault="007660EE" w:rsidP="007660EE">
      <w:r w:rsidRPr="00EC76D5">
        <w:t>Below is an example:</w:t>
      </w:r>
    </w:p>
    <w:p w14:paraId="0C6CAE92" w14:textId="77777777" w:rsidR="007660EE" w:rsidRPr="00EC2CD0" w:rsidRDefault="007660EE" w:rsidP="007660EE">
      <w:pPr>
        <w:pStyle w:val="Code"/>
        <w:rPr>
          <w:highlight w:val="white"/>
        </w:rPr>
      </w:pPr>
      <w:r w:rsidRPr="00EC2CD0">
        <w:rPr>
          <w:highlight w:val="white"/>
        </w:rPr>
        <w:t>// The area and circumference of a circle</w:t>
      </w:r>
    </w:p>
    <w:p w14:paraId="4071D5C1" w14:textId="77777777" w:rsidR="007660EE" w:rsidRPr="00EC2CD0" w:rsidRDefault="007660EE" w:rsidP="007660EE">
      <w:pPr>
        <w:pStyle w:val="Code"/>
        <w:rPr>
          <w:highlight w:val="white"/>
        </w:rPr>
      </w:pPr>
      <w:r w:rsidRPr="00EC2CD0">
        <w:rPr>
          <w:highlight w:val="white"/>
        </w:rPr>
        <w:t>read "Input the radius of a circle: ", radius;</w:t>
      </w:r>
    </w:p>
    <w:p w14:paraId="6A222839" w14:textId="77777777" w:rsidR="007660EE" w:rsidRPr="00EC2CD0" w:rsidRDefault="007660EE" w:rsidP="007660EE">
      <w:pPr>
        <w:pStyle w:val="Code"/>
        <w:rPr>
          <w:highlight w:val="white"/>
        </w:rPr>
      </w:pPr>
      <w:r w:rsidRPr="00EC2CD0">
        <w:rPr>
          <w:highlight w:val="white"/>
        </w:rPr>
        <w:t>assign area = pi * radius * radius;</w:t>
      </w:r>
    </w:p>
    <w:p w14:paraId="3B6E0E1D" w14:textId="77777777" w:rsidR="007660EE" w:rsidRPr="00EC2CD0" w:rsidRDefault="007660EE" w:rsidP="007660EE">
      <w:pPr>
        <w:pStyle w:val="Code"/>
        <w:rPr>
          <w:highlight w:val="white"/>
        </w:rPr>
      </w:pPr>
      <w:r w:rsidRPr="00EC2CD0">
        <w:rPr>
          <w:highlight w:val="white"/>
        </w:rPr>
        <w:t>assign circumference = 2 * pi * radius;</w:t>
      </w:r>
    </w:p>
    <w:p w14:paraId="08204E99" w14:textId="77777777" w:rsidR="007660EE" w:rsidRPr="00EC2CD0" w:rsidRDefault="007660EE" w:rsidP="007660EE">
      <w:pPr>
        <w:pStyle w:val="Code"/>
        <w:rPr>
          <w:highlight w:val="white"/>
        </w:rPr>
      </w:pPr>
      <w:r w:rsidRPr="00EC2CD0">
        <w:rPr>
          <w:highlight w:val="white"/>
        </w:rPr>
        <w:t>write "The area and circumference are: ", area, circumference;</w:t>
      </w:r>
    </w:p>
    <w:p w14:paraId="5A73F1D0" w14:textId="77777777" w:rsidR="007660EE" w:rsidRPr="00EC2CD0" w:rsidRDefault="007660EE" w:rsidP="007660EE">
      <w:pPr>
        <w:pStyle w:val="Code"/>
        <w:rPr>
          <w:highlight w:val="white"/>
        </w:rPr>
      </w:pPr>
      <w:r w:rsidRPr="00EC2CD0">
        <w:rPr>
          <w:highlight w:val="white"/>
        </w:rPr>
        <w:t>newline;</w:t>
      </w:r>
    </w:p>
    <w:p w14:paraId="2D10952D" w14:textId="77777777" w:rsidR="007660EE" w:rsidRPr="00EC2CD0" w:rsidRDefault="007660EE" w:rsidP="007660EE">
      <w:pPr>
        <w:pStyle w:val="Code"/>
        <w:rPr>
          <w:highlight w:val="white"/>
        </w:rPr>
      </w:pPr>
    </w:p>
    <w:p w14:paraId="7037A64D" w14:textId="77777777" w:rsidR="007660EE" w:rsidRPr="00EC2CD0" w:rsidRDefault="007660EE" w:rsidP="007660EE">
      <w:pPr>
        <w:pStyle w:val="Code"/>
        <w:rPr>
          <w:highlight w:val="white"/>
        </w:rPr>
      </w:pPr>
      <w:r w:rsidRPr="00EC2CD0">
        <w:rPr>
          <w:highlight w:val="white"/>
        </w:rPr>
        <w:t>// Fahrenheit to Celsius</w:t>
      </w:r>
    </w:p>
    <w:p w14:paraId="21F3D8B4" w14:textId="77777777" w:rsidR="007660EE" w:rsidRPr="00EC2CD0" w:rsidRDefault="007660EE" w:rsidP="007660EE">
      <w:pPr>
        <w:pStyle w:val="Code"/>
        <w:rPr>
          <w:highlight w:val="white"/>
        </w:rPr>
      </w:pPr>
      <w:r w:rsidRPr="00EC2CD0">
        <w:rPr>
          <w:highlight w:val="white"/>
        </w:rPr>
        <w:t>read "Input a temperature in degrees Fahrenheit: ", fahrenheit;</w:t>
      </w:r>
    </w:p>
    <w:p w14:paraId="22CD2744" w14:textId="77777777" w:rsidR="007660EE" w:rsidRPr="00EC2CD0" w:rsidRDefault="007660EE" w:rsidP="007660EE">
      <w:pPr>
        <w:pStyle w:val="Code"/>
        <w:rPr>
          <w:highlight w:val="white"/>
        </w:rPr>
      </w:pPr>
      <w:r w:rsidRPr="00EC2CD0">
        <w:rPr>
          <w:highlight w:val="white"/>
        </w:rPr>
        <w:t>assign celsius = (fahrenheit - 32) / 1.8;</w:t>
      </w:r>
    </w:p>
    <w:p w14:paraId="3368262F" w14:textId="77777777" w:rsidR="007660EE" w:rsidRPr="00EC2CD0" w:rsidRDefault="007660EE" w:rsidP="007660EE">
      <w:pPr>
        <w:pStyle w:val="Code"/>
        <w:rPr>
          <w:highlight w:val="white"/>
        </w:rPr>
      </w:pPr>
      <w:r w:rsidRPr="00EC2CD0">
        <w:rPr>
          <w:highlight w:val="white"/>
        </w:rPr>
        <w:t>write "In Celsius degrees: ", celsius;</w:t>
      </w:r>
    </w:p>
    <w:p w14:paraId="3D8DA1AE" w14:textId="77777777" w:rsidR="007660EE" w:rsidRPr="00EC2CD0" w:rsidRDefault="007660EE" w:rsidP="007660EE">
      <w:pPr>
        <w:pStyle w:val="Code"/>
        <w:rPr>
          <w:highlight w:val="white"/>
        </w:rPr>
      </w:pPr>
      <w:r w:rsidRPr="00EC2CD0">
        <w:rPr>
          <w:highlight w:val="white"/>
        </w:rPr>
        <w:t>newline;</w:t>
      </w:r>
    </w:p>
    <w:p w14:paraId="7D806A6C" w14:textId="77777777" w:rsidR="007660EE" w:rsidRPr="00EC2CD0" w:rsidRDefault="007660EE" w:rsidP="007660EE">
      <w:pPr>
        <w:pStyle w:val="Code"/>
        <w:rPr>
          <w:highlight w:val="white"/>
        </w:rPr>
      </w:pPr>
    </w:p>
    <w:p w14:paraId="427FA5C0" w14:textId="77777777" w:rsidR="007660EE" w:rsidRPr="00EC2CD0" w:rsidRDefault="007660EE" w:rsidP="007660EE">
      <w:pPr>
        <w:pStyle w:val="Code"/>
        <w:rPr>
          <w:highlight w:val="white"/>
        </w:rPr>
      </w:pPr>
      <w:r w:rsidRPr="00EC2CD0">
        <w:rPr>
          <w:highlight w:val="white"/>
        </w:rPr>
        <w:t>// Pythagorean Theorem</w:t>
      </w:r>
    </w:p>
    <w:p w14:paraId="36067B9C" w14:textId="77777777" w:rsidR="007660EE" w:rsidRPr="00EC2CD0" w:rsidRDefault="007660EE" w:rsidP="007660EE">
      <w:pPr>
        <w:pStyle w:val="Code"/>
        <w:rPr>
          <w:highlight w:val="white"/>
        </w:rPr>
      </w:pPr>
      <w:r w:rsidRPr="00EC2CD0">
        <w:rPr>
          <w:highlight w:val="white"/>
        </w:rPr>
        <w:t>read "Input the two cathetuses of a right-angled triangle: ", a, b;</w:t>
      </w:r>
    </w:p>
    <w:p w14:paraId="31C0E6BD" w14:textId="77777777" w:rsidR="007660EE" w:rsidRPr="00EC2CD0" w:rsidRDefault="007660EE" w:rsidP="007660EE">
      <w:pPr>
        <w:pStyle w:val="Code"/>
        <w:rPr>
          <w:highlight w:val="white"/>
        </w:rPr>
      </w:pPr>
      <w:r w:rsidRPr="00EC2CD0">
        <w:rPr>
          <w:highlight w:val="white"/>
        </w:rPr>
        <w:t>assign c = sqrt(a * a + b * b);</w:t>
      </w:r>
    </w:p>
    <w:p w14:paraId="5060BD0C" w14:textId="77777777" w:rsidR="007660EE" w:rsidRPr="00EC2CD0" w:rsidRDefault="007660EE" w:rsidP="007660EE">
      <w:pPr>
        <w:pStyle w:val="Code"/>
        <w:rPr>
          <w:highlight w:val="white"/>
        </w:rPr>
      </w:pPr>
      <w:r w:rsidRPr="00EC2CD0">
        <w:rPr>
          <w:highlight w:val="white"/>
        </w:rPr>
        <w:t>write "The hypothenuse is: ", c;</w:t>
      </w:r>
    </w:p>
    <w:p w14:paraId="2A414DC7" w14:textId="77777777" w:rsidR="007660EE" w:rsidRPr="00EC76D5" w:rsidRDefault="007660EE" w:rsidP="007660EE">
      <w:r w:rsidRPr="00EC76D5">
        <w:t>When executed (the underlined text represent input values):</w:t>
      </w:r>
    </w:p>
    <w:p w14:paraId="26518BA9" w14:textId="77777777" w:rsidR="007660EE" w:rsidRPr="00EC76D5" w:rsidRDefault="007660EE" w:rsidP="007660EE">
      <w:pPr>
        <w:pStyle w:val="Code"/>
      </w:pPr>
      <w:r w:rsidRPr="00EC76D5">
        <w:t xml:space="preserve">Input the radius of a circle: </w:t>
      </w:r>
      <w:r w:rsidRPr="00EC76D5">
        <w:rPr>
          <w:u w:val="single"/>
        </w:rPr>
        <w:t>10</w:t>
      </w:r>
    </w:p>
    <w:p w14:paraId="216786FF" w14:textId="77777777" w:rsidR="007660EE" w:rsidRPr="00EC76D5" w:rsidRDefault="007660EE" w:rsidP="007660EE">
      <w:pPr>
        <w:pStyle w:val="Code"/>
      </w:pPr>
      <w:r w:rsidRPr="00EC76D5">
        <w:t>The area and circumference are: 314.159265358979</w:t>
      </w:r>
      <w:r>
        <w:t xml:space="preserve">, </w:t>
      </w:r>
      <w:r w:rsidRPr="00EC76D5">
        <w:t>62.831853071795</w:t>
      </w:r>
      <w:r>
        <w:t>9</w:t>
      </w:r>
    </w:p>
    <w:p w14:paraId="1BB2ABBF" w14:textId="77777777" w:rsidR="007660EE" w:rsidRPr="00EC76D5" w:rsidRDefault="007660EE" w:rsidP="007660EE">
      <w:pPr>
        <w:pStyle w:val="Code"/>
      </w:pPr>
    </w:p>
    <w:p w14:paraId="30738053" w14:textId="77777777" w:rsidR="007660EE" w:rsidRPr="00EC76D5" w:rsidRDefault="007660EE" w:rsidP="007660EE">
      <w:pPr>
        <w:pStyle w:val="Code"/>
      </w:pPr>
      <w:r w:rsidRPr="00EC76D5">
        <w:t xml:space="preserve">Input a temperature in degrees Fahrenheit: </w:t>
      </w:r>
      <w:r w:rsidRPr="00EC76D5">
        <w:rPr>
          <w:u w:val="single"/>
        </w:rPr>
        <w:t>212</w:t>
      </w:r>
    </w:p>
    <w:p w14:paraId="5A0EC3FF" w14:textId="77777777" w:rsidR="007660EE" w:rsidRPr="00EC76D5" w:rsidRDefault="007660EE" w:rsidP="007660EE">
      <w:pPr>
        <w:pStyle w:val="Code"/>
      </w:pPr>
      <w:r w:rsidRPr="00EC76D5">
        <w:t>In Celsius degrees: 100</w:t>
      </w:r>
    </w:p>
    <w:p w14:paraId="0381F14C" w14:textId="77777777" w:rsidR="007660EE" w:rsidRPr="00EC76D5" w:rsidRDefault="007660EE" w:rsidP="007660EE">
      <w:pPr>
        <w:pStyle w:val="Code"/>
      </w:pPr>
    </w:p>
    <w:p w14:paraId="2B12940D" w14:textId="77777777" w:rsidR="007660EE" w:rsidRPr="00EC76D5" w:rsidRDefault="007660EE" w:rsidP="007660EE">
      <w:pPr>
        <w:pStyle w:val="Code"/>
      </w:pPr>
      <w:r w:rsidRPr="00EC76D5">
        <w:t xml:space="preserve">Input the two cathetuses of a right-angled triangle: </w:t>
      </w:r>
      <w:r w:rsidRPr="00EC76D5">
        <w:rPr>
          <w:u w:val="single"/>
        </w:rPr>
        <w:t>3,4</w:t>
      </w:r>
    </w:p>
    <w:p w14:paraId="02C68D58" w14:textId="77777777" w:rsidR="007660EE" w:rsidRPr="00EC76D5" w:rsidRDefault="007660EE" w:rsidP="007660EE">
      <w:pPr>
        <w:pStyle w:val="Code"/>
      </w:pPr>
      <w:r w:rsidRPr="00EC76D5">
        <w:t>The hypothenuse is: 5</w:t>
      </w:r>
    </w:p>
    <w:p w14:paraId="16291B8C" w14:textId="77777777" w:rsidR="007660EE" w:rsidRPr="00EC76D5" w:rsidRDefault="007660EE" w:rsidP="007660EE">
      <w:pPr>
        <w:pStyle w:val="Rubrik3"/>
      </w:pPr>
      <w:bookmarkStart w:id="569" w:name="_Toc49764296"/>
      <w:r w:rsidRPr="00EC76D5">
        <w:t>The Grammar</w:t>
      </w:r>
      <w:bookmarkEnd w:id="569"/>
    </w:p>
    <w:p w14:paraId="421294A4" w14:textId="77777777" w:rsidR="007660EE" w:rsidRPr="00EC76D5" w:rsidRDefault="007660EE" w:rsidP="007660EE">
      <w:r w:rsidRPr="00EC76D5">
        <w:t xml:space="preserve">Every programming language has a syntax, which may be defined by a </w:t>
      </w:r>
      <w:r w:rsidRPr="00EC76D5">
        <w:rPr>
          <w:rStyle w:val="CodeInText"/>
        </w:rPr>
        <w:t>grammar</w:t>
      </w:r>
      <w:r w:rsidRPr="00EC76D5">
        <w:t xml:space="preserve">. The grammar of our language is given below. A grammar is made up by a set of </w:t>
      </w:r>
      <w:r w:rsidRPr="00EC76D5">
        <w:rPr>
          <w:i/>
        </w:rPr>
        <w:t>rules</w:t>
      </w:r>
      <w:r w:rsidRPr="00EC76D5">
        <w:t xml:space="preserve">, among which one is the start rule (in this case </w:t>
      </w:r>
      <w:proofErr w:type="spellStart"/>
      <w:r w:rsidRPr="00EC76D5">
        <w:rPr>
          <w:rStyle w:val="CodeInText"/>
          <w:highlight w:val="white"/>
        </w:rPr>
        <w:t>statement_list</w:t>
      </w:r>
      <w:proofErr w:type="spellEnd"/>
      <w:r w:rsidRPr="00EC76D5">
        <w:t xml:space="preserve">). The grammar rules for our language follows below, the vertical bar at the left of the </w:t>
      </w:r>
      <w:r w:rsidRPr="00EC76D5">
        <w:lastRenderedPageBreak/>
        <w:t xml:space="preserve">rules can be read as “or”. The first rule </w:t>
      </w:r>
      <w:proofErr w:type="spellStart"/>
      <w:r w:rsidRPr="00EC76D5">
        <w:rPr>
          <w:rStyle w:val="CodeInText"/>
        </w:rPr>
        <w:t>statement_list</w:t>
      </w:r>
      <w:proofErr w:type="spellEnd"/>
      <w:r w:rsidRPr="00EC76D5">
        <w:t xml:space="preserve"> can be read as “a statement list is a statement or a statement followed by a statement list.”</w:t>
      </w:r>
    </w:p>
    <w:p w14:paraId="5DDD2CB2" w14:textId="77777777" w:rsidR="007660EE" w:rsidRPr="00EC76D5" w:rsidRDefault="007660EE" w:rsidP="007660EE">
      <w:pPr>
        <w:pStyle w:val="Code"/>
        <w:rPr>
          <w:highlight w:val="white"/>
        </w:rPr>
      </w:pPr>
      <w:r w:rsidRPr="00EC76D5">
        <w:rPr>
          <w:highlight w:val="white"/>
        </w:rPr>
        <w:t>statement_list ::=</w:t>
      </w:r>
    </w:p>
    <w:p w14:paraId="09088FB2" w14:textId="77777777" w:rsidR="007660EE" w:rsidRPr="00EC76D5" w:rsidRDefault="007660EE" w:rsidP="007660EE">
      <w:pPr>
        <w:pStyle w:val="Code"/>
        <w:rPr>
          <w:highlight w:val="white"/>
        </w:rPr>
      </w:pPr>
      <w:r w:rsidRPr="00EC76D5">
        <w:rPr>
          <w:highlight w:val="white"/>
        </w:rPr>
        <w:t xml:space="preserve">    statement</w:t>
      </w:r>
    </w:p>
    <w:p w14:paraId="287D49C7" w14:textId="77777777" w:rsidR="007660EE" w:rsidRPr="00EC76D5" w:rsidRDefault="007660EE" w:rsidP="007660EE">
      <w:pPr>
        <w:pStyle w:val="Code"/>
        <w:rPr>
          <w:highlight w:val="white"/>
        </w:rPr>
      </w:pPr>
      <w:r w:rsidRPr="00EC76D5">
        <w:rPr>
          <w:highlight w:val="white"/>
        </w:rPr>
        <w:t xml:space="preserve">  | statement statement_list</w:t>
      </w:r>
    </w:p>
    <w:p w14:paraId="69840DEA" w14:textId="77777777" w:rsidR="007660EE" w:rsidRPr="00EC76D5" w:rsidRDefault="007660EE" w:rsidP="007660EE">
      <w:pPr>
        <w:pStyle w:val="Code"/>
        <w:rPr>
          <w:highlight w:val="white"/>
        </w:rPr>
      </w:pPr>
    </w:p>
    <w:p w14:paraId="0A16B3CF" w14:textId="77777777" w:rsidR="007660EE" w:rsidRPr="00EC76D5" w:rsidRDefault="007660EE" w:rsidP="007660EE">
      <w:pPr>
        <w:pStyle w:val="Code"/>
        <w:rPr>
          <w:highlight w:val="white"/>
        </w:rPr>
      </w:pPr>
      <w:r w:rsidRPr="00EC76D5">
        <w:rPr>
          <w:highlight w:val="white"/>
        </w:rPr>
        <w:t>statement ::=</w:t>
      </w:r>
    </w:p>
    <w:p w14:paraId="23FCD1F6" w14:textId="77777777" w:rsidR="007660EE" w:rsidRPr="00EC76D5" w:rsidRDefault="007660EE" w:rsidP="007660EE">
      <w:pPr>
        <w:pStyle w:val="Code"/>
        <w:rPr>
          <w:highlight w:val="white"/>
        </w:rPr>
      </w:pPr>
      <w:r w:rsidRPr="00EC76D5">
        <w:rPr>
          <w:highlight w:val="white"/>
        </w:rPr>
        <w:t xml:space="preserve">    </w:t>
      </w:r>
      <w:r w:rsidRPr="00EC76D5">
        <w:rPr>
          <w:b/>
        </w:rPr>
        <w:t>assign</w:t>
      </w:r>
      <w:r w:rsidRPr="00EC76D5">
        <w:rPr>
          <w:highlight w:val="white"/>
        </w:rPr>
        <w:t xml:space="preserve"> </w:t>
      </w:r>
      <w:r w:rsidRPr="00EC76D5">
        <w:rPr>
          <w:b/>
        </w:rPr>
        <w:t>identifier</w:t>
      </w:r>
      <w:r w:rsidRPr="00EC76D5">
        <w:rPr>
          <w:highlight w:val="white"/>
        </w:rPr>
        <w:t xml:space="preserve"> EQUAL expression </w:t>
      </w:r>
      <w:r w:rsidRPr="00EC76D5">
        <w:rPr>
          <w:b/>
        </w:rPr>
        <w:t>;</w:t>
      </w:r>
    </w:p>
    <w:p w14:paraId="350F81F7" w14:textId="77777777" w:rsidR="007660EE" w:rsidRPr="00EC76D5" w:rsidRDefault="007660EE" w:rsidP="007660EE">
      <w:pPr>
        <w:pStyle w:val="Code"/>
        <w:rPr>
          <w:highlight w:val="white"/>
        </w:rPr>
      </w:pPr>
      <w:r w:rsidRPr="00EC76D5">
        <w:rPr>
          <w:highlight w:val="white"/>
        </w:rPr>
        <w:t xml:space="preserve">  | </w:t>
      </w:r>
      <w:r w:rsidRPr="00EC76D5">
        <w:rPr>
          <w:b/>
        </w:rPr>
        <w:t>read</w:t>
      </w:r>
      <w:r w:rsidRPr="00EC76D5">
        <w:rPr>
          <w:highlight w:val="white"/>
        </w:rPr>
        <w:t xml:space="preserve"> optional_output identifier_list </w:t>
      </w:r>
      <w:r w:rsidRPr="00EC76D5">
        <w:rPr>
          <w:b/>
        </w:rPr>
        <w:t>;</w:t>
      </w:r>
    </w:p>
    <w:p w14:paraId="2EF9B207" w14:textId="77777777" w:rsidR="007660EE" w:rsidRPr="00EC76D5" w:rsidRDefault="007660EE" w:rsidP="007660EE">
      <w:pPr>
        <w:pStyle w:val="Code"/>
        <w:rPr>
          <w:highlight w:val="white"/>
        </w:rPr>
      </w:pPr>
      <w:r w:rsidRPr="00EC76D5">
        <w:rPr>
          <w:highlight w:val="white"/>
        </w:rPr>
        <w:t xml:space="preserve">  | </w:t>
      </w:r>
      <w:r w:rsidRPr="00EC76D5">
        <w:rPr>
          <w:b/>
        </w:rPr>
        <w:t>write</w:t>
      </w:r>
      <w:r w:rsidRPr="00EC76D5">
        <w:rPr>
          <w:highlight w:val="white"/>
        </w:rPr>
        <w:t xml:space="preserve"> optional_output expression_list </w:t>
      </w:r>
      <w:r w:rsidRPr="00EC76D5">
        <w:rPr>
          <w:b/>
        </w:rPr>
        <w:t>;</w:t>
      </w:r>
    </w:p>
    <w:p w14:paraId="3C2F9374" w14:textId="77777777" w:rsidR="007660EE" w:rsidRPr="00EC76D5" w:rsidRDefault="007660EE" w:rsidP="007660EE">
      <w:pPr>
        <w:pStyle w:val="Code"/>
        <w:rPr>
          <w:highlight w:val="white"/>
        </w:rPr>
      </w:pPr>
      <w:r w:rsidRPr="00EC76D5">
        <w:rPr>
          <w:highlight w:val="white"/>
        </w:rPr>
        <w:t xml:space="preserve">  | </w:t>
      </w:r>
      <w:r w:rsidRPr="00EC76D5">
        <w:rPr>
          <w:b/>
        </w:rPr>
        <w:t>newline</w:t>
      </w:r>
      <w:r w:rsidRPr="00EC76D5">
        <w:rPr>
          <w:highlight w:val="white"/>
        </w:rPr>
        <w:t xml:space="preserve"> </w:t>
      </w:r>
      <w:r w:rsidRPr="00EC76D5">
        <w:rPr>
          <w:b/>
        </w:rPr>
        <w:t>;</w:t>
      </w:r>
    </w:p>
    <w:p w14:paraId="0838ABFA" w14:textId="77777777" w:rsidR="007660EE" w:rsidRPr="00EC76D5" w:rsidRDefault="007660EE" w:rsidP="007660EE">
      <w:pPr>
        <w:pStyle w:val="Code"/>
        <w:rPr>
          <w:highlight w:val="white"/>
        </w:rPr>
      </w:pPr>
    </w:p>
    <w:p w14:paraId="012A3957" w14:textId="77777777" w:rsidR="007660EE" w:rsidRPr="00EC76D5" w:rsidRDefault="007660EE" w:rsidP="007660EE">
      <w:pPr>
        <w:pStyle w:val="Code"/>
        <w:rPr>
          <w:highlight w:val="white"/>
        </w:rPr>
      </w:pPr>
      <w:r w:rsidRPr="00EC76D5">
        <w:rPr>
          <w:highlight w:val="white"/>
        </w:rPr>
        <w:t>optional_output ::=</w:t>
      </w:r>
    </w:p>
    <w:p w14:paraId="4BE675D4" w14:textId="77777777" w:rsidR="007660EE" w:rsidRPr="00EC76D5" w:rsidRDefault="007660EE" w:rsidP="007660EE">
      <w:pPr>
        <w:pStyle w:val="Code"/>
        <w:rPr>
          <w:highlight w:val="white"/>
        </w:rPr>
      </w:pPr>
      <w:r w:rsidRPr="00EC76D5">
        <w:rPr>
          <w:highlight w:val="white"/>
        </w:rPr>
        <w:t xml:space="preserve">    /* Empty. */</w:t>
      </w:r>
    </w:p>
    <w:p w14:paraId="63431AD5" w14:textId="77777777" w:rsidR="007660EE" w:rsidRPr="00EC76D5" w:rsidRDefault="007660EE" w:rsidP="007660EE">
      <w:pPr>
        <w:pStyle w:val="Code"/>
        <w:rPr>
          <w:highlight w:val="white"/>
        </w:rPr>
      </w:pPr>
      <w:r w:rsidRPr="00EC76D5">
        <w:rPr>
          <w:highlight w:val="white"/>
        </w:rPr>
        <w:t xml:space="preserve">  | </w:t>
      </w:r>
      <w:r w:rsidRPr="00EC76D5">
        <w:rPr>
          <w:b/>
        </w:rPr>
        <w:t>string</w:t>
      </w:r>
      <w:r w:rsidRPr="00EC76D5">
        <w:rPr>
          <w:highlight w:val="white"/>
        </w:rPr>
        <w:t xml:space="preserve"> </w:t>
      </w:r>
      <w:r w:rsidRPr="00EC76D5">
        <w:rPr>
          <w:b/>
        </w:rPr>
        <w:t>,</w:t>
      </w:r>
    </w:p>
    <w:p w14:paraId="20695A5D" w14:textId="77777777" w:rsidR="007660EE" w:rsidRPr="00EC76D5" w:rsidRDefault="007660EE" w:rsidP="007660EE">
      <w:pPr>
        <w:pStyle w:val="Code"/>
        <w:rPr>
          <w:highlight w:val="white"/>
        </w:rPr>
      </w:pPr>
    </w:p>
    <w:p w14:paraId="04BC545E" w14:textId="77777777" w:rsidR="007660EE" w:rsidRPr="00EC76D5" w:rsidRDefault="007660EE" w:rsidP="007660EE">
      <w:pPr>
        <w:pStyle w:val="Code"/>
        <w:rPr>
          <w:highlight w:val="white"/>
        </w:rPr>
      </w:pPr>
      <w:r w:rsidRPr="00EC76D5">
        <w:rPr>
          <w:highlight w:val="white"/>
        </w:rPr>
        <w:t>identifier_list ::=</w:t>
      </w:r>
    </w:p>
    <w:p w14:paraId="47FD3E90" w14:textId="77777777" w:rsidR="007660EE" w:rsidRPr="00EC76D5" w:rsidRDefault="007660EE" w:rsidP="007660EE">
      <w:pPr>
        <w:pStyle w:val="Code"/>
        <w:rPr>
          <w:highlight w:val="white"/>
        </w:rPr>
      </w:pPr>
      <w:r w:rsidRPr="00EC76D5">
        <w:rPr>
          <w:highlight w:val="white"/>
        </w:rPr>
        <w:t xml:space="preserve">    </w:t>
      </w:r>
      <w:r w:rsidRPr="00EC76D5">
        <w:rPr>
          <w:b/>
        </w:rPr>
        <w:t>identifier</w:t>
      </w:r>
    </w:p>
    <w:p w14:paraId="5955FECA" w14:textId="77777777" w:rsidR="007660EE" w:rsidRPr="00EC76D5" w:rsidRDefault="007660EE" w:rsidP="007660EE">
      <w:pPr>
        <w:pStyle w:val="Code"/>
        <w:rPr>
          <w:highlight w:val="white"/>
        </w:rPr>
      </w:pPr>
      <w:r w:rsidRPr="00EC76D5">
        <w:rPr>
          <w:highlight w:val="white"/>
        </w:rPr>
        <w:t xml:space="preserve">  | </w:t>
      </w:r>
      <w:r w:rsidRPr="00EC76D5">
        <w:rPr>
          <w:b/>
        </w:rPr>
        <w:t>identifier</w:t>
      </w:r>
      <w:r w:rsidRPr="00EC76D5">
        <w:rPr>
          <w:highlight w:val="white"/>
        </w:rPr>
        <w:t xml:space="preserve"> </w:t>
      </w:r>
      <w:r w:rsidRPr="00EC76D5">
        <w:rPr>
          <w:b/>
        </w:rPr>
        <w:t>,</w:t>
      </w:r>
      <w:r w:rsidRPr="00EC76D5">
        <w:rPr>
          <w:highlight w:val="white"/>
        </w:rPr>
        <w:t xml:space="preserve"> identifier_list</w:t>
      </w:r>
    </w:p>
    <w:p w14:paraId="531C7B7A" w14:textId="77777777" w:rsidR="007660EE" w:rsidRPr="00EC76D5" w:rsidRDefault="007660EE" w:rsidP="007660EE">
      <w:pPr>
        <w:pStyle w:val="Code"/>
        <w:rPr>
          <w:highlight w:val="white"/>
        </w:rPr>
      </w:pPr>
    </w:p>
    <w:p w14:paraId="06B9C6F9" w14:textId="77777777" w:rsidR="007660EE" w:rsidRPr="00EC76D5" w:rsidRDefault="007660EE" w:rsidP="007660EE">
      <w:pPr>
        <w:pStyle w:val="Code"/>
        <w:rPr>
          <w:highlight w:val="white"/>
        </w:rPr>
      </w:pPr>
      <w:r w:rsidRPr="00EC76D5">
        <w:rPr>
          <w:highlight w:val="white"/>
        </w:rPr>
        <w:t>expression_list ::=</w:t>
      </w:r>
    </w:p>
    <w:p w14:paraId="2012F528" w14:textId="77777777" w:rsidR="007660EE" w:rsidRPr="00EC76D5" w:rsidRDefault="007660EE" w:rsidP="007660EE">
      <w:pPr>
        <w:pStyle w:val="Code"/>
        <w:rPr>
          <w:highlight w:val="white"/>
        </w:rPr>
      </w:pPr>
      <w:r w:rsidRPr="00EC76D5">
        <w:rPr>
          <w:highlight w:val="white"/>
        </w:rPr>
        <w:t xml:space="preserve">    expression</w:t>
      </w:r>
    </w:p>
    <w:p w14:paraId="1253C9F0"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expression_list</w:t>
      </w:r>
    </w:p>
    <w:p w14:paraId="3376BDD3" w14:textId="77777777" w:rsidR="007660EE" w:rsidRPr="00EC76D5" w:rsidRDefault="007660EE" w:rsidP="007660EE">
      <w:pPr>
        <w:pStyle w:val="Code"/>
        <w:rPr>
          <w:highlight w:val="white"/>
        </w:rPr>
      </w:pPr>
    </w:p>
    <w:p w14:paraId="6D5D25FC" w14:textId="77777777" w:rsidR="007660EE" w:rsidRPr="00EC76D5" w:rsidRDefault="007660EE" w:rsidP="007660EE">
      <w:pPr>
        <w:pStyle w:val="Code"/>
        <w:rPr>
          <w:highlight w:val="white"/>
        </w:rPr>
      </w:pPr>
      <w:r w:rsidRPr="00EC76D5">
        <w:rPr>
          <w:highlight w:val="white"/>
        </w:rPr>
        <w:t>expression ::=</w:t>
      </w:r>
    </w:p>
    <w:p w14:paraId="298728B0" w14:textId="77777777" w:rsidR="007660EE" w:rsidRPr="00EC76D5" w:rsidRDefault="007660EE" w:rsidP="007660EE">
      <w:pPr>
        <w:pStyle w:val="Code"/>
        <w:rPr>
          <w:highlight w:val="white"/>
        </w:rPr>
      </w:pPr>
      <w:r w:rsidRPr="00EC76D5">
        <w:rPr>
          <w:highlight w:val="white"/>
        </w:rPr>
        <w:t xml:space="preserve">    binary_expression</w:t>
      </w:r>
    </w:p>
    <w:p w14:paraId="4130B065"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3EBDEF9"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AD5A67D" w14:textId="77777777" w:rsidR="007660EE" w:rsidRPr="00EC76D5" w:rsidRDefault="007660EE" w:rsidP="007660EE">
      <w:pPr>
        <w:pStyle w:val="Code"/>
        <w:rPr>
          <w:highlight w:val="white"/>
        </w:rPr>
      </w:pPr>
    </w:p>
    <w:p w14:paraId="4160CD72" w14:textId="77777777" w:rsidR="007660EE" w:rsidRPr="00EC76D5" w:rsidRDefault="007660EE" w:rsidP="007660EE">
      <w:pPr>
        <w:pStyle w:val="Code"/>
        <w:rPr>
          <w:highlight w:val="white"/>
        </w:rPr>
      </w:pPr>
      <w:r w:rsidRPr="00EC76D5">
        <w:rPr>
          <w:highlight w:val="white"/>
        </w:rPr>
        <w:t>binary_expression ::=</w:t>
      </w:r>
    </w:p>
    <w:p w14:paraId="39B6658E" w14:textId="77777777" w:rsidR="007660EE" w:rsidRPr="00EC76D5" w:rsidRDefault="007660EE" w:rsidP="007660EE">
      <w:pPr>
        <w:pStyle w:val="Code"/>
        <w:rPr>
          <w:highlight w:val="white"/>
        </w:rPr>
      </w:pPr>
      <w:r w:rsidRPr="00EC76D5">
        <w:rPr>
          <w:highlight w:val="white"/>
        </w:rPr>
        <w:t xml:space="preserve">    unary_expression</w:t>
      </w:r>
    </w:p>
    <w:p w14:paraId="2562DBF1"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5C9C80D8"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7B07C591" w14:textId="77777777" w:rsidR="007660EE" w:rsidRPr="00EC76D5" w:rsidRDefault="007660EE" w:rsidP="007660EE">
      <w:pPr>
        <w:pStyle w:val="Code"/>
        <w:rPr>
          <w:highlight w:val="white"/>
        </w:rPr>
      </w:pPr>
    </w:p>
    <w:p w14:paraId="7433497A" w14:textId="77777777" w:rsidR="007660EE" w:rsidRPr="00EC76D5" w:rsidRDefault="007660EE" w:rsidP="007660EE">
      <w:pPr>
        <w:pStyle w:val="Code"/>
        <w:rPr>
          <w:highlight w:val="white"/>
        </w:rPr>
      </w:pPr>
      <w:r w:rsidRPr="00EC76D5">
        <w:rPr>
          <w:highlight w:val="white"/>
        </w:rPr>
        <w:t>unary_expression ::=</w:t>
      </w:r>
    </w:p>
    <w:p w14:paraId="6E96CC9F" w14:textId="77777777" w:rsidR="007660EE" w:rsidRPr="00EC76D5" w:rsidRDefault="007660EE" w:rsidP="007660EE">
      <w:pPr>
        <w:pStyle w:val="Code"/>
        <w:rPr>
          <w:highlight w:val="white"/>
        </w:rPr>
      </w:pPr>
      <w:r w:rsidRPr="00EC76D5">
        <w:rPr>
          <w:highlight w:val="white"/>
        </w:rPr>
        <w:t xml:space="preserve">    primary_expression</w:t>
      </w:r>
    </w:p>
    <w:p w14:paraId="2A34E0FB"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9A7C258"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3D7768C" w14:textId="77777777" w:rsidR="007660EE" w:rsidRPr="00EC76D5" w:rsidRDefault="007660EE" w:rsidP="007660EE">
      <w:pPr>
        <w:pStyle w:val="Code"/>
        <w:rPr>
          <w:highlight w:val="white"/>
        </w:rPr>
      </w:pPr>
      <w:r w:rsidRPr="00EC76D5">
        <w:rPr>
          <w:highlight w:val="white"/>
        </w:rPr>
        <w:t xml:space="preserve">  | </w:t>
      </w:r>
      <w:r w:rsidRPr="00EC76D5">
        <w:rPr>
          <w:b/>
        </w:rPr>
        <w:t>sin</w:t>
      </w:r>
      <w:r w:rsidRPr="00EC76D5">
        <w:rPr>
          <w:highlight w:val="white"/>
        </w:rPr>
        <w:t xml:space="preserve"> unary_expression</w:t>
      </w:r>
    </w:p>
    <w:p w14:paraId="3BEBA4C3" w14:textId="77777777" w:rsidR="007660EE" w:rsidRPr="00EC76D5" w:rsidRDefault="007660EE" w:rsidP="007660EE">
      <w:pPr>
        <w:pStyle w:val="Code"/>
        <w:rPr>
          <w:highlight w:val="white"/>
        </w:rPr>
      </w:pPr>
      <w:r w:rsidRPr="00EC76D5">
        <w:rPr>
          <w:highlight w:val="white"/>
        </w:rPr>
        <w:t xml:space="preserve">  | </w:t>
      </w:r>
      <w:r w:rsidRPr="00EC76D5">
        <w:rPr>
          <w:b/>
        </w:rPr>
        <w:t>cos</w:t>
      </w:r>
      <w:r w:rsidRPr="00EC76D5">
        <w:rPr>
          <w:highlight w:val="white"/>
        </w:rPr>
        <w:t xml:space="preserve"> unary_expression</w:t>
      </w:r>
    </w:p>
    <w:p w14:paraId="5A1CA6C1" w14:textId="77777777" w:rsidR="007660EE" w:rsidRPr="00EC76D5" w:rsidRDefault="007660EE" w:rsidP="007660EE">
      <w:pPr>
        <w:pStyle w:val="Code"/>
        <w:rPr>
          <w:highlight w:val="white"/>
        </w:rPr>
      </w:pPr>
      <w:r w:rsidRPr="00EC76D5">
        <w:rPr>
          <w:highlight w:val="white"/>
        </w:rPr>
        <w:t xml:space="preserve">  | </w:t>
      </w:r>
      <w:r w:rsidRPr="00EC76D5">
        <w:rPr>
          <w:b/>
        </w:rPr>
        <w:t>tan</w:t>
      </w:r>
      <w:r w:rsidRPr="00EC76D5">
        <w:rPr>
          <w:highlight w:val="white"/>
        </w:rPr>
        <w:t xml:space="preserve"> unary_expression</w:t>
      </w:r>
    </w:p>
    <w:p w14:paraId="183612C2" w14:textId="77777777" w:rsidR="007660EE" w:rsidRPr="00EC76D5" w:rsidRDefault="007660EE" w:rsidP="007660EE">
      <w:pPr>
        <w:pStyle w:val="Code"/>
        <w:rPr>
          <w:highlight w:val="white"/>
        </w:rPr>
      </w:pPr>
      <w:r w:rsidRPr="00EC76D5">
        <w:rPr>
          <w:highlight w:val="white"/>
        </w:rPr>
        <w:t xml:space="preserve">  | </w:t>
      </w:r>
      <w:r w:rsidRPr="00EC76D5">
        <w:rPr>
          <w:b/>
        </w:rPr>
        <w:t>log</w:t>
      </w:r>
      <w:r w:rsidRPr="00EC76D5">
        <w:rPr>
          <w:highlight w:val="white"/>
        </w:rPr>
        <w:t xml:space="preserve"> unary_expression</w:t>
      </w:r>
    </w:p>
    <w:p w14:paraId="6D7A4B61" w14:textId="77777777" w:rsidR="007660EE" w:rsidRPr="00EC76D5" w:rsidRDefault="007660EE" w:rsidP="007660EE">
      <w:pPr>
        <w:pStyle w:val="Code"/>
        <w:rPr>
          <w:highlight w:val="white"/>
        </w:rPr>
      </w:pPr>
      <w:r w:rsidRPr="00EC76D5">
        <w:rPr>
          <w:highlight w:val="white"/>
        </w:rPr>
        <w:t xml:space="preserve">  | </w:t>
      </w:r>
      <w:r w:rsidRPr="00EC76D5">
        <w:rPr>
          <w:b/>
        </w:rPr>
        <w:t>exp</w:t>
      </w:r>
      <w:r w:rsidRPr="00EC76D5">
        <w:rPr>
          <w:highlight w:val="white"/>
        </w:rPr>
        <w:t xml:space="preserve"> unary_expression</w:t>
      </w:r>
    </w:p>
    <w:p w14:paraId="07AABD35" w14:textId="77777777" w:rsidR="007660EE" w:rsidRPr="00EC76D5" w:rsidRDefault="007660EE" w:rsidP="007660EE">
      <w:pPr>
        <w:pStyle w:val="Code"/>
        <w:rPr>
          <w:highlight w:val="white"/>
        </w:rPr>
      </w:pPr>
      <w:r w:rsidRPr="00EC76D5">
        <w:rPr>
          <w:highlight w:val="white"/>
        </w:rPr>
        <w:t xml:space="preserve">  | </w:t>
      </w:r>
      <w:r w:rsidRPr="00EC76D5">
        <w:rPr>
          <w:b/>
        </w:rPr>
        <w:t>log10</w:t>
      </w:r>
      <w:r w:rsidRPr="00EC76D5">
        <w:rPr>
          <w:highlight w:val="white"/>
        </w:rPr>
        <w:t xml:space="preserve"> unary_expression</w:t>
      </w:r>
    </w:p>
    <w:p w14:paraId="3C293C32" w14:textId="77777777" w:rsidR="007660EE" w:rsidRPr="00EC76D5" w:rsidRDefault="007660EE" w:rsidP="007660EE">
      <w:pPr>
        <w:pStyle w:val="Code"/>
        <w:rPr>
          <w:highlight w:val="white"/>
        </w:rPr>
      </w:pPr>
      <w:r w:rsidRPr="00EC76D5">
        <w:rPr>
          <w:highlight w:val="white"/>
        </w:rPr>
        <w:t xml:space="preserve">  | </w:t>
      </w:r>
      <w:r w:rsidRPr="00EC76D5">
        <w:rPr>
          <w:b/>
        </w:rPr>
        <w:t>exp10</w:t>
      </w:r>
      <w:r w:rsidRPr="00EC76D5">
        <w:rPr>
          <w:highlight w:val="white"/>
        </w:rPr>
        <w:t xml:space="preserve"> unary_expression</w:t>
      </w:r>
    </w:p>
    <w:p w14:paraId="14F72EDF" w14:textId="77777777" w:rsidR="007660EE" w:rsidRPr="00EC76D5" w:rsidRDefault="007660EE" w:rsidP="007660EE">
      <w:pPr>
        <w:pStyle w:val="Code"/>
        <w:rPr>
          <w:highlight w:val="white"/>
        </w:rPr>
      </w:pPr>
      <w:r w:rsidRPr="00EC76D5">
        <w:rPr>
          <w:highlight w:val="white"/>
        </w:rPr>
        <w:t xml:space="preserve">  | </w:t>
      </w:r>
      <w:r w:rsidRPr="00EC76D5">
        <w:rPr>
          <w:b/>
        </w:rPr>
        <w:t>sqrt</w:t>
      </w:r>
      <w:r w:rsidRPr="00EC76D5">
        <w:rPr>
          <w:highlight w:val="white"/>
        </w:rPr>
        <w:t xml:space="preserve"> unary_expression</w:t>
      </w:r>
    </w:p>
    <w:p w14:paraId="69CDD948" w14:textId="77777777" w:rsidR="007660EE" w:rsidRPr="00EC76D5" w:rsidRDefault="007660EE" w:rsidP="007660EE">
      <w:pPr>
        <w:pStyle w:val="Code"/>
        <w:rPr>
          <w:highlight w:val="white"/>
        </w:rPr>
      </w:pPr>
    </w:p>
    <w:p w14:paraId="191588CF" w14:textId="77777777" w:rsidR="007660EE" w:rsidRPr="00EC76D5" w:rsidRDefault="007660EE" w:rsidP="007660EE">
      <w:pPr>
        <w:pStyle w:val="Code"/>
        <w:rPr>
          <w:highlight w:val="white"/>
        </w:rPr>
      </w:pPr>
      <w:r w:rsidRPr="00EC76D5">
        <w:rPr>
          <w:highlight w:val="white"/>
        </w:rPr>
        <w:t>primary_expression ::=</w:t>
      </w:r>
    </w:p>
    <w:p w14:paraId="6A2E2505" w14:textId="77777777" w:rsidR="007660EE" w:rsidRPr="00EC76D5" w:rsidRDefault="007660EE" w:rsidP="007660EE">
      <w:pPr>
        <w:pStyle w:val="Code"/>
        <w:rPr>
          <w:highlight w:val="white"/>
        </w:rPr>
      </w:pPr>
      <w:r w:rsidRPr="00EC76D5">
        <w:rPr>
          <w:highlight w:val="white"/>
        </w:rPr>
        <w:t xml:space="preserve">    </w:t>
      </w:r>
      <w:r w:rsidRPr="00EC76D5">
        <w:rPr>
          <w:b/>
        </w:rPr>
        <w:t>(</w:t>
      </w:r>
      <w:r w:rsidRPr="00EC76D5">
        <w:rPr>
          <w:highlight w:val="white"/>
        </w:rPr>
        <w:t xml:space="preserve"> expression </w:t>
      </w:r>
      <w:r w:rsidRPr="00EC76D5">
        <w:rPr>
          <w:b/>
        </w:rPr>
        <w:t>)</w:t>
      </w:r>
    </w:p>
    <w:p w14:paraId="074F1706" w14:textId="77777777" w:rsidR="007660EE" w:rsidRPr="00EC76D5" w:rsidRDefault="007660EE" w:rsidP="007660EE">
      <w:pPr>
        <w:pStyle w:val="Code"/>
        <w:rPr>
          <w:highlight w:val="white"/>
        </w:rPr>
      </w:pPr>
      <w:r w:rsidRPr="00EC76D5">
        <w:rPr>
          <w:highlight w:val="white"/>
        </w:rPr>
        <w:t xml:space="preserve">  | </w:t>
      </w:r>
      <w:r w:rsidRPr="00EC76D5">
        <w:rPr>
          <w:b/>
        </w:rPr>
        <w:t>identifier</w:t>
      </w:r>
    </w:p>
    <w:p w14:paraId="0032EB5E" w14:textId="77777777" w:rsidR="007660EE" w:rsidRPr="00EC76D5" w:rsidRDefault="007660EE" w:rsidP="007660EE">
      <w:pPr>
        <w:pStyle w:val="Code"/>
        <w:rPr>
          <w:b/>
        </w:rPr>
      </w:pPr>
      <w:r w:rsidRPr="00EC76D5">
        <w:rPr>
          <w:highlight w:val="white"/>
        </w:rPr>
        <w:t xml:space="preserve">  | </w:t>
      </w:r>
      <w:r w:rsidRPr="00EC76D5">
        <w:rPr>
          <w:b/>
        </w:rPr>
        <w:t>value</w:t>
      </w:r>
    </w:p>
    <w:p w14:paraId="3C7C32BD" w14:textId="77777777" w:rsidR="007660EE" w:rsidRPr="00EC76D5" w:rsidRDefault="007660EE" w:rsidP="007660EE">
      <w:r w:rsidRPr="00EC76D5">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EC76D5" w:rsidRDefault="007660EE" w:rsidP="007660EE">
      <w:pPr>
        <w:pStyle w:val="Code"/>
      </w:pPr>
      <w:r w:rsidRPr="00EC76D5">
        <w:rPr>
          <w:b/>
        </w:rPr>
        <w:lastRenderedPageBreak/>
        <w:t>read string , identifier ;</w:t>
      </w:r>
    </w:p>
    <w:p w14:paraId="13D07821" w14:textId="77777777" w:rsidR="007660EE" w:rsidRPr="00EC76D5" w:rsidRDefault="007660EE" w:rsidP="007660EE">
      <w:pPr>
        <w:pStyle w:val="Rubrik3"/>
      </w:pPr>
      <w:bookmarkStart w:id="570" w:name="_Toc49764297"/>
      <w:proofErr w:type="spellStart"/>
      <w:r>
        <w:t>GPPG</w:t>
      </w:r>
      <w:bookmarkEnd w:id="570"/>
      <w:proofErr w:type="spellEnd"/>
    </w:p>
    <w:p w14:paraId="3F9D3945" w14:textId="77777777" w:rsidR="007660EE" w:rsidRPr="00113810" w:rsidRDefault="007660EE" w:rsidP="007660EE">
      <w:proofErr w:type="spellStart"/>
      <w:r>
        <w:t>GPPG</w:t>
      </w:r>
      <w:proofErr w:type="spellEnd"/>
      <w:r w:rsidRPr="00EC76D5">
        <w:t xml:space="preserve"> is a tool based on</w:t>
      </w:r>
      <w:r>
        <w:t xml:space="preserve"> the</w:t>
      </w:r>
      <w:r w:rsidRPr="00EC76D5">
        <w:t xml:space="preserve"> classic parser generator </w:t>
      </w:r>
      <w:proofErr w:type="spellStart"/>
      <w:r w:rsidRPr="00EC76D5">
        <w:t>Yacc</w:t>
      </w:r>
      <w:proofErr w:type="spellEnd"/>
      <w:r w:rsidRPr="00EC76D5">
        <w:rPr>
          <w:rStyle w:val="Fotnotsreferens"/>
        </w:rPr>
        <w:footnoteReference w:id="7"/>
      </w:r>
      <w:r w:rsidRPr="00EC76D5">
        <w:t xml:space="preserve">. Even though it is possible to write a parser in pure </w:t>
      </w:r>
      <w:r>
        <w:t>C#</w:t>
      </w:r>
      <w:r w:rsidRPr="00EC76D5">
        <w:t xml:space="preserve">, it is easier to use a tool like </w:t>
      </w:r>
      <w:proofErr w:type="spellStart"/>
      <w:r>
        <w:t>GPPG</w:t>
      </w:r>
      <w:proofErr w:type="spellEnd"/>
      <w:r w:rsidRPr="00EC76D5">
        <w:t xml:space="preserve">. Simply put, </w:t>
      </w:r>
      <w:proofErr w:type="spellStart"/>
      <w:r>
        <w:t>GPPG</w:t>
      </w:r>
      <w:proofErr w:type="spellEnd"/>
      <w:r w:rsidRPr="00EC76D5">
        <w:t xml:space="preserve"> takes a grammar as input and generators </w:t>
      </w:r>
      <w:r>
        <w:t>C#</w:t>
      </w:r>
      <w:r w:rsidRPr="00EC76D5">
        <w:t xml:space="preserve"> code as output. However, it does not only check whether the input string comply with the grammar, each rule is also allowed to perform</w:t>
      </w:r>
      <w:r w:rsidRPr="00113810">
        <w:t xml:space="preserve"> </w:t>
      </w:r>
      <w:r w:rsidRPr="00113810">
        <w:rPr>
          <w:rStyle w:val="KeyWord0"/>
        </w:rPr>
        <w:t>actions</w:t>
      </w:r>
      <w:r w:rsidRPr="00113810">
        <w:t xml:space="preserve">, defined by </w:t>
      </w:r>
      <w:r>
        <w:t>C#</w:t>
      </w:r>
      <w:r w:rsidRPr="00113810">
        <w:t xml:space="preserve"> code.</w:t>
      </w:r>
    </w:p>
    <w:p w14:paraId="0DAAD726" w14:textId="77777777" w:rsidR="007660EE" w:rsidRPr="00EC76D5" w:rsidRDefault="007660EE" w:rsidP="007660EE">
      <w:r w:rsidRPr="00EC76D5">
        <w:t xml:space="preserve">The parser is divided into two parts: one part stating the rules and tokens of the grammar, and one part defining the grammar rules. The tokens written in boldface in the previous section are written in capital letters in </w:t>
      </w:r>
      <w:proofErr w:type="spellStart"/>
      <w:r>
        <w:t>GPPG</w:t>
      </w:r>
      <w:proofErr w:type="spellEnd"/>
      <w:r w:rsidRPr="00EC76D5">
        <w:t>.</w:t>
      </w:r>
    </w:p>
    <w:p w14:paraId="6E0C806E" w14:textId="77777777" w:rsidR="007660EE" w:rsidRPr="00EC76D5" w:rsidRDefault="007660EE" w:rsidP="007660EE">
      <w:pPr>
        <w:pStyle w:val="CodeHeader"/>
      </w:pPr>
      <w:proofErr w:type="spellStart"/>
      <w:r>
        <w:t>Parser.gppg</w:t>
      </w:r>
      <w:proofErr w:type="spellEnd"/>
    </w:p>
    <w:p w14:paraId="70A7DB91" w14:textId="77777777" w:rsidR="007660EE" w:rsidRPr="007F6CD6" w:rsidRDefault="007660EE" w:rsidP="007660EE">
      <w:pPr>
        <w:pStyle w:val="Code"/>
        <w:rPr>
          <w:highlight w:val="white"/>
        </w:rPr>
      </w:pPr>
      <w:r w:rsidRPr="007F6CD6">
        <w:rPr>
          <w:highlight w:val="white"/>
        </w:rPr>
        <w:t>%namespace Calculator</w:t>
      </w:r>
    </w:p>
    <w:p w14:paraId="729F412F" w14:textId="77777777" w:rsidR="007660EE" w:rsidRPr="007F6CD6" w:rsidRDefault="007660EE" w:rsidP="007660EE">
      <w:pPr>
        <w:pStyle w:val="Code"/>
        <w:rPr>
          <w:highlight w:val="white"/>
        </w:rPr>
      </w:pPr>
      <w:r w:rsidRPr="007F6CD6">
        <w:rPr>
          <w:highlight w:val="white"/>
        </w:rPr>
        <w:t>%partial</w:t>
      </w:r>
    </w:p>
    <w:p w14:paraId="62949D7C" w14:textId="77777777" w:rsidR="007660EE" w:rsidRPr="007F6CD6" w:rsidRDefault="007660EE" w:rsidP="007660EE">
      <w:pPr>
        <w:pStyle w:val="Code"/>
        <w:rPr>
          <w:highlight w:val="white"/>
        </w:rPr>
      </w:pPr>
    </w:p>
    <w:p w14:paraId="7A6A9029" w14:textId="77777777" w:rsidR="007660EE" w:rsidRPr="007F6CD6" w:rsidRDefault="007660EE" w:rsidP="007660EE">
      <w:pPr>
        <w:pStyle w:val="Code"/>
        <w:rPr>
          <w:highlight w:val="white"/>
        </w:rPr>
      </w:pPr>
      <w:r w:rsidRPr="007F6CD6">
        <w:rPr>
          <w:highlight w:val="white"/>
        </w:rPr>
        <w:t>%{</w:t>
      </w:r>
    </w:p>
    <w:p w14:paraId="6529673C" w14:textId="77777777" w:rsidR="007660EE" w:rsidRPr="007F6CD6" w:rsidRDefault="007660EE" w:rsidP="007660EE">
      <w:pPr>
        <w:pStyle w:val="Code"/>
        <w:rPr>
          <w:highlight w:val="white"/>
        </w:rPr>
      </w:pPr>
      <w:r w:rsidRPr="007F6CD6">
        <w:rPr>
          <w:highlight w:val="white"/>
        </w:rPr>
        <w:t xml:space="preserve">  // Empty.</w:t>
      </w:r>
    </w:p>
    <w:p w14:paraId="006A49D5" w14:textId="77777777" w:rsidR="007660EE" w:rsidRPr="007F6CD6" w:rsidRDefault="007660EE" w:rsidP="007660EE">
      <w:pPr>
        <w:pStyle w:val="Code"/>
        <w:rPr>
          <w:highlight w:val="white"/>
        </w:rPr>
      </w:pPr>
      <w:r w:rsidRPr="007F6CD6">
        <w:rPr>
          <w:highlight w:val="white"/>
        </w:rPr>
        <w:t>%}</w:t>
      </w:r>
    </w:p>
    <w:p w14:paraId="089F2C7A" w14:textId="77777777" w:rsidR="007660EE" w:rsidRPr="00EC76D5" w:rsidRDefault="007660EE" w:rsidP="007660EE">
      <w:r w:rsidRPr="00EC76D5">
        <w:t>The following tokens do not hold attributes.</w:t>
      </w:r>
    </w:p>
    <w:p w14:paraId="5D79EB5C" w14:textId="77777777" w:rsidR="007660EE" w:rsidRDefault="007660EE" w:rsidP="007660EE">
      <w:pPr>
        <w:pStyle w:val="Code"/>
        <w:rPr>
          <w:highlight w:val="white"/>
        </w:rPr>
      </w:pPr>
      <w:r w:rsidRPr="007F6CD6">
        <w:rPr>
          <w:highlight w:val="white"/>
        </w:rPr>
        <w:t>%token ASSIGN READ WRITE NEWLINE EQUAL PLUS MINUS TIMES DIVIDE SIN COS TAN</w:t>
      </w:r>
    </w:p>
    <w:p w14:paraId="2946FFC1" w14:textId="77777777" w:rsidR="007660EE" w:rsidRPr="006013DE" w:rsidRDefault="007660EE" w:rsidP="007660EE">
      <w:pPr>
        <w:pStyle w:val="Code"/>
        <w:rPr>
          <w:highlight w:val="white"/>
        </w:rPr>
      </w:pPr>
      <w:r>
        <w:rPr>
          <w:highlight w:val="white"/>
        </w:rPr>
        <w:t xml:space="preserve">      </w:t>
      </w:r>
      <w:r w:rsidRPr="007F6CD6">
        <w:rPr>
          <w:highlight w:val="white"/>
        </w:rPr>
        <w:t xml:space="preserve"> LOG EXP LOG10 EXP10 SQRT LEFT_PAREN RIGHT_PAREN COMMA SEMICOLON</w:t>
      </w:r>
    </w:p>
    <w:p w14:paraId="23CE4A4F" w14:textId="77777777" w:rsidR="007660EE" w:rsidRPr="00EC76D5" w:rsidRDefault="007660EE" w:rsidP="007660EE">
      <w:r w:rsidRPr="006013DE">
        <w:t xml:space="preserve">The </w:t>
      </w:r>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w:t>
      </w:r>
      <w:r>
        <w:t>tokens have</w:t>
      </w:r>
      <w:r w:rsidRPr="00EC76D5">
        <w:t xml:space="preserve"> attributes.</w:t>
      </w:r>
    </w:p>
    <w:p w14:paraId="3C057F35" w14:textId="77777777" w:rsidR="007660EE" w:rsidRPr="003D4FD0" w:rsidRDefault="007660EE" w:rsidP="007660EE">
      <w:pPr>
        <w:pStyle w:val="Code"/>
        <w:rPr>
          <w:highlight w:val="white"/>
        </w:rPr>
      </w:pPr>
      <w:r w:rsidRPr="003D4FD0">
        <w:rPr>
          <w:highlight w:val="white"/>
        </w:rPr>
        <w:t>%union {</w:t>
      </w:r>
    </w:p>
    <w:p w14:paraId="39EDEB2C"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name;</w:t>
      </w:r>
    </w:p>
    <w:p w14:paraId="7763C56E"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text;</w:t>
      </w:r>
    </w:p>
    <w:p w14:paraId="499A13FB" w14:textId="77777777" w:rsidR="007660EE" w:rsidRPr="003D4FD0" w:rsidRDefault="007660EE" w:rsidP="007660EE">
      <w:pPr>
        <w:pStyle w:val="Code"/>
        <w:rPr>
          <w:highlight w:val="white"/>
        </w:rPr>
      </w:pPr>
      <w:r w:rsidRPr="003D4FD0">
        <w:rPr>
          <w:highlight w:val="white"/>
        </w:rPr>
        <w:t xml:space="preserve">  public </w:t>
      </w:r>
      <w:r>
        <w:rPr>
          <w:highlight w:val="white"/>
        </w:rPr>
        <w:t>double</w:t>
      </w:r>
      <w:r w:rsidRPr="003D4FD0">
        <w:rPr>
          <w:highlight w:val="white"/>
        </w:rPr>
        <w:t xml:space="preserve"> value;</w:t>
      </w:r>
    </w:p>
    <w:p w14:paraId="36FD6A50" w14:textId="77777777" w:rsidR="007660EE" w:rsidRPr="003D4FD0" w:rsidRDefault="007660EE" w:rsidP="007660EE">
      <w:pPr>
        <w:pStyle w:val="Code"/>
        <w:rPr>
          <w:highlight w:val="white"/>
        </w:rPr>
      </w:pPr>
      <w:r w:rsidRPr="003D4FD0">
        <w:rPr>
          <w:highlight w:val="white"/>
        </w:rPr>
        <w:t xml:space="preserve">  public List&lt;</w:t>
      </w:r>
      <w:r>
        <w:rPr>
          <w:highlight w:val="white"/>
        </w:rPr>
        <w:t>string</w:t>
      </w:r>
      <w:r w:rsidRPr="003D4FD0">
        <w:rPr>
          <w:highlight w:val="white"/>
        </w:rPr>
        <w:t>&gt; nameList;</w:t>
      </w:r>
    </w:p>
    <w:p w14:paraId="32E448A5" w14:textId="77777777" w:rsidR="007660EE" w:rsidRPr="003D4FD0" w:rsidRDefault="007660EE" w:rsidP="007660EE">
      <w:pPr>
        <w:pStyle w:val="Code"/>
        <w:rPr>
          <w:highlight w:val="white"/>
        </w:rPr>
      </w:pPr>
      <w:r w:rsidRPr="003D4FD0">
        <w:rPr>
          <w:highlight w:val="white"/>
        </w:rPr>
        <w:t xml:space="preserve">  public List&lt;</w:t>
      </w:r>
      <w:r>
        <w:rPr>
          <w:highlight w:val="white"/>
        </w:rPr>
        <w:t>double</w:t>
      </w:r>
      <w:r w:rsidRPr="003D4FD0">
        <w:rPr>
          <w:highlight w:val="white"/>
        </w:rPr>
        <w:t>&gt; valueList;</w:t>
      </w:r>
    </w:p>
    <w:p w14:paraId="7AC3A3A6" w14:textId="77777777" w:rsidR="007660EE" w:rsidRPr="003D4FD0" w:rsidRDefault="007660EE" w:rsidP="007660EE">
      <w:pPr>
        <w:pStyle w:val="Code"/>
        <w:rPr>
          <w:highlight w:val="white"/>
        </w:rPr>
      </w:pPr>
      <w:r w:rsidRPr="003D4FD0">
        <w:rPr>
          <w:highlight w:val="white"/>
        </w:rPr>
        <w:t>}</w:t>
      </w:r>
    </w:p>
    <w:p w14:paraId="3E6A22F9" w14:textId="77777777" w:rsidR="007660EE" w:rsidRPr="003D4FD0" w:rsidRDefault="007660EE" w:rsidP="007660EE">
      <w:pPr>
        <w:pStyle w:val="Code"/>
      </w:pPr>
    </w:p>
    <w:p w14:paraId="08CC741E" w14:textId="77777777" w:rsidR="007660EE" w:rsidRPr="003D4FD0" w:rsidRDefault="007660EE" w:rsidP="007660EE">
      <w:pPr>
        <w:pStyle w:val="Code"/>
        <w:rPr>
          <w:highlight w:val="white"/>
        </w:rPr>
      </w:pPr>
      <w:r w:rsidRPr="003D4FD0">
        <w:rPr>
          <w:highlight w:val="white"/>
        </w:rPr>
        <w:t>%token &lt;text&gt; TEXT</w:t>
      </w:r>
    </w:p>
    <w:p w14:paraId="268F4538" w14:textId="77777777" w:rsidR="007660EE" w:rsidRPr="003D4FD0" w:rsidRDefault="007660EE" w:rsidP="007660EE">
      <w:pPr>
        <w:pStyle w:val="Code"/>
        <w:rPr>
          <w:highlight w:val="white"/>
        </w:rPr>
      </w:pPr>
      <w:r w:rsidRPr="003D4FD0">
        <w:rPr>
          <w:highlight w:val="white"/>
        </w:rPr>
        <w:t>%token &lt;name&gt; NAME</w:t>
      </w:r>
    </w:p>
    <w:p w14:paraId="615F3029" w14:textId="77777777" w:rsidR="007660EE" w:rsidRPr="003D4FD0" w:rsidRDefault="007660EE" w:rsidP="007660EE">
      <w:pPr>
        <w:pStyle w:val="Code"/>
        <w:rPr>
          <w:highlight w:val="white"/>
        </w:rPr>
      </w:pPr>
      <w:r w:rsidRPr="003D4FD0">
        <w:rPr>
          <w:highlight w:val="white"/>
        </w:rPr>
        <w:t>%token &lt;value&gt; VALUE</w:t>
      </w:r>
    </w:p>
    <w:p w14:paraId="1BC7854A" w14:textId="77777777" w:rsidR="007660EE" w:rsidRPr="003D4FD0" w:rsidRDefault="007660EE" w:rsidP="007660EE">
      <w:pPr>
        <w:pStyle w:val="Code"/>
        <w:rPr>
          <w:highlight w:val="white"/>
        </w:rPr>
      </w:pPr>
    </w:p>
    <w:p w14:paraId="50512D0A" w14:textId="77777777" w:rsidR="007660EE" w:rsidRPr="003D4FD0" w:rsidRDefault="007660EE" w:rsidP="007660EE">
      <w:pPr>
        <w:pStyle w:val="Code"/>
        <w:rPr>
          <w:highlight w:val="white"/>
        </w:rPr>
      </w:pPr>
      <w:r w:rsidRPr="003D4FD0">
        <w:rPr>
          <w:highlight w:val="white"/>
        </w:rPr>
        <w:t>%type &lt;nameList&gt; name_list</w:t>
      </w:r>
    </w:p>
    <w:p w14:paraId="5539CB92" w14:textId="77777777" w:rsidR="007660EE" w:rsidRPr="003D4FD0" w:rsidRDefault="007660EE" w:rsidP="007660EE">
      <w:pPr>
        <w:pStyle w:val="Code"/>
        <w:rPr>
          <w:highlight w:val="white"/>
        </w:rPr>
      </w:pPr>
      <w:r w:rsidRPr="003D4FD0">
        <w:rPr>
          <w:highlight w:val="white"/>
        </w:rPr>
        <w:t>%type &lt;valueList&gt; expression_list</w:t>
      </w:r>
    </w:p>
    <w:p w14:paraId="2543924F" w14:textId="77777777" w:rsidR="007660EE" w:rsidRPr="003D4FD0" w:rsidRDefault="007660EE" w:rsidP="007660EE">
      <w:pPr>
        <w:pStyle w:val="Code"/>
        <w:rPr>
          <w:highlight w:val="white"/>
        </w:rPr>
      </w:pPr>
      <w:r w:rsidRPr="003D4FD0">
        <w:rPr>
          <w:highlight w:val="white"/>
        </w:rPr>
        <w:t>%type &lt;value&gt; expression binary_expression unary_expression primary_expression</w:t>
      </w:r>
    </w:p>
    <w:p w14:paraId="2C509440" w14:textId="77777777" w:rsidR="007660EE" w:rsidRPr="00EC76D5" w:rsidRDefault="007660EE" w:rsidP="007660EE">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2A5433E4" w14:textId="77777777" w:rsidR="007660EE" w:rsidRPr="00EC76D5" w:rsidRDefault="007660EE" w:rsidP="007660EE">
      <w:pPr>
        <w:pStyle w:val="Code"/>
      </w:pPr>
      <w:r w:rsidRPr="00EC76D5">
        <w:t>%%</w:t>
      </w:r>
    </w:p>
    <w:p w14:paraId="7B578718" w14:textId="77777777" w:rsidR="007660EE" w:rsidRPr="00CF1C44" w:rsidRDefault="007660EE" w:rsidP="007660EE">
      <w:pPr>
        <w:pStyle w:val="Code"/>
      </w:pPr>
    </w:p>
    <w:p w14:paraId="67E698AE" w14:textId="77777777" w:rsidR="007660EE" w:rsidRPr="00CF1C44" w:rsidRDefault="007660EE" w:rsidP="007660EE">
      <w:pPr>
        <w:pStyle w:val="Code"/>
        <w:rPr>
          <w:highlight w:val="white"/>
        </w:rPr>
      </w:pPr>
      <w:r w:rsidRPr="00CF1C44">
        <w:rPr>
          <w:highlight w:val="white"/>
        </w:rPr>
        <w:t>statement_list:</w:t>
      </w:r>
    </w:p>
    <w:p w14:paraId="147C39E2" w14:textId="77777777" w:rsidR="007660EE" w:rsidRPr="00CF1C44" w:rsidRDefault="007660EE" w:rsidP="007660EE">
      <w:pPr>
        <w:pStyle w:val="Code"/>
        <w:rPr>
          <w:highlight w:val="white"/>
        </w:rPr>
      </w:pPr>
      <w:r w:rsidRPr="00CF1C44">
        <w:rPr>
          <w:highlight w:val="white"/>
        </w:rPr>
        <w:t xml:space="preserve">    statement</w:t>
      </w:r>
    </w:p>
    <w:p w14:paraId="7CC55170" w14:textId="77777777" w:rsidR="007660EE" w:rsidRPr="00CF1C44" w:rsidRDefault="007660EE" w:rsidP="007660EE">
      <w:pPr>
        <w:pStyle w:val="Code"/>
        <w:rPr>
          <w:highlight w:val="white"/>
        </w:rPr>
      </w:pPr>
      <w:r w:rsidRPr="00CF1C44">
        <w:rPr>
          <w:highlight w:val="white"/>
        </w:rPr>
        <w:t xml:space="preserve">  | statement statement_list;</w:t>
      </w:r>
    </w:p>
    <w:p w14:paraId="38D23AB0" w14:textId="77777777" w:rsidR="007660EE" w:rsidRPr="00EC76D5" w:rsidRDefault="007660EE" w:rsidP="007660EE">
      <w:pPr>
        <w:pStyle w:val="Code"/>
      </w:pPr>
    </w:p>
    <w:p w14:paraId="7422354C" w14:textId="77777777" w:rsidR="007660EE" w:rsidRPr="00EC76D5" w:rsidRDefault="007660EE" w:rsidP="007660EE">
      <w:r w:rsidRPr="00EC76D5">
        <w:lastRenderedPageBreak/>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CF1C44" w:rsidRDefault="007660EE" w:rsidP="007660EE">
      <w:pPr>
        <w:pStyle w:val="Code"/>
        <w:rPr>
          <w:highlight w:val="white"/>
        </w:rPr>
      </w:pPr>
      <w:r w:rsidRPr="00CF1C44">
        <w:rPr>
          <w:highlight w:val="white"/>
        </w:rPr>
        <w:t>statement:</w:t>
      </w:r>
    </w:p>
    <w:p w14:paraId="08A8E013" w14:textId="77777777" w:rsidR="007660EE" w:rsidRPr="00CF1C44" w:rsidRDefault="007660EE" w:rsidP="007660EE">
      <w:pPr>
        <w:pStyle w:val="Code"/>
        <w:rPr>
          <w:highlight w:val="white"/>
        </w:rPr>
      </w:pPr>
      <w:r w:rsidRPr="00CF1C44">
        <w:rPr>
          <w:highlight w:val="white"/>
        </w:rPr>
        <w:t xml:space="preserve">    ASSIGN NAME EQUAL expression SEMICOLON {</w:t>
      </w:r>
    </w:p>
    <w:p w14:paraId="51A8F166" w14:textId="77777777" w:rsidR="007660EE" w:rsidRPr="00CF1C44" w:rsidRDefault="007660EE" w:rsidP="007660EE">
      <w:pPr>
        <w:pStyle w:val="Code"/>
        <w:rPr>
          <w:highlight w:val="white"/>
        </w:rPr>
      </w:pPr>
      <w:r w:rsidRPr="00CF1C44">
        <w:rPr>
          <w:highlight w:val="white"/>
        </w:rPr>
        <w:t xml:space="preserve">      MainX.VariableMap[$2] = $4;</w:t>
      </w:r>
    </w:p>
    <w:p w14:paraId="5941AE3E" w14:textId="77777777" w:rsidR="007660EE" w:rsidRPr="00CF1C44" w:rsidRDefault="007660EE" w:rsidP="007660EE">
      <w:pPr>
        <w:pStyle w:val="Code"/>
        <w:rPr>
          <w:highlight w:val="white"/>
        </w:rPr>
      </w:pPr>
      <w:r w:rsidRPr="00CF1C44">
        <w:rPr>
          <w:highlight w:val="white"/>
        </w:rPr>
        <w:t xml:space="preserve">    }</w:t>
      </w:r>
    </w:p>
    <w:p w14:paraId="47C678B5" w14:textId="77777777" w:rsidR="007660EE" w:rsidRPr="00CF1C44" w:rsidRDefault="007660EE" w:rsidP="007660EE">
      <w:pPr>
        <w:pStyle w:val="Code"/>
        <w:rPr>
          <w:highlight w:val="white"/>
        </w:rPr>
      </w:pPr>
    </w:p>
    <w:p w14:paraId="24119F15" w14:textId="77777777" w:rsidR="007660EE" w:rsidRPr="00CF1C44" w:rsidRDefault="007660EE" w:rsidP="007660EE">
      <w:pPr>
        <w:pStyle w:val="Code"/>
        <w:rPr>
          <w:highlight w:val="white"/>
        </w:rPr>
      </w:pPr>
      <w:r w:rsidRPr="00CF1C44">
        <w:rPr>
          <w:highlight w:val="white"/>
        </w:rPr>
        <w:t xml:space="preserve">  | READ optional_output name_list SEMICOLON {</w:t>
      </w:r>
    </w:p>
    <w:p w14:paraId="5310AE9C" w14:textId="77777777" w:rsidR="007660EE" w:rsidRPr="00CF1C44" w:rsidRDefault="007660EE" w:rsidP="007660EE">
      <w:pPr>
        <w:pStyle w:val="Code"/>
        <w:rPr>
          <w:highlight w:val="white"/>
        </w:rPr>
      </w:pPr>
      <w:r w:rsidRPr="00CF1C44">
        <w:rPr>
          <w:highlight w:val="white"/>
        </w:rPr>
        <w:t xml:space="preserve">      try {</w:t>
      </w:r>
    </w:p>
    <w:p w14:paraId="4207898A"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buffer = Console.In.ReadLine();</w:t>
      </w:r>
    </w:p>
    <w:p w14:paraId="36343811"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textArray = buffer.Split(',');</w:t>
      </w:r>
    </w:p>
    <w:p w14:paraId="0C57C237" w14:textId="77777777" w:rsidR="007660EE" w:rsidRPr="00CF1C44" w:rsidRDefault="007660EE" w:rsidP="007660EE">
      <w:pPr>
        <w:pStyle w:val="Code"/>
        <w:rPr>
          <w:highlight w:val="white"/>
        </w:rPr>
      </w:pPr>
    </w:p>
    <w:p w14:paraId="1DC269E3" w14:textId="77777777" w:rsidR="007660EE" w:rsidRPr="00CF1C44" w:rsidRDefault="007660EE" w:rsidP="007660EE">
      <w:pPr>
        <w:pStyle w:val="Code"/>
        <w:rPr>
          <w:highlight w:val="white"/>
        </w:rPr>
      </w:pPr>
      <w:r w:rsidRPr="00CF1C44">
        <w:rPr>
          <w:highlight w:val="white"/>
        </w:rPr>
        <w:t xml:space="preserve">        if ($3.Count != textArray.Length) {</w:t>
      </w:r>
    </w:p>
    <w:p w14:paraId="4664DBE4" w14:textId="77777777" w:rsidR="007660EE" w:rsidRPr="00CF1C44" w:rsidRDefault="007660EE" w:rsidP="007660EE">
      <w:pPr>
        <w:pStyle w:val="Code"/>
        <w:rPr>
          <w:highlight w:val="white"/>
        </w:rPr>
      </w:pPr>
      <w:r w:rsidRPr="00CF1C44">
        <w:rPr>
          <w:highlight w:val="white"/>
        </w:rPr>
        <w:t xml:space="preserve">          Console.Error.WriteLine("Invalid number of values.");</w:t>
      </w:r>
    </w:p>
    <w:p w14:paraId="26549D09" w14:textId="77777777" w:rsidR="007660EE" w:rsidRPr="00CF1C44" w:rsidRDefault="007660EE" w:rsidP="007660EE">
      <w:pPr>
        <w:pStyle w:val="Code"/>
        <w:rPr>
          <w:highlight w:val="white"/>
        </w:rPr>
      </w:pPr>
      <w:r w:rsidRPr="00CF1C44">
        <w:rPr>
          <w:highlight w:val="white"/>
        </w:rPr>
        <w:t xml:space="preserve">          Environment.Exit(-1);</w:t>
      </w:r>
    </w:p>
    <w:p w14:paraId="171928A1" w14:textId="77777777" w:rsidR="007660EE" w:rsidRPr="00CF1C44" w:rsidRDefault="007660EE" w:rsidP="007660EE">
      <w:pPr>
        <w:pStyle w:val="Code"/>
        <w:rPr>
          <w:highlight w:val="white"/>
        </w:rPr>
      </w:pPr>
      <w:r w:rsidRPr="00CF1C44">
        <w:rPr>
          <w:highlight w:val="white"/>
        </w:rPr>
        <w:t xml:space="preserve">        }</w:t>
      </w:r>
    </w:p>
    <w:p w14:paraId="3B387178" w14:textId="77777777" w:rsidR="007660EE" w:rsidRPr="00CF1C44" w:rsidRDefault="007660EE" w:rsidP="007660EE">
      <w:pPr>
        <w:pStyle w:val="Code"/>
        <w:rPr>
          <w:highlight w:val="white"/>
        </w:rPr>
      </w:pPr>
      <w:r w:rsidRPr="00CF1C44">
        <w:rPr>
          <w:highlight w:val="white"/>
        </w:rPr>
        <w:t xml:space="preserve">      </w:t>
      </w:r>
    </w:p>
    <w:p w14:paraId="7F65DF48" w14:textId="77777777" w:rsidR="007660EE" w:rsidRPr="00CF1C44" w:rsidRDefault="007660EE" w:rsidP="007660EE">
      <w:pPr>
        <w:pStyle w:val="Code"/>
        <w:rPr>
          <w:highlight w:val="white"/>
        </w:rPr>
      </w:pPr>
      <w:r w:rsidRPr="00CF1C44">
        <w:rPr>
          <w:highlight w:val="white"/>
        </w:rPr>
        <w:t xml:space="preserve">        for (int index = 0; index &lt; $3.Count; ++index) {</w:t>
      </w:r>
    </w:p>
    <w:p w14:paraId="0233D36F"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name = $3[index], text = textArray[index];</w:t>
      </w:r>
    </w:p>
    <w:p w14:paraId="1942E99F" w14:textId="77777777" w:rsidR="007660EE" w:rsidRPr="00CF1C44" w:rsidRDefault="007660EE" w:rsidP="007660EE">
      <w:pPr>
        <w:pStyle w:val="Code"/>
        <w:rPr>
          <w:highlight w:val="white"/>
        </w:rPr>
      </w:pPr>
      <w:r w:rsidRPr="00CF1C44">
        <w:rPr>
          <w:highlight w:val="white"/>
        </w:rPr>
        <w:t xml:space="preserve">          double value = </w:t>
      </w:r>
      <w:r>
        <w:rPr>
          <w:highlight w:val="white"/>
        </w:rPr>
        <w:t>double</w:t>
      </w:r>
      <w:r w:rsidRPr="00CF1C44">
        <w:rPr>
          <w:highlight w:val="white"/>
        </w:rPr>
        <w:t>.Parse(text);</w:t>
      </w:r>
    </w:p>
    <w:p w14:paraId="37093741" w14:textId="77777777" w:rsidR="007660EE" w:rsidRPr="00CF1C44" w:rsidRDefault="007660EE" w:rsidP="007660EE">
      <w:pPr>
        <w:pStyle w:val="Code"/>
        <w:rPr>
          <w:highlight w:val="white"/>
        </w:rPr>
      </w:pPr>
      <w:r w:rsidRPr="00CF1C44">
        <w:rPr>
          <w:highlight w:val="white"/>
        </w:rPr>
        <w:t xml:space="preserve">          MainX.VariableMap[name] = value;</w:t>
      </w:r>
    </w:p>
    <w:p w14:paraId="779995D2" w14:textId="77777777" w:rsidR="007660EE" w:rsidRPr="00CF1C44" w:rsidRDefault="007660EE" w:rsidP="007660EE">
      <w:pPr>
        <w:pStyle w:val="Code"/>
        <w:rPr>
          <w:highlight w:val="white"/>
        </w:rPr>
      </w:pPr>
      <w:r w:rsidRPr="00CF1C44">
        <w:rPr>
          <w:highlight w:val="white"/>
        </w:rPr>
        <w:t xml:space="preserve">        }</w:t>
      </w:r>
    </w:p>
    <w:p w14:paraId="5A1597FE" w14:textId="77777777" w:rsidR="007660EE" w:rsidRPr="00CF1C44" w:rsidRDefault="007660EE" w:rsidP="007660EE">
      <w:pPr>
        <w:pStyle w:val="Code"/>
        <w:rPr>
          <w:highlight w:val="white"/>
        </w:rPr>
      </w:pPr>
      <w:r w:rsidRPr="00CF1C44">
        <w:rPr>
          <w:highlight w:val="white"/>
        </w:rPr>
        <w:t xml:space="preserve">      }</w:t>
      </w:r>
    </w:p>
    <w:p w14:paraId="0974CB1C" w14:textId="77777777" w:rsidR="007660EE" w:rsidRPr="00CF1C44" w:rsidRDefault="007660EE" w:rsidP="007660EE">
      <w:pPr>
        <w:pStyle w:val="Code"/>
        <w:rPr>
          <w:highlight w:val="white"/>
        </w:rPr>
      </w:pPr>
      <w:r w:rsidRPr="00CF1C44">
        <w:rPr>
          <w:highlight w:val="white"/>
        </w:rPr>
        <w:t xml:space="preserve">      catch (Exception exception) {</w:t>
      </w:r>
    </w:p>
    <w:p w14:paraId="60A0B0DC" w14:textId="77777777" w:rsidR="007660EE" w:rsidRPr="00CF1C44" w:rsidRDefault="007660EE" w:rsidP="007660EE">
      <w:pPr>
        <w:pStyle w:val="Code"/>
        <w:rPr>
          <w:highlight w:val="white"/>
        </w:rPr>
      </w:pPr>
      <w:r w:rsidRPr="00CF1C44">
        <w:rPr>
          <w:highlight w:val="white"/>
        </w:rPr>
        <w:t xml:space="preserve">        Console.Error.WriteLine("Invalid input: " + exception.ToString());</w:t>
      </w:r>
    </w:p>
    <w:p w14:paraId="0FADD0E6" w14:textId="77777777" w:rsidR="007660EE" w:rsidRPr="00CF1C44" w:rsidRDefault="007660EE" w:rsidP="007660EE">
      <w:pPr>
        <w:pStyle w:val="Code"/>
        <w:rPr>
          <w:highlight w:val="white"/>
        </w:rPr>
      </w:pPr>
      <w:r w:rsidRPr="00CF1C44">
        <w:rPr>
          <w:highlight w:val="white"/>
        </w:rPr>
        <w:t xml:space="preserve">        Environment.Exit(-1);</w:t>
      </w:r>
    </w:p>
    <w:p w14:paraId="1A33CD64" w14:textId="77777777" w:rsidR="007660EE" w:rsidRPr="00CF1C44" w:rsidRDefault="007660EE" w:rsidP="007660EE">
      <w:pPr>
        <w:pStyle w:val="Code"/>
        <w:rPr>
          <w:highlight w:val="white"/>
        </w:rPr>
      </w:pPr>
      <w:r w:rsidRPr="00CF1C44">
        <w:rPr>
          <w:highlight w:val="white"/>
        </w:rPr>
        <w:t xml:space="preserve">      }</w:t>
      </w:r>
    </w:p>
    <w:p w14:paraId="505B33E5" w14:textId="77777777" w:rsidR="007660EE" w:rsidRPr="00CF1C44" w:rsidRDefault="007660EE" w:rsidP="007660EE">
      <w:pPr>
        <w:pStyle w:val="Code"/>
        <w:rPr>
          <w:highlight w:val="white"/>
        </w:rPr>
      </w:pPr>
      <w:r w:rsidRPr="00CF1C44">
        <w:rPr>
          <w:highlight w:val="white"/>
        </w:rPr>
        <w:t xml:space="preserve">    }</w:t>
      </w:r>
    </w:p>
    <w:p w14:paraId="55E2A55E" w14:textId="77777777" w:rsidR="007660EE" w:rsidRPr="00CF1C44" w:rsidRDefault="007660EE" w:rsidP="007660EE">
      <w:pPr>
        <w:pStyle w:val="Code"/>
        <w:rPr>
          <w:highlight w:val="white"/>
        </w:rPr>
      </w:pPr>
    </w:p>
    <w:p w14:paraId="72EEE46E" w14:textId="77777777" w:rsidR="007660EE" w:rsidRPr="00CF1C44" w:rsidRDefault="007660EE" w:rsidP="007660EE">
      <w:pPr>
        <w:pStyle w:val="Code"/>
        <w:rPr>
          <w:highlight w:val="white"/>
        </w:rPr>
      </w:pPr>
      <w:r w:rsidRPr="00CF1C44">
        <w:rPr>
          <w:highlight w:val="white"/>
        </w:rPr>
        <w:t xml:space="preserve">  | WRITE optional_output expression_list SEMICOLON {</w:t>
      </w:r>
    </w:p>
    <w:p w14:paraId="51BE55A2" w14:textId="77777777" w:rsidR="007660EE" w:rsidRPr="00CF1C44" w:rsidRDefault="007660EE" w:rsidP="007660EE">
      <w:pPr>
        <w:pStyle w:val="Code"/>
        <w:rPr>
          <w:highlight w:val="white"/>
        </w:rPr>
      </w:pPr>
      <w:r w:rsidRPr="00CF1C44">
        <w:rPr>
          <w:highlight w:val="white"/>
        </w:rPr>
        <w:t xml:space="preserve">      bool first = true;</w:t>
      </w:r>
    </w:p>
    <w:p w14:paraId="0DE8037E" w14:textId="77777777" w:rsidR="007660EE" w:rsidRPr="00CF1C44" w:rsidRDefault="007660EE" w:rsidP="007660EE">
      <w:pPr>
        <w:pStyle w:val="Code"/>
        <w:rPr>
          <w:highlight w:val="white"/>
        </w:rPr>
      </w:pPr>
      <w:r w:rsidRPr="00CF1C44">
        <w:rPr>
          <w:highlight w:val="white"/>
        </w:rPr>
        <w:t xml:space="preserve">      foreach (</w:t>
      </w:r>
      <w:r>
        <w:rPr>
          <w:highlight w:val="white"/>
        </w:rPr>
        <w:t>double</w:t>
      </w:r>
      <w:r w:rsidRPr="00CF1C44">
        <w:rPr>
          <w:highlight w:val="white"/>
        </w:rPr>
        <w:t xml:space="preserve"> value in $3) {</w:t>
      </w:r>
    </w:p>
    <w:p w14:paraId="18DAB1DF" w14:textId="77777777" w:rsidR="007660EE" w:rsidRPr="00CF1C44" w:rsidRDefault="007660EE" w:rsidP="007660EE">
      <w:pPr>
        <w:pStyle w:val="Code"/>
        <w:rPr>
          <w:highlight w:val="white"/>
        </w:rPr>
      </w:pPr>
      <w:r w:rsidRPr="00CF1C44">
        <w:rPr>
          <w:highlight w:val="white"/>
        </w:rPr>
        <w:t xml:space="preserve">        Console.Out.Write((first ? "" : ", ") + value);</w:t>
      </w:r>
    </w:p>
    <w:p w14:paraId="18E67B3A" w14:textId="77777777" w:rsidR="007660EE" w:rsidRPr="00CF1C44" w:rsidRDefault="007660EE" w:rsidP="007660EE">
      <w:pPr>
        <w:pStyle w:val="Code"/>
        <w:rPr>
          <w:highlight w:val="white"/>
        </w:rPr>
      </w:pPr>
      <w:r w:rsidRPr="00CF1C44">
        <w:rPr>
          <w:highlight w:val="white"/>
        </w:rPr>
        <w:t xml:space="preserve">        first = false;</w:t>
      </w:r>
    </w:p>
    <w:p w14:paraId="5D1210EC" w14:textId="77777777" w:rsidR="007660EE" w:rsidRPr="00CF1C44" w:rsidRDefault="007660EE" w:rsidP="007660EE">
      <w:pPr>
        <w:pStyle w:val="Code"/>
        <w:rPr>
          <w:highlight w:val="white"/>
        </w:rPr>
      </w:pPr>
      <w:r w:rsidRPr="00CF1C44">
        <w:rPr>
          <w:highlight w:val="white"/>
        </w:rPr>
        <w:t xml:space="preserve">      }</w:t>
      </w:r>
    </w:p>
    <w:p w14:paraId="1920180F" w14:textId="77777777" w:rsidR="007660EE" w:rsidRPr="00CF1C44" w:rsidRDefault="007660EE" w:rsidP="007660EE">
      <w:pPr>
        <w:pStyle w:val="Code"/>
        <w:rPr>
          <w:highlight w:val="white"/>
        </w:rPr>
      </w:pPr>
    </w:p>
    <w:p w14:paraId="7F47C79E" w14:textId="77777777" w:rsidR="007660EE" w:rsidRPr="00CF1C44" w:rsidRDefault="007660EE" w:rsidP="007660EE">
      <w:pPr>
        <w:pStyle w:val="Code"/>
        <w:rPr>
          <w:highlight w:val="white"/>
        </w:rPr>
      </w:pPr>
      <w:r w:rsidRPr="00CF1C44">
        <w:rPr>
          <w:highlight w:val="white"/>
        </w:rPr>
        <w:t xml:space="preserve">      Console.Out.WriteLine();</w:t>
      </w:r>
    </w:p>
    <w:p w14:paraId="7FC2063C" w14:textId="77777777" w:rsidR="007660EE" w:rsidRPr="00CF1C44" w:rsidRDefault="007660EE" w:rsidP="007660EE">
      <w:pPr>
        <w:pStyle w:val="Code"/>
        <w:rPr>
          <w:highlight w:val="white"/>
        </w:rPr>
      </w:pPr>
      <w:r w:rsidRPr="00CF1C44">
        <w:rPr>
          <w:highlight w:val="white"/>
        </w:rPr>
        <w:t xml:space="preserve">    }</w:t>
      </w:r>
    </w:p>
    <w:p w14:paraId="51762627" w14:textId="77777777" w:rsidR="007660EE" w:rsidRPr="00CF1C44" w:rsidRDefault="007660EE" w:rsidP="007660EE">
      <w:pPr>
        <w:pStyle w:val="Code"/>
        <w:rPr>
          <w:highlight w:val="white"/>
        </w:rPr>
      </w:pPr>
    </w:p>
    <w:p w14:paraId="3CA297D6" w14:textId="77777777" w:rsidR="007660EE" w:rsidRPr="00CF1C44" w:rsidRDefault="007660EE" w:rsidP="007660EE">
      <w:pPr>
        <w:pStyle w:val="Code"/>
        <w:rPr>
          <w:highlight w:val="white"/>
        </w:rPr>
      </w:pPr>
      <w:r w:rsidRPr="00CF1C44">
        <w:rPr>
          <w:highlight w:val="white"/>
        </w:rPr>
        <w:t xml:space="preserve">  | NEWLINE SEMICOLON {</w:t>
      </w:r>
    </w:p>
    <w:p w14:paraId="44A7B546" w14:textId="77777777" w:rsidR="007660EE" w:rsidRPr="00CF1C44" w:rsidRDefault="007660EE" w:rsidP="007660EE">
      <w:pPr>
        <w:pStyle w:val="Code"/>
        <w:rPr>
          <w:highlight w:val="white"/>
        </w:rPr>
      </w:pPr>
      <w:r w:rsidRPr="00CF1C44">
        <w:rPr>
          <w:highlight w:val="white"/>
        </w:rPr>
        <w:t xml:space="preserve">      Console.Out.WriteLine();</w:t>
      </w:r>
    </w:p>
    <w:p w14:paraId="70E211AC" w14:textId="77777777" w:rsidR="007660EE" w:rsidRPr="00CF1C44" w:rsidRDefault="007660EE" w:rsidP="007660EE">
      <w:pPr>
        <w:pStyle w:val="Code"/>
        <w:rPr>
          <w:highlight w:val="white"/>
        </w:rPr>
      </w:pPr>
      <w:r w:rsidRPr="00CF1C44">
        <w:rPr>
          <w:highlight w:val="white"/>
        </w:rPr>
        <w:t xml:space="preserve">    };</w:t>
      </w:r>
    </w:p>
    <w:p w14:paraId="2BCCEC1F" w14:textId="77777777" w:rsidR="007660EE" w:rsidRPr="00CF1C44" w:rsidRDefault="007660EE" w:rsidP="007660EE">
      <w:pPr>
        <w:pStyle w:val="Code"/>
        <w:rPr>
          <w:highlight w:val="white"/>
        </w:rPr>
      </w:pPr>
    </w:p>
    <w:p w14:paraId="6F8B25D2" w14:textId="77777777" w:rsidR="007660EE" w:rsidRPr="00CF1C44" w:rsidRDefault="007660EE" w:rsidP="007660EE">
      <w:pPr>
        <w:pStyle w:val="Code"/>
        <w:rPr>
          <w:highlight w:val="white"/>
        </w:rPr>
      </w:pPr>
      <w:r w:rsidRPr="00CF1C44">
        <w:rPr>
          <w:highlight w:val="white"/>
        </w:rPr>
        <w:t>optional_output:</w:t>
      </w:r>
    </w:p>
    <w:p w14:paraId="4836CAD8" w14:textId="77777777" w:rsidR="007660EE" w:rsidRPr="00CF1C44" w:rsidRDefault="007660EE" w:rsidP="007660EE">
      <w:pPr>
        <w:pStyle w:val="Code"/>
        <w:rPr>
          <w:highlight w:val="white"/>
        </w:rPr>
      </w:pPr>
      <w:r w:rsidRPr="00CF1C44">
        <w:rPr>
          <w:highlight w:val="white"/>
        </w:rPr>
        <w:t xml:space="preserve">    /* Empty. */</w:t>
      </w:r>
    </w:p>
    <w:p w14:paraId="7910AD7C" w14:textId="77777777" w:rsidR="007660EE" w:rsidRPr="00CF1C44" w:rsidRDefault="007660EE" w:rsidP="007660EE">
      <w:pPr>
        <w:pStyle w:val="Code"/>
        <w:rPr>
          <w:highlight w:val="white"/>
        </w:rPr>
      </w:pPr>
      <w:r w:rsidRPr="00CF1C44">
        <w:rPr>
          <w:highlight w:val="white"/>
        </w:rPr>
        <w:t xml:space="preserve">  | TEXT COMMA {</w:t>
      </w:r>
    </w:p>
    <w:p w14:paraId="0FDC7944" w14:textId="77777777" w:rsidR="007660EE" w:rsidRPr="00CF1C44" w:rsidRDefault="007660EE" w:rsidP="007660EE">
      <w:pPr>
        <w:pStyle w:val="Code"/>
        <w:rPr>
          <w:highlight w:val="white"/>
        </w:rPr>
      </w:pPr>
      <w:r w:rsidRPr="00CF1C44">
        <w:rPr>
          <w:highlight w:val="white"/>
        </w:rPr>
        <w:t xml:space="preserve">      Console.Out.Write($1);</w:t>
      </w:r>
    </w:p>
    <w:p w14:paraId="1824EC10" w14:textId="77777777" w:rsidR="007660EE" w:rsidRPr="00CF1C44" w:rsidRDefault="007660EE" w:rsidP="007660EE">
      <w:pPr>
        <w:pStyle w:val="Code"/>
        <w:rPr>
          <w:highlight w:val="white"/>
        </w:rPr>
      </w:pPr>
      <w:r w:rsidRPr="00CF1C44">
        <w:rPr>
          <w:highlight w:val="white"/>
        </w:rPr>
        <w:t xml:space="preserve">    };</w:t>
      </w:r>
    </w:p>
    <w:p w14:paraId="5B80EACB" w14:textId="77777777" w:rsidR="007660EE" w:rsidRPr="00EC76D5" w:rsidRDefault="007660EE" w:rsidP="007660EE">
      <w:r w:rsidRPr="00EC76D5">
        <w:t>The value of the rule is stored in $$. However, the $$ value is always a reference to an Object. Therefore, we need to transform it into a list before we can call the add method.</w:t>
      </w:r>
    </w:p>
    <w:p w14:paraId="7BBC446F" w14:textId="77777777" w:rsidR="007660EE" w:rsidRPr="001949F7" w:rsidRDefault="007660EE" w:rsidP="007660EE">
      <w:pPr>
        <w:pStyle w:val="Code"/>
        <w:rPr>
          <w:highlight w:val="white"/>
        </w:rPr>
      </w:pPr>
      <w:bookmarkStart w:id="571" w:name="_Ref418232768"/>
      <w:r w:rsidRPr="001949F7">
        <w:rPr>
          <w:highlight w:val="white"/>
        </w:rPr>
        <w:t>name_list:</w:t>
      </w:r>
    </w:p>
    <w:p w14:paraId="009A5C9A" w14:textId="77777777" w:rsidR="007660EE" w:rsidRPr="001949F7" w:rsidRDefault="007660EE" w:rsidP="007660EE">
      <w:pPr>
        <w:pStyle w:val="Code"/>
        <w:rPr>
          <w:highlight w:val="white"/>
        </w:rPr>
      </w:pPr>
      <w:r w:rsidRPr="001949F7">
        <w:rPr>
          <w:highlight w:val="white"/>
        </w:rPr>
        <w:t xml:space="preserve">    NAME {</w:t>
      </w:r>
    </w:p>
    <w:p w14:paraId="3CDF203D" w14:textId="77777777" w:rsidR="007660EE" w:rsidRPr="001949F7" w:rsidRDefault="007660EE" w:rsidP="007660EE">
      <w:pPr>
        <w:pStyle w:val="Code"/>
        <w:rPr>
          <w:highlight w:val="white"/>
        </w:rPr>
      </w:pPr>
      <w:r w:rsidRPr="001949F7">
        <w:rPr>
          <w:highlight w:val="white"/>
        </w:rPr>
        <w:t xml:space="preserve">      $$ = new List&lt;</w:t>
      </w:r>
      <w:r>
        <w:rPr>
          <w:highlight w:val="white"/>
        </w:rPr>
        <w:t>string</w:t>
      </w:r>
      <w:r w:rsidRPr="001949F7">
        <w:rPr>
          <w:highlight w:val="white"/>
        </w:rPr>
        <w:t>&gt;();</w:t>
      </w:r>
    </w:p>
    <w:p w14:paraId="56E4A904" w14:textId="77777777" w:rsidR="007660EE" w:rsidRPr="001949F7" w:rsidRDefault="007660EE" w:rsidP="007660EE">
      <w:pPr>
        <w:pStyle w:val="Code"/>
        <w:rPr>
          <w:highlight w:val="white"/>
        </w:rPr>
      </w:pPr>
      <w:r w:rsidRPr="001949F7">
        <w:rPr>
          <w:highlight w:val="white"/>
        </w:rPr>
        <w:t xml:space="preserve">      $$.Add($1);</w:t>
      </w:r>
    </w:p>
    <w:p w14:paraId="1D34D021" w14:textId="77777777" w:rsidR="007660EE" w:rsidRPr="001949F7" w:rsidRDefault="007660EE" w:rsidP="007660EE">
      <w:pPr>
        <w:pStyle w:val="Code"/>
        <w:rPr>
          <w:highlight w:val="white"/>
        </w:rPr>
      </w:pPr>
      <w:r w:rsidRPr="001949F7">
        <w:rPr>
          <w:highlight w:val="white"/>
        </w:rPr>
        <w:lastRenderedPageBreak/>
        <w:t xml:space="preserve">    }</w:t>
      </w:r>
    </w:p>
    <w:p w14:paraId="0E213505" w14:textId="77777777" w:rsidR="007660EE" w:rsidRPr="001949F7" w:rsidRDefault="007660EE" w:rsidP="007660EE">
      <w:pPr>
        <w:pStyle w:val="Code"/>
        <w:rPr>
          <w:highlight w:val="white"/>
        </w:rPr>
      </w:pPr>
      <w:r w:rsidRPr="001949F7">
        <w:rPr>
          <w:highlight w:val="white"/>
        </w:rPr>
        <w:t xml:space="preserve">  | name_list COMMA NAME {</w:t>
      </w:r>
    </w:p>
    <w:p w14:paraId="2AFBA8AE" w14:textId="77777777" w:rsidR="007660EE" w:rsidRPr="001949F7" w:rsidRDefault="007660EE" w:rsidP="007660EE">
      <w:pPr>
        <w:pStyle w:val="Code"/>
        <w:rPr>
          <w:highlight w:val="white"/>
        </w:rPr>
      </w:pPr>
      <w:r w:rsidRPr="001949F7">
        <w:rPr>
          <w:highlight w:val="white"/>
        </w:rPr>
        <w:t xml:space="preserve">      $$ = $1;</w:t>
      </w:r>
    </w:p>
    <w:p w14:paraId="1382E6F7" w14:textId="77777777" w:rsidR="007660EE" w:rsidRPr="001949F7" w:rsidRDefault="007660EE" w:rsidP="007660EE">
      <w:pPr>
        <w:pStyle w:val="Code"/>
        <w:rPr>
          <w:highlight w:val="white"/>
        </w:rPr>
      </w:pPr>
      <w:r w:rsidRPr="001949F7">
        <w:rPr>
          <w:highlight w:val="white"/>
        </w:rPr>
        <w:t xml:space="preserve">      $$.Add($3);</w:t>
      </w:r>
    </w:p>
    <w:p w14:paraId="1FE35DB6" w14:textId="77777777" w:rsidR="007660EE" w:rsidRPr="001949F7" w:rsidRDefault="007660EE" w:rsidP="007660EE">
      <w:pPr>
        <w:pStyle w:val="Code"/>
        <w:rPr>
          <w:highlight w:val="white"/>
        </w:rPr>
      </w:pPr>
      <w:r w:rsidRPr="001949F7">
        <w:rPr>
          <w:highlight w:val="white"/>
        </w:rPr>
        <w:t xml:space="preserve">    };</w:t>
      </w:r>
    </w:p>
    <w:p w14:paraId="708EC9A2" w14:textId="77777777" w:rsidR="007660EE" w:rsidRPr="001949F7" w:rsidRDefault="007660EE" w:rsidP="007660EE">
      <w:pPr>
        <w:pStyle w:val="Code"/>
        <w:rPr>
          <w:highlight w:val="white"/>
        </w:rPr>
      </w:pPr>
    </w:p>
    <w:p w14:paraId="30DA46BC" w14:textId="77777777" w:rsidR="007660EE" w:rsidRPr="001949F7" w:rsidRDefault="007660EE" w:rsidP="007660EE">
      <w:pPr>
        <w:pStyle w:val="Code"/>
        <w:rPr>
          <w:highlight w:val="white"/>
        </w:rPr>
      </w:pPr>
      <w:r w:rsidRPr="001949F7">
        <w:rPr>
          <w:highlight w:val="white"/>
        </w:rPr>
        <w:t>expression_list:</w:t>
      </w:r>
    </w:p>
    <w:p w14:paraId="40D86FF1" w14:textId="77777777" w:rsidR="007660EE" w:rsidRPr="001949F7" w:rsidRDefault="007660EE" w:rsidP="007660EE">
      <w:pPr>
        <w:pStyle w:val="Code"/>
        <w:rPr>
          <w:highlight w:val="white"/>
        </w:rPr>
      </w:pPr>
      <w:r w:rsidRPr="001949F7">
        <w:rPr>
          <w:highlight w:val="white"/>
        </w:rPr>
        <w:t xml:space="preserve">    expression {</w:t>
      </w:r>
    </w:p>
    <w:p w14:paraId="4A4B3BA1" w14:textId="77777777" w:rsidR="007660EE" w:rsidRPr="001949F7" w:rsidRDefault="007660EE" w:rsidP="007660EE">
      <w:pPr>
        <w:pStyle w:val="Code"/>
        <w:rPr>
          <w:highlight w:val="white"/>
        </w:rPr>
      </w:pPr>
      <w:r w:rsidRPr="001949F7">
        <w:rPr>
          <w:highlight w:val="white"/>
        </w:rPr>
        <w:t xml:space="preserve">      $$ = new List&lt;</w:t>
      </w:r>
      <w:r>
        <w:rPr>
          <w:highlight w:val="white"/>
        </w:rPr>
        <w:t>double</w:t>
      </w:r>
      <w:r w:rsidRPr="001949F7">
        <w:rPr>
          <w:highlight w:val="white"/>
        </w:rPr>
        <w:t>&gt;();</w:t>
      </w:r>
    </w:p>
    <w:p w14:paraId="433B697A" w14:textId="77777777" w:rsidR="007660EE" w:rsidRPr="001949F7" w:rsidRDefault="007660EE" w:rsidP="007660EE">
      <w:pPr>
        <w:pStyle w:val="Code"/>
        <w:rPr>
          <w:highlight w:val="white"/>
        </w:rPr>
      </w:pPr>
      <w:r w:rsidRPr="001949F7">
        <w:rPr>
          <w:highlight w:val="white"/>
        </w:rPr>
        <w:t xml:space="preserve">      $$.Add($1);</w:t>
      </w:r>
    </w:p>
    <w:p w14:paraId="594A4CED" w14:textId="77777777" w:rsidR="007660EE" w:rsidRPr="001949F7" w:rsidRDefault="007660EE" w:rsidP="007660EE">
      <w:pPr>
        <w:pStyle w:val="Code"/>
        <w:rPr>
          <w:highlight w:val="white"/>
        </w:rPr>
      </w:pPr>
      <w:r w:rsidRPr="001949F7">
        <w:rPr>
          <w:highlight w:val="white"/>
        </w:rPr>
        <w:t xml:space="preserve">    }</w:t>
      </w:r>
    </w:p>
    <w:p w14:paraId="1276179D" w14:textId="77777777" w:rsidR="007660EE" w:rsidRPr="001949F7" w:rsidRDefault="007660EE" w:rsidP="007660EE">
      <w:pPr>
        <w:pStyle w:val="Code"/>
        <w:rPr>
          <w:highlight w:val="white"/>
        </w:rPr>
      </w:pPr>
      <w:r w:rsidRPr="001949F7">
        <w:rPr>
          <w:highlight w:val="white"/>
        </w:rPr>
        <w:t xml:space="preserve">  | expression_list COMMA expression {</w:t>
      </w:r>
    </w:p>
    <w:p w14:paraId="57748AA5" w14:textId="77777777" w:rsidR="007660EE" w:rsidRPr="001949F7" w:rsidRDefault="007660EE" w:rsidP="007660EE">
      <w:pPr>
        <w:pStyle w:val="Code"/>
        <w:rPr>
          <w:highlight w:val="white"/>
        </w:rPr>
      </w:pPr>
      <w:r w:rsidRPr="001949F7">
        <w:rPr>
          <w:highlight w:val="white"/>
        </w:rPr>
        <w:t xml:space="preserve">      $$ = $1;</w:t>
      </w:r>
    </w:p>
    <w:p w14:paraId="2CF7C704" w14:textId="77777777" w:rsidR="007660EE" w:rsidRPr="001949F7" w:rsidRDefault="007660EE" w:rsidP="007660EE">
      <w:pPr>
        <w:pStyle w:val="Code"/>
        <w:rPr>
          <w:highlight w:val="white"/>
        </w:rPr>
      </w:pPr>
      <w:r w:rsidRPr="001949F7">
        <w:rPr>
          <w:highlight w:val="white"/>
        </w:rPr>
        <w:t xml:space="preserve">      $$.Add($3);</w:t>
      </w:r>
    </w:p>
    <w:p w14:paraId="389AAD95" w14:textId="77777777" w:rsidR="007660EE" w:rsidRPr="001949F7" w:rsidRDefault="007660EE" w:rsidP="007660EE">
      <w:pPr>
        <w:pStyle w:val="Code"/>
        <w:rPr>
          <w:highlight w:val="white"/>
        </w:rPr>
      </w:pPr>
      <w:r w:rsidRPr="001949F7">
        <w:rPr>
          <w:highlight w:val="white"/>
        </w:rPr>
        <w:t xml:space="preserve">    };</w:t>
      </w:r>
    </w:p>
    <w:p w14:paraId="210211C3" w14:textId="77777777" w:rsidR="007660EE" w:rsidRPr="001949F7" w:rsidRDefault="007660EE" w:rsidP="007660EE">
      <w:pPr>
        <w:pStyle w:val="Code"/>
        <w:rPr>
          <w:highlight w:val="white"/>
        </w:rPr>
      </w:pPr>
    </w:p>
    <w:p w14:paraId="67701724" w14:textId="77777777" w:rsidR="007660EE" w:rsidRPr="001949F7" w:rsidRDefault="007660EE" w:rsidP="007660EE">
      <w:pPr>
        <w:pStyle w:val="Code"/>
        <w:rPr>
          <w:highlight w:val="white"/>
        </w:rPr>
      </w:pPr>
      <w:r w:rsidRPr="001949F7">
        <w:rPr>
          <w:highlight w:val="white"/>
        </w:rPr>
        <w:t>expression:</w:t>
      </w:r>
    </w:p>
    <w:p w14:paraId="5234ADD9" w14:textId="77777777" w:rsidR="007660EE" w:rsidRPr="001949F7" w:rsidRDefault="007660EE" w:rsidP="007660EE">
      <w:pPr>
        <w:pStyle w:val="Code"/>
        <w:rPr>
          <w:highlight w:val="white"/>
        </w:rPr>
      </w:pPr>
      <w:r w:rsidRPr="001949F7">
        <w:rPr>
          <w:highlight w:val="white"/>
        </w:rPr>
        <w:t xml:space="preserve">    binary_expression {</w:t>
      </w:r>
    </w:p>
    <w:p w14:paraId="49FE3BA4" w14:textId="77777777" w:rsidR="007660EE" w:rsidRPr="001949F7" w:rsidRDefault="007660EE" w:rsidP="007660EE">
      <w:pPr>
        <w:pStyle w:val="Code"/>
        <w:rPr>
          <w:highlight w:val="white"/>
        </w:rPr>
      </w:pPr>
      <w:r w:rsidRPr="001949F7">
        <w:rPr>
          <w:highlight w:val="white"/>
        </w:rPr>
        <w:t xml:space="preserve">      $$ = $1;</w:t>
      </w:r>
    </w:p>
    <w:p w14:paraId="3942EC4D" w14:textId="77777777" w:rsidR="007660EE" w:rsidRPr="001949F7" w:rsidRDefault="007660EE" w:rsidP="007660EE">
      <w:pPr>
        <w:pStyle w:val="Code"/>
        <w:rPr>
          <w:highlight w:val="white"/>
        </w:rPr>
      </w:pPr>
      <w:r w:rsidRPr="001949F7">
        <w:rPr>
          <w:highlight w:val="white"/>
        </w:rPr>
        <w:t xml:space="preserve">    }</w:t>
      </w:r>
    </w:p>
    <w:p w14:paraId="57702B20" w14:textId="77777777" w:rsidR="007660EE" w:rsidRPr="001949F7" w:rsidRDefault="007660EE" w:rsidP="007660EE">
      <w:pPr>
        <w:pStyle w:val="Code"/>
        <w:rPr>
          <w:highlight w:val="white"/>
        </w:rPr>
      </w:pPr>
      <w:r w:rsidRPr="001949F7">
        <w:rPr>
          <w:highlight w:val="white"/>
        </w:rPr>
        <w:t xml:space="preserve">  | expression PLUS binary_expression {</w:t>
      </w:r>
    </w:p>
    <w:p w14:paraId="05334CB6" w14:textId="77777777" w:rsidR="007660EE" w:rsidRPr="001949F7" w:rsidRDefault="007660EE" w:rsidP="007660EE">
      <w:pPr>
        <w:pStyle w:val="Code"/>
        <w:rPr>
          <w:highlight w:val="white"/>
        </w:rPr>
      </w:pPr>
      <w:r w:rsidRPr="001949F7">
        <w:rPr>
          <w:highlight w:val="white"/>
        </w:rPr>
        <w:t xml:space="preserve">      $$ = $1 + $3;</w:t>
      </w:r>
    </w:p>
    <w:p w14:paraId="1C128CAE" w14:textId="77777777" w:rsidR="007660EE" w:rsidRPr="001949F7" w:rsidRDefault="007660EE" w:rsidP="007660EE">
      <w:pPr>
        <w:pStyle w:val="Code"/>
        <w:rPr>
          <w:highlight w:val="white"/>
        </w:rPr>
      </w:pPr>
      <w:r w:rsidRPr="001949F7">
        <w:rPr>
          <w:highlight w:val="white"/>
        </w:rPr>
        <w:t xml:space="preserve">    }</w:t>
      </w:r>
    </w:p>
    <w:p w14:paraId="0EABA949" w14:textId="77777777" w:rsidR="007660EE" w:rsidRPr="001949F7" w:rsidRDefault="007660EE" w:rsidP="007660EE">
      <w:pPr>
        <w:pStyle w:val="Code"/>
        <w:rPr>
          <w:highlight w:val="white"/>
        </w:rPr>
      </w:pPr>
      <w:r w:rsidRPr="001949F7">
        <w:rPr>
          <w:highlight w:val="white"/>
        </w:rPr>
        <w:t xml:space="preserve">  | expression MINUS binary_expression {</w:t>
      </w:r>
    </w:p>
    <w:p w14:paraId="6A8A003A" w14:textId="77777777" w:rsidR="007660EE" w:rsidRPr="001949F7" w:rsidRDefault="007660EE" w:rsidP="007660EE">
      <w:pPr>
        <w:pStyle w:val="Code"/>
        <w:rPr>
          <w:highlight w:val="white"/>
        </w:rPr>
      </w:pPr>
      <w:r w:rsidRPr="001949F7">
        <w:rPr>
          <w:highlight w:val="white"/>
        </w:rPr>
        <w:t xml:space="preserve">      $$ = $1 - $3;</w:t>
      </w:r>
    </w:p>
    <w:p w14:paraId="4B379F70" w14:textId="77777777" w:rsidR="007660EE" w:rsidRPr="001949F7" w:rsidRDefault="007660EE" w:rsidP="007660EE">
      <w:pPr>
        <w:pStyle w:val="Code"/>
        <w:rPr>
          <w:highlight w:val="white"/>
        </w:rPr>
      </w:pPr>
      <w:r w:rsidRPr="001949F7">
        <w:rPr>
          <w:highlight w:val="white"/>
        </w:rPr>
        <w:t xml:space="preserve">    };</w:t>
      </w:r>
    </w:p>
    <w:p w14:paraId="2FEC7AE2" w14:textId="77777777" w:rsidR="007660EE" w:rsidRPr="001949F7" w:rsidRDefault="007660EE" w:rsidP="007660EE">
      <w:pPr>
        <w:pStyle w:val="Code"/>
        <w:rPr>
          <w:highlight w:val="white"/>
        </w:rPr>
      </w:pPr>
    </w:p>
    <w:p w14:paraId="1E32F8DC" w14:textId="77777777" w:rsidR="007660EE" w:rsidRPr="001949F7" w:rsidRDefault="007660EE" w:rsidP="007660EE">
      <w:pPr>
        <w:pStyle w:val="Code"/>
        <w:rPr>
          <w:highlight w:val="white"/>
        </w:rPr>
      </w:pPr>
      <w:r w:rsidRPr="001949F7">
        <w:rPr>
          <w:highlight w:val="white"/>
        </w:rPr>
        <w:t>binary_expression:</w:t>
      </w:r>
    </w:p>
    <w:p w14:paraId="2481D1B6" w14:textId="77777777" w:rsidR="007660EE" w:rsidRPr="001949F7" w:rsidRDefault="007660EE" w:rsidP="007660EE">
      <w:pPr>
        <w:pStyle w:val="Code"/>
        <w:rPr>
          <w:highlight w:val="white"/>
        </w:rPr>
      </w:pPr>
      <w:r w:rsidRPr="001949F7">
        <w:rPr>
          <w:highlight w:val="white"/>
        </w:rPr>
        <w:t xml:space="preserve">    unary_expression {</w:t>
      </w:r>
    </w:p>
    <w:p w14:paraId="2356F907" w14:textId="77777777" w:rsidR="007660EE" w:rsidRPr="001949F7" w:rsidRDefault="007660EE" w:rsidP="007660EE">
      <w:pPr>
        <w:pStyle w:val="Code"/>
        <w:rPr>
          <w:highlight w:val="white"/>
        </w:rPr>
      </w:pPr>
      <w:r w:rsidRPr="001949F7">
        <w:rPr>
          <w:highlight w:val="white"/>
        </w:rPr>
        <w:t xml:space="preserve">      $$ = $1;</w:t>
      </w:r>
    </w:p>
    <w:p w14:paraId="5A9C4713" w14:textId="77777777" w:rsidR="007660EE" w:rsidRPr="001949F7" w:rsidRDefault="007660EE" w:rsidP="007660EE">
      <w:pPr>
        <w:pStyle w:val="Code"/>
        <w:rPr>
          <w:highlight w:val="white"/>
        </w:rPr>
      </w:pPr>
      <w:r w:rsidRPr="001949F7">
        <w:rPr>
          <w:highlight w:val="white"/>
        </w:rPr>
        <w:t xml:space="preserve">    }</w:t>
      </w:r>
    </w:p>
    <w:p w14:paraId="385F9352" w14:textId="77777777" w:rsidR="007660EE" w:rsidRPr="001949F7" w:rsidRDefault="007660EE" w:rsidP="007660EE">
      <w:pPr>
        <w:pStyle w:val="Code"/>
        <w:rPr>
          <w:highlight w:val="white"/>
        </w:rPr>
      </w:pPr>
      <w:r w:rsidRPr="001949F7">
        <w:rPr>
          <w:highlight w:val="white"/>
        </w:rPr>
        <w:t xml:space="preserve">  | binary_expression TIMES unary_expression {</w:t>
      </w:r>
    </w:p>
    <w:p w14:paraId="45A38E73" w14:textId="77777777" w:rsidR="007660EE" w:rsidRPr="001949F7" w:rsidRDefault="007660EE" w:rsidP="007660EE">
      <w:pPr>
        <w:pStyle w:val="Code"/>
        <w:rPr>
          <w:highlight w:val="white"/>
        </w:rPr>
      </w:pPr>
      <w:r w:rsidRPr="001949F7">
        <w:rPr>
          <w:highlight w:val="white"/>
        </w:rPr>
        <w:t xml:space="preserve">      $$ = $1 * $3;</w:t>
      </w:r>
    </w:p>
    <w:p w14:paraId="2E9CAD91" w14:textId="77777777" w:rsidR="007660EE" w:rsidRPr="001949F7" w:rsidRDefault="007660EE" w:rsidP="007660EE">
      <w:pPr>
        <w:pStyle w:val="Code"/>
        <w:rPr>
          <w:highlight w:val="white"/>
        </w:rPr>
      </w:pPr>
      <w:r w:rsidRPr="001949F7">
        <w:rPr>
          <w:highlight w:val="white"/>
        </w:rPr>
        <w:t xml:space="preserve">    }</w:t>
      </w:r>
    </w:p>
    <w:p w14:paraId="4BBB5AB5" w14:textId="77777777" w:rsidR="007660EE" w:rsidRPr="001949F7" w:rsidRDefault="007660EE" w:rsidP="007660EE">
      <w:pPr>
        <w:pStyle w:val="Code"/>
        <w:rPr>
          <w:highlight w:val="white"/>
        </w:rPr>
      </w:pPr>
      <w:r w:rsidRPr="001949F7">
        <w:rPr>
          <w:highlight w:val="white"/>
        </w:rPr>
        <w:t xml:space="preserve">  | binary_expression DIVIDE unary_expression {</w:t>
      </w:r>
    </w:p>
    <w:p w14:paraId="6D93B315" w14:textId="77777777" w:rsidR="007660EE" w:rsidRPr="001949F7" w:rsidRDefault="007660EE" w:rsidP="007660EE">
      <w:pPr>
        <w:pStyle w:val="Code"/>
        <w:rPr>
          <w:highlight w:val="white"/>
        </w:rPr>
      </w:pPr>
      <w:r w:rsidRPr="001949F7">
        <w:rPr>
          <w:highlight w:val="white"/>
        </w:rPr>
        <w:t xml:space="preserve">      if ($3 == 0) {</w:t>
      </w:r>
    </w:p>
    <w:p w14:paraId="564A2AF5" w14:textId="77777777" w:rsidR="007660EE" w:rsidRPr="001949F7" w:rsidRDefault="007660EE" w:rsidP="007660EE">
      <w:pPr>
        <w:pStyle w:val="Code"/>
        <w:rPr>
          <w:highlight w:val="white"/>
        </w:rPr>
      </w:pPr>
      <w:r w:rsidRPr="001949F7">
        <w:rPr>
          <w:highlight w:val="white"/>
        </w:rPr>
        <w:t xml:space="preserve">        Console.Error.WriteLine("Division by Zero.");</w:t>
      </w:r>
    </w:p>
    <w:p w14:paraId="765EDC6E" w14:textId="77777777" w:rsidR="007660EE" w:rsidRPr="001949F7" w:rsidRDefault="007660EE" w:rsidP="007660EE">
      <w:pPr>
        <w:pStyle w:val="Code"/>
        <w:rPr>
          <w:highlight w:val="white"/>
        </w:rPr>
      </w:pPr>
      <w:r w:rsidRPr="001949F7">
        <w:rPr>
          <w:highlight w:val="white"/>
        </w:rPr>
        <w:t xml:space="preserve">        Environment.Exit(-1);</w:t>
      </w:r>
    </w:p>
    <w:p w14:paraId="303B6997" w14:textId="77777777" w:rsidR="007660EE" w:rsidRPr="001949F7" w:rsidRDefault="007660EE" w:rsidP="007660EE">
      <w:pPr>
        <w:pStyle w:val="Code"/>
        <w:rPr>
          <w:highlight w:val="white"/>
        </w:rPr>
      </w:pPr>
      <w:r w:rsidRPr="001949F7">
        <w:rPr>
          <w:highlight w:val="white"/>
        </w:rPr>
        <w:t xml:space="preserve">      }</w:t>
      </w:r>
    </w:p>
    <w:p w14:paraId="724E829F" w14:textId="77777777" w:rsidR="007660EE" w:rsidRPr="001949F7" w:rsidRDefault="007660EE" w:rsidP="007660EE">
      <w:pPr>
        <w:pStyle w:val="Code"/>
        <w:rPr>
          <w:highlight w:val="white"/>
        </w:rPr>
      </w:pPr>
    </w:p>
    <w:p w14:paraId="48F5F384" w14:textId="77777777" w:rsidR="007660EE" w:rsidRPr="001949F7" w:rsidRDefault="007660EE" w:rsidP="007660EE">
      <w:pPr>
        <w:pStyle w:val="Code"/>
        <w:rPr>
          <w:highlight w:val="white"/>
        </w:rPr>
      </w:pPr>
      <w:r w:rsidRPr="001949F7">
        <w:rPr>
          <w:highlight w:val="white"/>
        </w:rPr>
        <w:t xml:space="preserve">      $$ = $1 / $3;</w:t>
      </w:r>
    </w:p>
    <w:p w14:paraId="1E8BDC35" w14:textId="77777777" w:rsidR="007660EE" w:rsidRPr="001949F7" w:rsidRDefault="007660EE" w:rsidP="007660EE">
      <w:pPr>
        <w:pStyle w:val="Code"/>
        <w:rPr>
          <w:highlight w:val="white"/>
        </w:rPr>
      </w:pPr>
      <w:r w:rsidRPr="001949F7">
        <w:rPr>
          <w:highlight w:val="white"/>
        </w:rPr>
        <w:t xml:space="preserve">    };</w:t>
      </w:r>
    </w:p>
    <w:p w14:paraId="768B9B24" w14:textId="77777777" w:rsidR="007660EE" w:rsidRPr="001949F7" w:rsidRDefault="007660EE" w:rsidP="007660EE">
      <w:pPr>
        <w:pStyle w:val="Code"/>
        <w:rPr>
          <w:highlight w:val="white"/>
        </w:rPr>
      </w:pPr>
    </w:p>
    <w:p w14:paraId="64CBB5A1" w14:textId="77777777" w:rsidR="007660EE" w:rsidRPr="001949F7" w:rsidRDefault="007660EE" w:rsidP="007660EE">
      <w:pPr>
        <w:pStyle w:val="Code"/>
        <w:rPr>
          <w:highlight w:val="white"/>
        </w:rPr>
      </w:pPr>
      <w:r w:rsidRPr="001949F7">
        <w:rPr>
          <w:highlight w:val="white"/>
        </w:rPr>
        <w:t>unary_expression:</w:t>
      </w:r>
    </w:p>
    <w:p w14:paraId="7603BD92" w14:textId="77777777" w:rsidR="007660EE" w:rsidRPr="001949F7" w:rsidRDefault="007660EE" w:rsidP="007660EE">
      <w:pPr>
        <w:pStyle w:val="Code"/>
        <w:rPr>
          <w:highlight w:val="white"/>
        </w:rPr>
      </w:pPr>
      <w:r w:rsidRPr="001949F7">
        <w:rPr>
          <w:highlight w:val="white"/>
        </w:rPr>
        <w:t xml:space="preserve">    primary_expression {</w:t>
      </w:r>
    </w:p>
    <w:p w14:paraId="088C9350" w14:textId="77777777" w:rsidR="007660EE" w:rsidRPr="001949F7" w:rsidRDefault="007660EE" w:rsidP="007660EE">
      <w:pPr>
        <w:pStyle w:val="Code"/>
        <w:rPr>
          <w:highlight w:val="white"/>
        </w:rPr>
      </w:pPr>
      <w:r w:rsidRPr="001949F7">
        <w:rPr>
          <w:highlight w:val="white"/>
        </w:rPr>
        <w:t xml:space="preserve">      $$ = $1;</w:t>
      </w:r>
    </w:p>
    <w:p w14:paraId="13FC0E8D" w14:textId="77777777" w:rsidR="007660EE" w:rsidRPr="001949F7" w:rsidRDefault="007660EE" w:rsidP="007660EE">
      <w:pPr>
        <w:pStyle w:val="Code"/>
        <w:rPr>
          <w:highlight w:val="white"/>
        </w:rPr>
      </w:pPr>
      <w:r w:rsidRPr="001949F7">
        <w:rPr>
          <w:highlight w:val="white"/>
        </w:rPr>
        <w:t xml:space="preserve">    }</w:t>
      </w:r>
    </w:p>
    <w:p w14:paraId="47C6EA53" w14:textId="77777777" w:rsidR="007660EE" w:rsidRPr="001949F7" w:rsidRDefault="007660EE" w:rsidP="007660EE">
      <w:pPr>
        <w:pStyle w:val="Code"/>
        <w:rPr>
          <w:highlight w:val="white"/>
        </w:rPr>
      </w:pPr>
      <w:r w:rsidRPr="001949F7">
        <w:rPr>
          <w:highlight w:val="white"/>
        </w:rPr>
        <w:t xml:space="preserve">  | PLUS unary_expression {</w:t>
      </w:r>
    </w:p>
    <w:p w14:paraId="35184759" w14:textId="77777777" w:rsidR="007660EE" w:rsidRPr="001949F7" w:rsidRDefault="007660EE" w:rsidP="007660EE">
      <w:pPr>
        <w:pStyle w:val="Code"/>
        <w:rPr>
          <w:highlight w:val="white"/>
        </w:rPr>
      </w:pPr>
      <w:r w:rsidRPr="001949F7">
        <w:rPr>
          <w:highlight w:val="white"/>
        </w:rPr>
        <w:t xml:space="preserve">      $$ = $2;</w:t>
      </w:r>
    </w:p>
    <w:p w14:paraId="7F75E8F6" w14:textId="77777777" w:rsidR="007660EE" w:rsidRPr="001949F7" w:rsidRDefault="007660EE" w:rsidP="007660EE">
      <w:pPr>
        <w:pStyle w:val="Code"/>
        <w:rPr>
          <w:highlight w:val="white"/>
        </w:rPr>
      </w:pPr>
      <w:r w:rsidRPr="001949F7">
        <w:rPr>
          <w:highlight w:val="white"/>
        </w:rPr>
        <w:t xml:space="preserve">    }</w:t>
      </w:r>
    </w:p>
    <w:p w14:paraId="69771815" w14:textId="77777777" w:rsidR="007660EE" w:rsidRPr="001949F7" w:rsidRDefault="007660EE" w:rsidP="007660EE">
      <w:pPr>
        <w:pStyle w:val="Code"/>
        <w:rPr>
          <w:highlight w:val="white"/>
        </w:rPr>
      </w:pPr>
      <w:r w:rsidRPr="001949F7">
        <w:rPr>
          <w:highlight w:val="white"/>
        </w:rPr>
        <w:t xml:space="preserve">  | MINUS unary_expression {</w:t>
      </w:r>
    </w:p>
    <w:p w14:paraId="18E3BB11" w14:textId="77777777" w:rsidR="007660EE" w:rsidRPr="001949F7" w:rsidRDefault="007660EE" w:rsidP="007660EE">
      <w:pPr>
        <w:pStyle w:val="Code"/>
        <w:rPr>
          <w:highlight w:val="white"/>
        </w:rPr>
      </w:pPr>
      <w:r w:rsidRPr="001949F7">
        <w:rPr>
          <w:highlight w:val="white"/>
        </w:rPr>
        <w:t xml:space="preserve">      $$ = -$2;</w:t>
      </w:r>
    </w:p>
    <w:p w14:paraId="738C420E" w14:textId="77777777" w:rsidR="007660EE" w:rsidRPr="001949F7" w:rsidRDefault="007660EE" w:rsidP="007660EE">
      <w:pPr>
        <w:pStyle w:val="Code"/>
        <w:rPr>
          <w:highlight w:val="white"/>
        </w:rPr>
      </w:pPr>
      <w:r w:rsidRPr="001949F7">
        <w:rPr>
          <w:highlight w:val="white"/>
        </w:rPr>
        <w:t xml:space="preserve">    }</w:t>
      </w:r>
    </w:p>
    <w:p w14:paraId="66CF0CD8" w14:textId="77777777" w:rsidR="007660EE" w:rsidRPr="001949F7" w:rsidRDefault="007660EE" w:rsidP="007660EE">
      <w:pPr>
        <w:pStyle w:val="Code"/>
        <w:rPr>
          <w:highlight w:val="white"/>
        </w:rPr>
      </w:pPr>
      <w:r w:rsidRPr="001949F7">
        <w:rPr>
          <w:highlight w:val="white"/>
        </w:rPr>
        <w:t xml:space="preserve">  | SIN unary_expression {</w:t>
      </w:r>
    </w:p>
    <w:p w14:paraId="302C9AC1" w14:textId="77777777" w:rsidR="007660EE" w:rsidRPr="001949F7" w:rsidRDefault="007660EE" w:rsidP="007660EE">
      <w:pPr>
        <w:pStyle w:val="Code"/>
        <w:rPr>
          <w:highlight w:val="white"/>
        </w:rPr>
      </w:pPr>
      <w:r w:rsidRPr="001949F7">
        <w:rPr>
          <w:highlight w:val="white"/>
        </w:rPr>
        <w:t xml:space="preserve">      $$ = Math.Sin($2);</w:t>
      </w:r>
    </w:p>
    <w:p w14:paraId="3A39A140" w14:textId="77777777" w:rsidR="007660EE" w:rsidRPr="001949F7" w:rsidRDefault="007660EE" w:rsidP="007660EE">
      <w:pPr>
        <w:pStyle w:val="Code"/>
        <w:rPr>
          <w:highlight w:val="white"/>
        </w:rPr>
      </w:pPr>
      <w:r w:rsidRPr="001949F7">
        <w:rPr>
          <w:highlight w:val="white"/>
        </w:rPr>
        <w:t xml:space="preserve">    }</w:t>
      </w:r>
    </w:p>
    <w:p w14:paraId="4FEBE47F" w14:textId="77777777" w:rsidR="007660EE" w:rsidRPr="001949F7" w:rsidRDefault="007660EE" w:rsidP="007660EE">
      <w:pPr>
        <w:pStyle w:val="Code"/>
        <w:rPr>
          <w:highlight w:val="white"/>
        </w:rPr>
      </w:pPr>
      <w:r w:rsidRPr="001949F7">
        <w:rPr>
          <w:highlight w:val="white"/>
        </w:rPr>
        <w:t xml:space="preserve">  | COS unary_expression {</w:t>
      </w:r>
    </w:p>
    <w:p w14:paraId="27A9CA95" w14:textId="77777777" w:rsidR="007660EE" w:rsidRPr="001949F7" w:rsidRDefault="007660EE" w:rsidP="007660EE">
      <w:pPr>
        <w:pStyle w:val="Code"/>
        <w:rPr>
          <w:highlight w:val="white"/>
        </w:rPr>
      </w:pPr>
      <w:r w:rsidRPr="001949F7">
        <w:rPr>
          <w:highlight w:val="white"/>
        </w:rPr>
        <w:lastRenderedPageBreak/>
        <w:t xml:space="preserve">      $$ = Math.Cos($2);</w:t>
      </w:r>
    </w:p>
    <w:p w14:paraId="37CD85EE" w14:textId="77777777" w:rsidR="007660EE" w:rsidRPr="001949F7" w:rsidRDefault="007660EE" w:rsidP="007660EE">
      <w:pPr>
        <w:pStyle w:val="Code"/>
        <w:rPr>
          <w:highlight w:val="white"/>
        </w:rPr>
      </w:pPr>
      <w:r w:rsidRPr="001949F7">
        <w:rPr>
          <w:highlight w:val="white"/>
        </w:rPr>
        <w:t xml:space="preserve">    }</w:t>
      </w:r>
    </w:p>
    <w:p w14:paraId="6297C018" w14:textId="77777777" w:rsidR="007660EE" w:rsidRPr="001949F7" w:rsidRDefault="007660EE" w:rsidP="007660EE">
      <w:pPr>
        <w:pStyle w:val="Code"/>
        <w:rPr>
          <w:highlight w:val="white"/>
        </w:rPr>
      </w:pPr>
      <w:r w:rsidRPr="001949F7">
        <w:rPr>
          <w:highlight w:val="white"/>
        </w:rPr>
        <w:t xml:space="preserve">  | TAN unary_expression {</w:t>
      </w:r>
    </w:p>
    <w:p w14:paraId="72B1413E" w14:textId="77777777" w:rsidR="007660EE" w:rsidRPr="001949F7" w:rsidRDefault="007660EE" w:rsidP="007660EE">
      <w:pPr>
        <w:pStyle w:val="Code"/>
        <w:rPr>
          <w:highlight w:val="white"/>
        </w:rPr>
      </w:pPr>
      <w:r w:rsidRPr="001949F7">
        <w:rPr>
          <w:highlight w:val="white"/>
        </w:rPr>
        <w:t xml:space="preserve">      $$ = Math.Tan($2);</w:t>
      </w:r>
    </w:p>
    <w:p w14:paraId="1520D047" w14:textId="77777777" w:rsidR="007660EE" w:rsidRPr="001949F7" w:rsidRDefault="007660EE" w:rsidP="007660EE">
      <w:pPr>
        <w:pStyle w:val="Code"/>
        <w:rPr>
          <w:highlight w:val="white"/>
        </w:rPr>
      </w:pPr>
      <w:r w:rsidRPr="001949F7">
        <w:rPr>
          <w:highlight w:val="white"/>
        </w:rPr>
        <w:t xml:space="preserve">    }</w:t>
      </w:r>
    </w:p>
    <w:p w14:paraId="26E2E4DF" w14:textId="77777777" w:rsidR="007660EE" w:rsidRPr="001949F7" w:rsidRDefault="007660EE" w:rsidP="007660EE">
      <w:pPr>
        <w:pStyle w:val="Code"/>
        <w:rPr>
          <w:highlight w:val="white"/>
        </w:rPr>
      </w:pPr>
      <w:r w:rsidRPr="001949F7">
        <w:rPr>
          <w:highlight w:val="white"/>
        </w:rPr>
        <w:t xml:space="preserve">  | LOG unary_expression {</w:t>
      </w:r>
    </w:p>
    <w:p w14:paraId="697317E0" w14:textId="77777777" w:rsidR="007660EE" w:rsidRPr="001949F7" w:rsidRDefault="007660EE" w:rsidP="007660EE">
      <w:pPr>
        <w:pStyle w:val="Code"/>
        <w:rPr>
          <w:highlight w:val="white"/>
        </w:rPr>
      </w:pPr>
      <w:r w:rsidRPr="001949F7">
        <w:rPr>
          <w:highlight w:val="white"/>
        </w:rPr>
        <w:t xml:space="preserve">      if ($2 &lt;= 0) {</w:t>
      </w:r>
    </w:p>
    <w:p w14:paraId="7F67D68B"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4D9EA175" w14:textId="77777777" w:rsidR="007660EE" w:rsidRPr="001949F7" w:rsidRDefault="007660EE" w:rsidP="007660EE">
      <w:pPr>
        <w:pStyle w:val="Code"/>
        <w:rPr>
          <w:highlight w:val="white"/>
        </w:rPr>
      </w:pPr>
      <w:r w:rsidRPr="001949F7">
        <w:rPr>
          <w:highlight w:val="white"/>
        </w:rPr>
        <w:t xml:space="preserve">        Environment.Exit(-1);</w:t>
      </w:r>
    </w:p>
    <w:p w14:paraId="59A4F539" w14:textId="77777777" w:rsidR="007660EE" w:rsidRPr="001949F7" w:rsidRDefault="007660EE" w:rsidP="007660EE">
      <w:pPr>
        <w:pStyle w:val="Code"/>
        <w:rPr>
          <w:highlight w:val="white"/>
        </w:rPr>
      </w:pPr>
      <w:r w:rsidRPr="001949F7">
        <w:rPr>
          <w:highlight w:val="white"/>
        </w:rPr>
        <w:t xml:space="preserve">      }</w:t>
      </w:r>
    </w:p>
    <w:p w14:paraId="28605EE1" w14:textId="77777777" w:rsidR="007660EE" w:rsidRPr="001949F7" w:rsidRDefault="007660EE" w:rsidP="007660EE">
      <w:pPr>
        <w:pStyle w:val="Code"/>
        <w:rPr>
          <w:highlight w:val="white"/>
        </w:rPr>
      </w:pPr>
    </w:p>
    <w:p w14:paraId="1424A90B" w14:textId="77777777" w:rsidR="007660EE" w:rsidRPr="001949F7" w:rsidRDefault="007660EE" w:rsidP="007660EE">
      <w:pPr>
        <w:pStyle w:val="Code"/>
        <w:rPr>
          <w:highlight w:val="white"/>
        </w:rPr>
      </w:pPr>
      <w:r w:rsidRPr="001949F7">
        <w:rPr>
          <w:highlight w:val="white"/>
        </w:rPr>
        <w:t xml:space="preserve">      $$ = Math.Log($2);</w:t>
      </w:r>
    </w:p>
    <w:p w14:paraId="5D75D386" w14:textId="77777777" w:rsidR="007660EE" w:rsidRPr="001949F7" w:rsidRDefault="007660EE" w:rsidP="007660EE">
      <w:pPr>
        <w:pStyle w:val="Code"/>
        <w:rPr>
          <w:highlight w:val="white"/>
        </w:rPr>
      </w:pPr>
      <w:r w:rsidRPr="001949F7">
        <w:rPr>
          <w:highlight w:val="white"/>
        </w:rPr>
        <w:t xml:space="preserve">    }</w:t>
      </w:r>
    </w:p>
    <w:p w14:paraId="0C40B54B" w14:textId="77777777" w:rsidR="007660EE" w:rsidRPr="001949F7" w:rsidRDefault="007660EE" w:rsidP="007660EE">
      <w:pPr>
        <w:pStyle w:val="Code"/>
        <w:rPr>
          <w:highlight w:val="white"/>
        </w:rPr>
      </w:pPr>
      <w:r w:rsidRPr="001949F7">
        <w:rPr>
          <w:highlight w:val="white"/>
        </w:rPr>
        <w:t xml:space="preserve">  | EXP unary_expression {</w:t>
      </w:r>
    </w:p>
    <w:p w14:paraId="2977AA28" w14:textId="77777777" w:rsidR="007660EE" w:rsidRPr="001949F7" w:rsidRDefault="007660EE" w:rsidP="007660EE">
      <w:pPr>
        <w:pStyle w:val="Code"/>
        <w:rPr>
          <w:highlight w:val="white"/>
        </w:rPr>
      </w:pPr>
      <w:r w:rsidRPr="001949F7">
        <w:rPr>
          <w:highlight w:val="white"/>
        </w:rPr>
        <w:t xml:space="preserve">      $$ = Math.Exp($2);</w:t>
      </w:r>
    </w:p>
    <w:p w14:paraId="6EC784F0" w14:textId="77777777" w:rsidR="007660EE" w:rsidRPr="001949F7" w:rsidRDefault="007660EE" w:rsidP="007660EE">
      <w:pPr>
        <w:pStyle w:val="Code"/>
        <w:rPr>
          <w:highlight w:val="white"/>
        </w:rPr>
      </w:pPr>
      <w:r w:rsidRPr="001949F7">
        <w:rPr>
          <w:highlight w:val="white"/>
        </w:rPr>
        <w:t xml:space="preserve">    }</w:t>
      </w:r>
    </w:p>
    <w:p w14:paraId="7743E52B" w14:textId="77777777" w:rsidR="007660EE" w:rsidRPr="001949F7" w:rsidRDefault="007660EE" w:rsidP="007660EE">
      <w:pPr>
        <w:pStyle w:val="Code"/>
        <w:rPr>
          <w:highlight w:val="white"/>
        </w:rPr>
      </w:pPr>
      <w:r w:rsidRPr="001949F7">
        <w:rPr>
          <w:highlight w:val="white"/>
        </w:rPr>
        <w:t xml:space="preserve">  | LOG10 unary_expression {</w:t>
      </w:r>
    </w:p>
    <w:p w14:paraId="02BB97BD" w14:textId="77777777" w:rsidR="007660EE" w:rsidRPr="001949F7" w:rsidRDefault="007660EE" w:rsidP="007660EE">
      <w:pPr>
        <w:pStyle w:val="Code"/>
        <w:rPr>
          <w:highlight w:val="white"/>
        </w:rPr>
      </w:pPr>
      <w:r w:rsidRPr="001949F7">
        <w:rPr>
          <w:highlight w:val="white"/>
        </w:rPr>
        <w:t xml:space="preserve">      if ($2 &lt;= 0) {</w:t>
      </w:r>
    </w:p>
    <w:p w14:paraId="71B8DD89"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5C17D398" w14:textId="77777777" w:rsidR="007660EE" w:rsidRPr="001949F7" w:rsidRDefault="007660EE" w:rsidP="007660EE">
      <w:pPr>
        <w:pStyle w:val="Code"/>
        <w:rPr>
          <w:highlight w:val="white"/>
        </w:rPr>
      </w:pPr>
      <w:r w:rsidRPr="001949F7">
        <w:rPr>
          <w:highlight w:val="white"/>
        </w:rPr>
        <w:t xml:space="preserve">        Environment.Exit(-1);</w:t>
      </w:r>
    </w:p>
    <w:p w14:paraId="191D64AF" w14:textId="77777777" w:rsidR="007660EE" w:rsidRPr="001949F7" w:rsidRDefault="007660EE" w:rsidP="007660EE">
      <w:pPr>
        <w:pStyle w:val="Code"/>
        <w:rPr>
          <w:highlight w:val="white"/>
        </w:rPr>
      </w:pPr>
      <w:r w:rsidRPr="001949F7">
        <w:rPr>
          <w:highlight w:val="white"/>
        </w:rPr>
        <w:t xml:space="preserve">      }</w:t>
      </w:r>
    </w:p>
    <w:p w14:paraId="17AC47B9" w14:textId="77777777" w:rsidR="007660EE" w:rsidRPr="001949F7" w:rsidRDefault="007660EE" w:rsidP="007660EE">
      <w:pPr>
        <w:pStyle w:val="Code"/>
        <w:rPr>
          <w:highlight w:val="white"/>
        </w:rPr>
      </w:pPr>
    </w:p>
    <w:p w14:paraId="474835E2" w14:textId="77777777" w:rsidR="007660EE" w:rsidRPr="001949F7" w:rsidRDefault="007660EE" w:rsidP="007660EE">
      <w:pPr>
        <w:pStyle w:val="Code"/>
        <w:rPr>
          <w:highlight w:val="white"/>
        </w:rPr>
      </w:pPr>
      <w:r w:rsidRPr="001949F7">
        <w:rPr>
          <w:highlight w:val="white"/>
        </w:rPr>
        <w:t xml:space="preserve">      $$ = Math.Log10($2);</w:t>
      </w:r>
    </w:p>
    <w:p w14:paraId="3848095A" w14:textId="77777777" w:rsidR="007660EE" w:rsidRPr="001949F7" w:rsidRDefault="007660EE" w:rsidP="007660EE">
      <w:pPr>
        <w:pStyle w:val="Code"/>
        <w:rPr>
          <w:highlight w:val="white"/>
        </w:rPr>
      </w:pPr>
      <w:r w:rsidRPr="001949F7">
        <w:rPr>
          <w:highlight w:val="white"/>
        </w:rPr>
        <w:t xml:space="preserve">    }</w:t>
      </w:r>
    </w:p>
    <w:p w14:paraId="3E9B8AE7" w14:textId="77777777" w:rsidR="007660EE" w:rsidRPr="001949F7" w:rsidRDefault="007660EE" w:rsidP="007660EE">
      <w:pPr>
        <w:pStyle w:val="Code"/>
        <w:rPr>
          <w:highlight w:val="white"/>
        </w:rPr>
      </w:pPr>
      <w:r w:rsidRPr="001949F7">
        <w:rPr>
          <w:highlight w:val="white"/>
        </w:rPr>
        <w:t xml:space="preserve">  | EXP10 unary_expression {</w:t>
      </w:r>
    </w:p>
    <w:p w14:paraId="702C8526" w14:textId="77777777" w:rsidR="007660EE" w:rsidRPr="001949F7" w:rsidRDefault="007660EE" w:rsidP="007660EE">
      <w:pPr>
        <w:pStyle w:val="Code"/>
        <w:rPr>
          <w:highlight w:val="white"/>
        </w:rPr>
      </w:pPr>
      <w:r w:rsidRPr="001949F7">
        <w:rPr>
          <w:highlight w:val="white"/>
        </w:rPr>
        <w:t xml:space="preserve">      $$ = Math.Pow(10, $2);</w:t>
      </w:r>
    </w:p>
    <w:p w14:paraId="76FCFCB6" w14:textId="77777777" w:rsidR="007660EE" w:rsidRPr="001949F7" w:rsidRDefault="007660EE" w:rsidP="007660EE">
      <w:pPr>
        <w:pStyle w:val="Code"/>
        <w:rPr>
          <w:highlight w:val="white"/>
        </w:rPr>
      </w:pPr>
      <w:r w:rsidRPr="001949F7">
        <w:rPr>
          <w:highlight w:val="white"/>
        </w:rPr>
        <w:t xml:space="preserve">    }</w:t>
      </w:r>
    </w:p>
    <w:p w14:paraId="6277C056" w14:textId="77777777" w:rsidR="007660EE" w:rsidRPr="001949F7" w:rsidRDefault="007660EE" w:rsidP="007660EE">
      <w:pPr>
        <w:pStyle w:val="Code"/>
        <w:rPr>
          <w:highlight w:val="white"/>
        </w:rPr>
      </w:pPr>
      <w:r w:rsidRPr="001949F7">
        <w:rPr>
          <w:highlight w:val="white"/>
        </w:rPr>
        <w:t xml:space="preserve">  | SQRT unary_expression {</w:t>
      </w:r>
    </w:p>
    <w:p w14:paraId="271A8493" w14:textId="77777777" w:rsidR="007660EE" w:rsidRPr="001949F7" w:rsidRDefault="007660EE" w:rsidP="007660EE">
      <w:pPr>
        <w:pStyle w:val="Code"/>
        <w:rPr>
          <w:highlight w:val="white"/>
        </w:rPr>
      </w:pPr>
      <w:r w:rsidRPr="001949F7">
        <w:rPr>
          <w:highlight w:val="white"/>
        </w:rPr>
        <w:t xml:space="preserve">      if ($2 &lt; 0) {</w:t>
      </w:r>
    </w:p>
    <w:p w14:paraId="3F5CD35E" w14:textId="77777777" w:rsidR="007660EE" w:rsidRPr="001949F7" w:rsidRDefault="007660EE" w:rsidP="007660EE">
      <w:pPr>
        <w:pStyle w:val="Code"/>
        <w:rPr>
          <w:highlight w:val="white"/>
        </w:rPr>
      </w:pPr>
      <w:r w:rsidRPr="001949F7">
        <w:rPr>
          <w:highlight w:val="white"/>
        </w:rPr>
        <w:t xml:space="preserve">        Console.Error.WriteLine("Square Root of Negativ Value.");</w:t>
      </w:r>
    </w:p>
    <w:p w14:paraId="6725A06D" w14:textId="77777777" w:rsidR="007660EE" w:rsidRPr="001949F7" w:rsidRDefault="007660EE" w:rsidP="007660EE">
      <w:pPr>
        <w:pStyle w:val="Code"/>
        <w:rPr>
          <w:highlight w:val="white"/>
        </w:rPr>
      </w:pPr>
      <w:r w:rsidRPr="001949F7">
        <w:rPr>
          <w:highlight w:val="white"/>
        </w:rPr>
        <w:t xml:space="preserve">        Environment.Exit(-1);</w:t>
      </w:r>
    </w:p>
    <w:p w14:paraId="2988694A" w14:textId="77777777" w:rsidR="007660EE" w:rsidRPr="001949F7" w:rsidRDefault="007660EE" w:rsidP="007660EE">
      <w:pPr>
        <w:pStyle w:val="Code"/>
        <w:rPr>
          <w:highlight w:val="white"/>
        </w:rPr>
      </w:pPr>
      <w:r w:rsidRPr="001949F7">
        <w:rPr>
          <w:highlight w:val="white"/>
        </w:rPr>
        <w:t xml:space="preserve">      }</w:t>
      </w:r>
    </w:p>
    <w:p w14:paraId="713C00BD" w14:textId="77777777" w:rsidR="007660EE" w:rsidRPr="001949F7" w:rsidRDefault="007660EE" w:rsidP="007660EE">
      <w:pPr>
        <w:pStyle w:val="Code"/>
        <w:rPr>
          <w:highlight w:val="white"/>
        </w:rPr>
      </w:pPr>
    </w:p>
    <w:p w14:paraId="25F55018" w14:textId="77777777" w:rsidR="007660EE" w:rsidRPr="001949F7" w:rsidRDefault="007660EE" w:rsidP="007660EE">
      <w:pPr>
        <w:pStyle w:val="Code"/>
        <w:rPr>
          <w:highlight w:val="white"/>
        </w:rPr>
      </w:pPr>
      <w:r w:rsidRPr="001949F7">
        <w:rPr>
          <w:highlight w:val="white"/>
        </w:rPr>
        <w:t xml:space="preserve">      $$ = Math.Sqrt($2);</w:t>
      </w:r>
    </w:p>
    <w:p w14:paraId="4F0E5EE4" w14:textId="77777777" w:rsidR="007660EE" w:rsidRPr="001949F7" w:rsidRDefault="007660EE" w:rsidP="007660EE">
      <w:pPr>
        <w:pStyle w:val="Code"/>
        <w:rPr>
          <w:highlight w:val="white"/>
        </w:rPr>
      </w:pPr>
      <w:r w:rsidRPr="001949F7">
        <w:rPr>
          <w:highlight w:val="white"/>
        </w:rPr>
        <w:t xml:space="preserve">    };</w:t>
      </w:r>
    </w:p>
    <w:p w14:paraId="755B372D" w14:textId="77777777" w:rsidR="007660EE" w:rsidRPr="001949F7" w:rsidRDefault="007660EE" w:rsidP="007660EE">
      <w:pPr>
        <w:pStyle w:val="Code"/>
        <w:rPr>
          <w:highlight w:val="white"/>
        </w:rPr>
      </w:pPr>
    </w:p>
    <w:p w14:paraId="4760BE32" w14:textId="77777777" w:rsidR="007660EE" w:rsidRPr="001949F7" w:rsidRDefault="007660EE" w:rsidP="007660EE">
      <w:pPr>
        <w:pStyle w:val="Code"/>
        <w:rPr>
          <w:highlight w:val="white"/>
        </w:rPr>
      </w:pPr>
      <w:r w:rsidRPr="001949F7">
        <w:rPr>
          <w:highlight w:val="white"/>
        </w:rPr>
        <w:t>primary_expression:</w:t>
      </w:r>
    </w:p>
    <w:p w14:paraId="656D5FF3" w14:textId="77777777" w:rsidR="007660EE" w:rsidRPr="001949F7" w:rsidRDefault="007660EE" w:rsidP="007660EE">
      <w:pPr>
        <w:pStyle w:val="Code"/>
        <w:rPr>
          <w:highlight w:val="white"/>
        </w:rPr>
      </w:pPr>
      <w:r w:rsidRPr="001949F7">
        <w:rPr>
          <w:highlight w:val="white"/>
        </w:rPr>
        <w:t xml:space="preserve">    LEFT_PAREN expression RIGHT_PAREN {</w:t>
      </w:r>
    </w:p>
    <w:p w14:paraId="3006DAAD" w14:textId="77777777" w:rsidR="007660EE" w:rsidRPr="001949F7" w:rsidRDefault="007660EE" w:rsidP="007660EE">
      <w:pPr>
        <w:pStyle w:val="Code"/>
        <w:rPr>
          <w:highlight w:val="white"/>
        </w:rPr>
      </w:pPr>
      <w:r w:rsidRPr="001949F7">
        <w:rPr>
          <w:highlight w:val="white"/>
        </w:rPr>
        <w:t xml:space="preserve">      $$ = $2;</w:t>
      </w:r>
    </w:p>
    <w:p w14:paraId="11FFD9D2" w14:textId="77777777" w:rsidR="007660EE" w:rsidRPr="001949F7" w:rsidRDefault="007660EE" w:rsidP="007660EE">
      <w:pPr>
        <w:pStyle w:val="Code"/>
        <w:rPr>
          <w:highlight w:val="white"/>
        </w:rPr>
      </w:pPr>
      <w:r w:rsidRPr="001949F7">
        <w:rPr>
          <w:highlight w:val="white"/>
        </w:rPr>
        <w:t xml:space="preserve">    }</w:t>
      </w:r>
    </w:p>
    <w:p w14:paraId="1F53FEE5" w14:textId="77777777" w:rsidR="007660EE" w:rsidRPr="001949F7" w:rsidRDefault="007660EE" w:rsidP="007660EE">
      <w:pPr>
        <w:pStyle w:val="Code"/>
        <w:rPr>
          <w:highlight w:val="white"/>
        </w:rPr>
      </w:pPr>
      <w:r w:rsidRPr="001949F7">
        <w:rPr>
          <w:highlight w:val="white"/>
        </w:rPr>
        <w:t xml:space="preserve">  | NAME {</w:t>
      </w:r>
    </w:p>
    <w:p w14:paraId="7466541B" w14:textId="77777777" w:rsidR="007660EE" w:rsidRPr="001949F7" w:rsidRDefault="007660EE" w:rsidP="007660EE">
      <w:pPr>
        <w:pStyle w:val="Code"/>
        <w:rPr>
          <w:highlight w:val="white"/>
        </w:rPr>
      </w:pPr>
      <w:r w:rsidRPr="001949F7">
        <w:rPr>
          <w:highlight w:val="white"/>
        </w:rPr>
        <w:t xml:space="preserve">      if (MainX.VariableMap.ContainsKey($1)) {</w:t>
      </w:r>
    </w:p>
    <w:p w14:paraId="14B58380" w14:textId="77777777" w:rsidR="007660EE" w:rsidRPr="001949F7" w:rsidRDefault="007660EE" w:rsidP="007660EE">
      <w:pPr>
        <w:pStyle w:val="Code"/>
        <w:rPr>
          <w:highlight w:val="white"/>
        </w:rPr>
      </w:pPr>
      <w:r w:rsidRPr="001949F7">
        <w:rPr>
          <w:highlight w:val="white"/>
        </w:rPr>
        <w:t xml:space="preserve">        $$ = MainX.VariableMap[$1];</w:t>
      </w:r>
    </w:p>
    <w:p w14:paraId="12828A5D" w14:textId="77777777" w:rsidR="007660EE" w:rsidRPr="001949F7" w:rsidRDefault="007660EE" w:rsidP="007660EE">
      <w:pPr>
        <w:pStyle w:val="Code"/>
        <w:rPr>
          <w:highlight w:val="white"/>
        </w:rPr>
      </w:pPr>
      <w:r w:rsidRPr="001949F7">
        <w:rPr>
          <w:highlight w:val="white"/>
        </w:rPr>
        <w:t xml:space="preserve">      }</w:t>
      </w:r>
    </w:p>
    <w:p w14:paraId="3502C27D" w14:textId="77777777" w:rsidR="007660EE" w:rsidRPr="001949F7" w:rsidRDefault="007660EE" w:rsidP="007660EE">
      <w:pPr>
        <w:pStyle w:val="Code"/>
        <w:rPr>
          <w:highlight w:val="white"/>
        </w:rPr>
      </w:pPr>
      <w:r w:rsidRPr="001949F7">
        <w:rPr>
          <w:highlight w:val="white"/>
        </w:rPr>
        <w:t xml:space="preserve">      else {</w:t>
      </w:r>
    </w:p>
    <w:p w14:paraId="45EC11CC" w14:textId="77777777" w:rsidR="007660EE" w:rsidRPr="001949F7" w:rsidRDefault="007660EE" w:rsidP="007660EE">
      <w:pPr>
        <w:pStyle w:val="Code"/>
        <w:rPr>
          <w:highlight w:val="white"/>
        </w:rPr>
      </w:pPr>
      <w:r w:rsidRPr="001949F7">
        <w:rPr>
          <w:highlight w:val="white"/>
        </w:rPr>
        <w:t xml:space="preserve">        Console.Error.WriteLine("Unknown Name: \"" + $1 + "\".");</w:t>
      </w:r>
    </w:p>
    <w:p w14:paraId="0C739787" w14:textId="77777777" w:rsidR="007660EE" w:rsidRPr="001949F7" w:rsidRDefault="007660EE" w:rsidP="007660EE">
      <w:pPr>
        <w:pStyle w:val="Code"/>
        <w:rPr>
          <w:highlight w:val="white"/>
        </w:rPr>
      </w:pPr>
      <w:r w:rsidRPr="001949F7">
        <w:rPr>
          <w:highlight w:val="white"/>
        </w:rPr>
        <w:t xml:space="preserve">        Environment.Exit(-1);</w:t>
      </w:r>
    </w:p>
    <w:p w14:paraId="4988D668" w14:textId="77777777" w:rsidR="007660EE" w:rsidRPr="001949F7" w:rsidRDefault="007660EE" w:rsidP="007660EE">
      <w:pPr>
        <w:pStyle w:val="Code"/>
        <w:rPr>
          <w:highlight w:val="white"/>
        </w:rPr>
      </w:pPr>
      <w:r w:rsidRPr="001949F7">
        <w:rPr>
          <w:highlight w:val="white"/>
        </w:rPr>
        <w:t xml:space="preserve">      }</w:t>
      </w:r>
    </w:p>
    <w:p w14:paraId="21962EBF" w14:textId="77777777" w:rsidR="007660EE" w:rsidRPr="001949F7" w:rsidRDefault="007660EE" w:rsidP="007660EE">
      <w:pPr>
        <w:pStyle w:val="Code"/>
        <w:rPr>
          <w:highlight w:val="white"/>
        </w:rPr>
      </w:pPr>
      <w:r w:rsidRPr="001949F7">
        <w:rPr>
          <w:highlight w:val="white"/>
        </w:rPr>
        <w:t xml:space="preserve">    }</w:t>
      </w:r>
    </w:p>
    <w:p w14:paraId="198C1C7F" w14:textId="77777777" w:rsidR="007660EE" w:rsidRPr="001949F7" w:rsidRDefault="007660EE" w:rsidP="007660EE">
      <w:pPr>
        <w:pStyle w:val="Code"/>
        <w:rPr>
          <w:highlight w:val="white"/>
        </w:rPr>
      </w:pPr>
      <w:r w:rsidRPr="001949F7">
        <w:rPr>
          <w:highlight w:val="white"/>
        </w:rPr>
        <w:t xml:space="preserve">  | VALUE {</w:t>
      </w:r>
    </w:p>
    <w:p w14:paraId="2F2DF613" w14:textId="77777777" w:rsidR="007660EE" w:rsidRPr="001949F7" w:rsidRDefault="007660EE" w:rsidP="007660EE">
      <w:pPr>
        <w:pStyle w:val="Code"/>
        <w:rPr>
          <w:highlight w:val="white"/>
        </w:rPr>
      </w:pPr>
      <w:r w:rsidRPr="001949F7">
        <w:rPr>
          <w:highlight w:val="white"/>
        </w:rPr>
        <w:t xml:space="preserve">      $$ = $1;</w:t>
      </w:r>
    </w:p>
    <w:p w14:paraId="11460AC0" w14:textId="77777777" w:rsidR="007660EE" w:rsidRPr="001949F7" w:rsidRDefault="007660EE" w:rsidP="007660EE">
      <w:pPr>
        <w:pStyle w:val="Code"/>
        <w:rPr>
          <w:highlight w:val="white"/>
        </w:rPr>
      </w:pPr>
      <w:r w:rsidRPr="001949F7">
        <w:rPr>
          <w:highlight w:val="white"/>
        </w:rPr>
        <w:t xml:space="preserve">    };</w:t>
      </w:r>
    </w:p>
    <w:p w14:paraId="4717250B" w14:textId="77777777" w:rsidR="007660EE" w:rsidRPr="001949F7" w:rsidRDefault="007660EE" w:rsidP="007660EE">
      <w:pPr>
        <w:pStyle w:val="Code"/>
        <w:rPr>
          <w:highlight w:val="white"/>
        </w:rPr>
      </w:pPr>
    </w:p>
    <w:p w14:paraId="5DF4E0CD" w14:textId="77777777" w:rsidR="007660EE" w:rsidRPr="001949F7" w:rsidRDefault="007660EE" w:rsidP="007660EE">
      <w:pPr>
        <w:pStyle w:val="Code"/>
        <w:rPr>
          <w:highlight w:val="white"/>
        </w:rPr>
      </w:pPr>
      <w:r w:rsidRPr="001949F7">
        <w:rPr>
          <w:highlight w:val="white"/>
        </w:rPr>
        <w:t>%%</w:t>
      </w:r>
    </w:p>
    <w:p w14:paraId="1660EF18" w14:textId="77777777" w:rsidR="007660EE" w:rsidRPr="00EC76D5" w:rsidRDefault="007660EE" w:rsidP="007660EE">
      <w:pPr>
        <w:pStyle w:val="Rubrik3"/>
      </w:pPr>
      <w:bookmarkStart w:id="572" w:name="_Toc49764298"/>
      <w:proofErr w:type="spellStart"/>
      <w:r w:rsidRPr="00EC76D5">
        <w:lastRenderedPageBreak/>
        <w:t>J</w:t>
      </w:r>
      <w:r>
        <w:t>Plex</w:t>
      </w:r>
      <w:bookmarkEnd w:id="571"/>
      <w:bookmarkEnd w:id="572"/>
      <w:proofErr w:type="spellEnd"/>
    </w:p>
    <w:p w14:paraId="1FC11E4C" w14:textId="77777777" w:rsidR="007660EE" w:rsidRPr="00EC76D5" w:rsidRDefault="007660EE" w:rsidP="007660EE">
      <w:r w:rsidRPr="00EC76D5">
        <w:t xml:space="preserve">For the parser of the previous section to work properly it also needs a scanner that identifies the tokens. </w:t>
      </w:r>
      <w:proofErr w:type="spellStart"/>
      <w:r w:rsidRPr="00EC76D5">
        <w:t>J</w:t>
      </w:r>
      <w:r>
        <w:t>P</w:t>
      </w:r>
      <w:r w:rsidRPr="00EC76D5">
        <w:t>lex</w:t>
      </w:r>
      <w:proofErr w:type="spellEnd"/>
      <w:r w:rsidRPr="00EC76D5">
        <w:t xml:space="preserve"> is a scanner-generator, which task is to identify and transform groups of characters into tokens.</w:t>
      </w:r>
    </w:p>
    <w:p w14:paraId="4EB41463" w14:textId="77777777" w:rsidR="007660EE" w:rsidRPr="00EC76D5" w:rsidRDefault="007660EE" w:rsidP="007660EE">
      <w:r w:rsidRPr="00EC76D5">
        <w:t xml:space="preserve">When it comes to complicated tokens, </w:t>
      </w:r>
      <w:proofErr w:type="spellStart"/>
      <w:r w:rsidRPr="00EC76D5">
        <w:t>JFlex</w:t>
      </w:r>
      <w:proofErr w:type="spellEnd"/>
      <w:r w:rsidRPr="00EC76D5">
        <w:t xml:space="preserve"> applies regular expressions. Some characters have special meanings in accordance with the following table. However, their special status can be canceled by </w:t>
      </w:r>
      <w:proofErr w:type="spellStart"/>
      <w:r w:rsidRPr="00EC76D5">
        <w:t>preceeding</w:t>
      </w:r>
      <w:proofErr w:type="spellEnd"/>
      <w:r w:rsidRPr="00EC76D5">
        <w:t xml:space="preserve"> it with a backslash.</w:t>
      </w:r>
    </w:p>
    <w:tbl>
      <w:tblPr>
        <w:tblStyle w:val="Tabellrutnt"/>
        <w:tblW w:w="0" w:type="auto"/>
        <w:tblLook w:val="04A0" w:firstRow="1" w:lastRow="0" w:firstColumn="1" w:lastColumn="0" w:noHBand="0" w:noVBand="1"/>
      </w:tblPr>
      <w:tblGrid>
        <w:gridCol w:w="3116"/>
        <w:gridCol w:w="5243"/>
      </w:tblGrid>
      <w:tr w:rsidR="007660EE" w:rsidRPr="00EC76D5" w14:paraId="2041CC18" w14:textId="77777777" w:rsidTr="0092795B">
        <w:tc>
          <w:tcPr>
            <w:tcW w:w="3116" w:type="dxa"/>
          </w:tcPr>
          <w:p w14:paraId="6D7EFE71" w14:textId="77777777" w:rsidR="007660EE" w:rsidRPr="00EC76D5" w:rsidRDefault="007660EE" w:rsidP="0092795B">
            <w:pPr>
              <w:rPr>
                <w:b/>
              </w:rPr>
            </w:pPr>
            <w:r w:rsidRPr="00EC76D5">
              <w:rPr>
                <w:b/>
              </w:rPr>
              <w:t>Character</w:t>
            </w:r>
          </w:p>
        </w:tc>
        <w:tc>
          <w:tcPr>
            <w:tcW w:w="5243" w:type="dxa"/>
          </w:tcPr>
          <w:p w14:paraId="3BF42525" w14:textId="77777777" w:rsidR="007660EE" w:rsidRPr="00EC76D5" w:rsidRDefault="007660EE" w:rsidP="0092795B">
            <w:pPr>
              <w:rPr>
                <w:b/>
              </w:rPr>
            </w:pPr>
            <w:r w:rsidRPr="00EC76D5">
              <w:rPr>
                <w:b/>
              </w:rPr>
              <w:t>Meaning</w:t>
            </w:r>
          </w:p>
        </w:tc>
      </w:tr>
      <w:tr w:rsidR="007660EE" w:rsidRPr="00EC76D5" w14:paraId="23AC0F6F" w14:textId="77777777" w:rsidTr="0092795B">
        <w:tc>
          <w:tcPr>
            <w:tcW w:w="3116" w:type="dxa"/>
          </w:tcPr>
          <w:p w14:paraId="173F6B6B" w14:textId="77777777" w:rsidR="007660EE" w:rsidRPr="00EC76D5" w:rsidRDefault="007660EE" w:rsidP="0092795B">
            <w:r w:rsidRPr="00EC76D5">
              <w:t>( and )</w:t>
            </w:r>
          </w:p>
        </w:tc>
        <w:tc>
          <w:tcPr>
            <w:tcW w:w="5243" w:type="dxa"/>
          </w:tcPr>
          <w:p w14:paraId="7708B246" w14:textId="77777777" w:rsidR="007660EE" w:rsidRPr="00EC76D5" w:rsidRDefault="007660EE" w:rsidP="0092795B">
            <w:r w:rsidRPr="00EC76D5">
              <w:t>Grouping subexpressions</w:t>
            </w:r>
          </w:p>
        </w:tc>
      </w:tr>
      <w:tr w:rsidR="007660EE" w:rsidRPr="00EC76D5" w14:paraId="20BD6046" w14:textId="77777777" w:rsidTr="0092795B">
        <w:tc>
          <w:tcPr>
            <w:tcW w:w="3116" w:type="dxa"/>
          </w:tcPr>
          <w:p w14:paraId="1AD8CD4C" w14:textId="77777777" w:rsidR="007660EE" w:rsidRPr="00EC76D5" w:rsidRDefault="007660EE" w:rsidP="0092795B">
            <w:r w:rsidRPr="00EC76D5">
              <w:t>[ and ]</w:t>
            </w:r>
          </w:p>
        </w:tc>
        <w:tc>
          <w:tcPr>
            <w:tcW w:w="5243" w:type="dxa"/>
          </w:tcPr>
          <w:p w14:paraId="0A48AA63" w14:textId="77777777" w:rsidR="007660EE" w:rsidRPr="00EC76D5" w:rsidRDefault="007660EE" w:rsidP="0092795B">
            <w:r w:rsidRPr="00EC76D5">
              <w:t>Any character within the brackets</w:t>
            </w:r>
          </w:p>
        </w:tc>
      </w:tr>
      <w:tr w:rsidR="007660EE" w:rsidRPr="00EC76D5" w14:paraId="6BD2152D" w14:textId="77777777" w:rsidTr="0092795B">
        <w:tc>
          <w:tcPr>
            <w:tcW w:w="3116" w:type="dxa"/>
          </w:tcPr>
          <w:p w14:paraId="1C231BC6" w14:textId="77777777" w:rsidR="007660EE" w:rsidRPr="00EC76D5" w:rsidRDefault="007660EE" w:rsidP="0092795B">
            <w:r w:rsidRPr="00EC76D5">
              <w:t>[^ and ]</w:t>
            </w:r>
          </w:p>
        </w:tc>
        <w:tc>
          <w:tcPr>
            <w:tcW w:w="5243" w:type="dxa"/>
          </w:tcPr>
          <w:p w14:paraId="09ED3334" w14:textId="77777777" w:rsidR="007660EE" w:rsidRPr="00EC76D5" w:rsidRDefault="007660EE" w:rsidP="0092795B">
            <w:r w:rsidRPr="00EC76D5">
              <w:t xml:space="preserve">Any character </w:t>
            </w:r>
            <w:r w:rsidRPr="00EC76D5">
              <w:rPr>
                <w:rStyle w:val="CodeInText"/>
              </w:rPr>
              <w:t>except</w:t>
            </w:r>
            <w:r w:rsidRPr="00EC76D5">
              <w:t xml:space="preserve"> the characters within the brackets</w:t>
            </w:r>
          </w:p>
        </w:tc>
      </w:tr>
      <w:tr w:rsidR="007660EE" w:rsidRPr="00EC76D5" w14:paraId="11DBC12B" w14:textId="77777777" w:rsidTr="0092795B">
        <w:tc>
          <w:tcPr>
            <w:tcW w:w="3116" w:type="dxa"/>
          </w:tcPr>
          <w:p w14:paraId="75833D88" w14:textId="77777777" w:rsidR="007660EE" w:rsidRPr="00EC76D5" w:rsidRDefault="007660EE" w:rsidP="0092795B">
            <w:r w:rsidRPr="00EC76D5">
              <w:t>*</w:t>
            </w:r>
          </w:p>
        </w:tc>
        <w:tc>
          <w:tcPr>
            <w:tcW w:w="5243" w:type="dxa"/>
          </w:tcPr>
          <w:p w14:paraId="46DC70AF" w14:textId="77777777" w:rsidR="007660EE" w:rsidRPr="00EC76D5" w:rsidRDefault="007660EE" w:rsidP="0092795B">
            <w:r w:rsidRPr="00EC76D5">
              <w:t>Zero or more characters</w:t>
            </w:r>
          </w:p>
        </w:tc>
      </w:tr>
      <w:tr w:rsidR="007660EE" w:rsidRPr="00EC76D5" w14:paraId="058F7697" w14:textId="77777777" w:rsidTr="0092795B">
        <w:tc>
          <w:tcPr>
            <w:tcW w:w="3116" w:type="dxa"/>
          </w:tcPr>
          <w:p w14:paraId="368E4F0F" w14:textId="77777777" w:rsidR="007660EE" w:rsidRPr="00EC76D5" w:rsidRDefault="007660EE" w:rsidP="0092795B">
            <w:r w:rsidRPr="00EC76D5">
              <w:t>+</w:t>
            </w:r>
          </w:p>
        </w:tc>
        <w:tc>
          <w:tcPr>
            <w:tcW w:w="5243" w:type="dxa"/>
          </w:tcPr>
          <w:p w14:paraId="0C7BD462" w14:textId="77777777" w:rsidR="007660EE" w:rsidRPr="00EC76D5" w:rsidRDefault="007660EE" w:rsidP="0092795B">
            <w:r w:rsidRPr="00EC76D5">
              <w:t xml:space="preserve">One or </w:t>
            </w:r>
            <w:proofErr w:type="spellStart"/>
            <w:r w:rsidRPr="00EC76D5">
              <w:t>moree</w:t>
            </w:r>
            <w:proofErr w:type="spellEnd"/>
            <w:r w:rsidRPr="00EC76D5">
              <w:t xml:space="preserve"> characters</w:t>
            </w:r>
          </w:p>
        </w:tc>
      </w:tr>
      <w:tr w:rsidR="007660EE" w:rsidRPr="00EC76D5" w14:paraId="0AB2B8F8" w14:textId="77777777" w:rsidTr="0092795B">
        <w:tc>
          <w:tcPr>
            <w:tcW w:w="3116" w:type="dxa"/>
          </w:tcPr>
          <w:p w14:paraId="6BC5412A" w14:textId="77777777" w:rsidR="007660EE" w:rsidRPr="00EC76D5" w:rsidRDefault="007660EE" w:rsidP="0092795B">
            <w:r w:rsidRPr="00EC76D5">
              <w:t>.</w:t>
            </w:r>
          </w:p>
        </w:tc>
        <w:tc>
          <w:tcPr>
            <w:tcW w:w="5243" w:type="dxa"/>
          </w:tcPr>
          <w:p w14:paraId="0961DEF3" w14:textId="77777777" w:rsidR="007660EE" w:rsidRPr="00EC76D5" w:rsidRDefault="007660EE" w:rsidP="0092795B">
            <w:r w:rsidRPr="00EC76D5">
              <w:t>Any character except new line</w:t>
            </w:r>
          </w:p>
        </w:tc>
      </w:tr>
    </w:tbl>
    <w:p w14:paraId="056EA769" w14:textId="77777777" w:rsidR="007660EE" w:rsidRPr="00EC76D5" w:rsidRDefault="007660EE" w:rsidP="007660EE">
      <w:pPr>
        <w:pStyle w:val="CodeHeader"/>
      </w:pPr>
      <w:proofErr w:type="spellStart"/>
      <w:r w:rsidRPr="00EC76D5">
        <w:t>Scanner.j</w:t>
      </w:r>
      <w:r>
        <w:t>p</w:t>
      </w:r>
      <w:r w:rsidRPr="00EC76D5">
        <w:t>lex</w:t>
      </w:r>
      <w:proofErr w:type="spellEnd"/>
    </w:p>
    <w:p w14:paraId="01192C28" w14:textId="77777777" w:rsidR="007660EE" w:rsidRDefault="007660EE" w:rsidP="007660EE">
      <w:pPr>
        <w:pStyle w:val="Code"/>
        <w:rPr>
          <w:highlight w:val="white"/>
          <w:lang w:val="sv-SE"/>
        </w:rPr>
      </w:pPr>
      <w:r>
        <w:rPr>
          <w:highlight w:val="white"/>
          <w:lang w:val="sv-SE"/>
        </w:rPr>
        <w:t>%namespace Calculator</w:t>
      </w:r>
    </w:p>
    <w:p w14:paraId="3DBFB92C" w14:textId="77777777" w:rsidR="007660EE" w:rsidRDefault="007660EE" w:rsidP="007660EE">
      <w:pPr>
        <w:pStyle w:val="Code"/>
        <w:rPr>
          <w:highlight w:val="white"/>
          <w:lang w:val="sv-SE"/>
        </w:rPr>
      </w:pPr>
    </w:p>
    <w:p w14:paraId="7F2FA120" w14:textId="77777777" w:rsidR="007660EE" w:rsidRDefault="007660EE" w:rsidP="007660EE">
      <w:pPr>
        <w:pStyle w:val="Code"/>
        <w:rPr>
          <w:highlight w:val="white"/>
          <w:lang w:val="sv-SE"/>
        </w:rPr>
      </w:pPr>
      <w:r>
        <w:rPr>
          <w:highlight w:val="white"/>
          <w:lang w:val="sv-SE"/>
        </w:rPr>
        <w:t>%{</w:t>
      </w:r>
    </w:p>
    <w:p w14:paraId="6145539E" w14:textId="77777777" w:rsidR="007660EE" w:rsidRDefault="007660EE" w:rsidP="007660EE">
      <w:pPr>
        <w:pStyle w:val="Code"/>
        <w:rPr>
          <w:highlight w:val="white"/>
          <w:lang w:val="sv-SE"/>
        </w:rPr>
      </w:pPr>
      <w:r>
        <w:rPr>
          <w:highlight w:val="white"/>
          <w:lang w:val="sv-SE"/>
        </w:rPr>
        <w:t xml:space="preserve">  // Empty.</w:t>
      </w:r>
    </w:p>
    <w:p w14:paraId="3BA5AC24" w14:textId="77777777" w:rsidR="007660EE" w:rsidRDefault="007660EE" w:rsidP="007660EE">
      <w:pPr>
        <w:pStyle w:val="Code"/>
        <w:rPr>
          <w:highlight w:val="white"/>
          <w:lang w:val="sv-SE"/>
        </w:rPr>
      </w:pPr>
      <w:r>
        <w:rPr>
          <w:highlight w:val="white"/>
          <w:lang w:val="sv-SE"/>
        </w:rPr>
        <w:t>%}</w:t>
      </w:r>
    </w:p>
    <w:p w14:paraId="5DC9AF74" w14:textId="77777777" w:rsidR="007660EE" w:rsidRPr="00EC76D5" w:rsidRDefault="007660EE" w:rsidP="007660EE">
      <w:r w:rsidRPr="00EC76D5">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855DE8" w:rsidRDefault="007660EE" w:rsidP="007660EE">
      <w:pPr>
        <w:pStyle w:val="Code"/>
        <w:rPr>
          <w:highlight w:val="white"/>
        </w:rPr>
      </w:pPr>
      <w:r w:rsidRPr="00855DE8">
        <w:rPr>
          <w:highlight w:val="white"/>
        </w:rPr>
        <w:t>LINE_COMMENT \/\/.*</w:t>
      </w:r>
    </w:p>
    <w:p w14:paraId="0C77851E" w14:textId="77777777" w:rsidR="007660EE" w:rsidRPr="00EC76D5" w:rsidRDefault="007660EE" w:rsidP="007660EE">
      <w:r w:rsidRPr="00EC76D5">
        <w:t xml:space="preserve">A string is a </w:t>
      </w:r>
      <w:r>
        <w:t>double quotation mark</w:t>
      </w:r>
      <w:r w:rsidRPr="00EC76D5">
        <w:t xml:space="preserve">, followed by zero or more occurrences of any character (except </w:t>
      </w:r>
      <w:r>
        <w:t>double quotation mark</w:t>
      </w:r>
      <w:r w:rsidRPr="00EC76D5">
        <w:t xml:space="preserve">) followed by a </w:t>
      </w:r>
      <w:r>
        <w:t>double quotation mark</w:t>
      </w:r>
      <w:r w:rsidRPr="00EC76D5">
        <w:t>.</w:t>
      </w:r>
    </w:p>
    <w:p w14:paraId="603A8B2A" w14:textId="77777777" w:rsidR="007660EE" w:rsidRPr="00855DE8" w:rsidRDefault="007660EE" w:rsidP="007660EE">
      <w:pPr>
        <w:pStyle w:val="Code"/>
        <w:rPr>
          <w:highlight w:val="white"/>
        </w:rPr>
      </w:pPr>
      <w:r w:rsidRPr="00855DE8">
        <w:rPr>
          <w:highlight w:val="white"/>
        </w:rPr>
        <w:t>TEXT \"[^\"]*\"</w:t>
      </w:r>
    </w:p>
    <w:p w14:paraId="40F9BE19" w14:textId="77777777" w:rsidR="007660EE" w:rsidRPr="00EC76D5" w:rsidRDefault="007660EE" w:rsidP="007660EE">
      <w:r w:rsidRPr="00EC76D5">
        <w:t>An identifier is a capital or small letter, or a underline, followed by zero or more capital or small letters, or digits, or underlines.</w:t>
      </w:r>
    </w:p>
    <w:p w14:paraId="47FE97E1" w14:textId="77777777" w:rsidR="007660EE" w:rsidRPr="00855DE8" w:rsidRDefault="007660EE" w:rsidP="007660EE">
      <w:pPr>
        <w:pStyle w:val="Code"/>
        <w:rPr>
          <w:highlight w:val="white"/>
        </w:rPr>
      </w:pPr>
      <w:r w:rsidRPr="00855DE8">
        <w:rPr>
          <w:highlight w:val="white"/>
        </w:rPr>
        <w:t>NAME [a-zA-Z_][a-zA-Z0-9_]*</w:t>
      </w:r>
    </w:p>
    <w:p w14:paraId="0D156191" w14:textId="77777777" w:rsidR="007660EE" w:rsidRPr="00EC76D5" w:rsidRDefault="007660EE" w:rsidP="007660EE">
      <w:r w:rsidRPr="00EC76D5">
        <w:t>A value is as least one digit, potentially followed by more digits, a dot, and even more digits.</w:t>
      </w:r>
    </w:p>
    <w:p w14:paraId="084CAE74" w14:textId="77777777" w:rsidR="007660EE" w:rsidRPr="00855DE8" w:rsidRDefault="007660EE" w:rsidP="007660EE">
      <w:pPr>
        <w:pStyle w:val="Code"/>
        <w:rPr>
          <w:highlight w:val="white"/>
        </w:rPr>
      </w:pPr>
      <w:r w:rsidRPr="00855DE8">
        <w:rPr>
          <w:highlight w:val="white"/>
        </w:rPr>
        <w:t>VALUE [0-9]+|([0-9]+\.[0-9]+)</w:t>
      </w:r>
    </w:p>
    <w:p w14:paraId="00CD4327" w14:textId="77777777" w:rsidR="007660EE" w:rsidRPr="00EC76D5" w:rsidRDefault="007660EE" w:rsidP="007660EE">
      <w:r w:rsidRPr="00EC76D5">
        <w:t>A white space is either a space, a tabulator, a return, a newline, or a form-feed.</w:t>
      </w:r>
    </w:p>
    <w:p w14:paraId="5D95ECAF" w14:textId="77777777" w:rsidR="007660EE" w:rsidRPr="00855DE8" w:rsidRDefault="007660EE" w:rsidP="007660EE">
      <w:pPr>
        <w:pStyle w:val="Code"/>
        <w:rPr>
          <w:highlight w:val="white"/>
        </w:rPr>
      </w:pPr>
      <w:r w:rsidRPr="00855DE8">
        <w:rPr>
          <w:highlight w:val="white"/>
        </w:rPr>
        <w:t>WHITE_SPACE [ \t\r\n\f]</w:t>
      </w:r>
    </w:p>
    <w:p w14:paraId="5BA5D449" w14:textId="77777777" w:rsidR="007660EE" w:rsidRPr="00855DE8" w:rsidRDefault="007660EE" w:rsidP="007660EE">
      <w:pPr>
        <w:pStyle w:val="Code"/>
        <w:rPr>
          <w:highlight w:val="white"/>
        </w:rPr>
      </w:pPr>
    </w:p>
    <w:p w14:paraId="03CDCA3E" w14:textId="77777777" w:rsidR="007660EE" w:rsidRPr="00855DE8" w:rsidRDefault="007660EE" w:rsidP="007660EE">
      <w:pPr>
        <w:pStyle w:val="Code"/>
        <w:rPr>
          <w:highlight w:val="white"/>
        </w:rPr>
      </w:pPr>
      <w:r w:rsidRPr="00855DE8">
        <w:rPr>
          <w:highlight w:val="white"/>
        </w:rPr>
        <w:t>%%</w:t>
      </w:r>
    </w:p>
    <w:p w14:paraId="08D45836" w14:textId="77777777" w:rsidR="007660EE" w:rsidRPr="00855DE8" w:rsidRDefault="007660EE" w:rsidP="007660EE">
      <w:pPr>
        <w:pStyle w:val="Code"/>
        <w:rPr>
          <w:highlight w:val="white"/>
        </w:rPr>
      </w:pPr>
    </w:p>
    <w:p w14:paraId="5548BF1F" w14:textId="77777777" w:rsidR="007660EE" w:rsidRPr="00855DE8" w:rsidRDefault="007660EE" w:rsidP="007660EE">
      <w:pPr>
        <w:pStyle w:val="Code"/>
        <w:rPr>
          <w:highlight w:val="white"/>
        </w:rPr>
      </w:pPr>
      <w:r w:rsidRPr="00855DE8">
        <w:rPr>
          <w:highlight w:val="white"/>
        </w:rPr>
        <w:t>"assign"  { return ((int) Tokens.ASSIGN);  }</w:t>
      </w:r>
    </w:p>
    <w:p w14:paraId="62D8E83E" w14:textId="77777777" w:rsidR="007660EE" w:rsidRPr="00855DE8" w:rsidRDefault="007660EE" w:rsidP="007660EE">
      <w:pPr>
        <w:pStyle w:val="Code"/>
        <w:rPr>
          <w:highlight w:val="white"/>
        </w:rPr>
      </w:pPr>
      <w:r w:rsidRPr="00855DE8">
        <w:rPr>
          <w:highlight w:val="white"/>
        </w:rPr>
        <w:lastRenderedPageBreak/>
        <w:t>"read"    { return ((int) Tokens.READ);    }</w:t>
      </w:r>
    </w:p>
    <w:p w14:paraId="36528683" w14:textId="77777777" w:rsidR="007660EE" w:rsidRPr="00855DE8" w:rsidRDefault="007660EE" w:rsidP="007660EE">
      <w:pPr>
        <w:pStyle w:val="Code"/>
        <w:rPr>
          <w:highlight w:val="white"/>
        </w:rPr>
      </w:pPr>
      <w:r w:rsidRPr="00855DE8">
        <w:rPr>
          <w:highlight w:val="white"/>
        </w:rPr>
        <w:t>"write"   { return ((int) Tokens.WRITE);   }</w:t>
      </w:r>
    </w:p>
    <w:p w14:paraId="16FF3053" w14:textId="77777777" w:rsidR="007660EE" w:rsidRPr="00855DE8" w:rsidRDefault="007660EE" w:rsidP="007660EE">
      <w:pPr>
        <w:pStyle w:val="Code"/>
        <w:rPr>
          <w:highlight w:val="white"/>
        </w:rPr>
      </w:pPr>
      <w:r w:rsidRPr="00855DE8">
        <w:rPr>
          <w:highlight w:val="white"/>
        </w:rPr>
        <w:t>"newline" { return ((int) Tokens.NEWLINE); }</w:t>
      </w:r>
    </w:p>
    <w:p w14:paraId="56EDA6BC" w14:textId="77777777" w:rsidR="007660EE" w:rsidRPr="00855DE8" w:rsidRDefault="007660EE" w:rsidP="007660EE">
      <w:pPr>
        <w:pStyle w:val="Code"/>
        <w:rPr>
          <w:highlight w:val="white"/>
        </w:rPr>
      </w:pPr>
      <w:r w:rsidRPr="00855DE8">
        <w:rPr>
          <w:highlight w:val="white"/>
        </w:rPr>
        <w:t>"sin"     { return ((int) Tokens.SIN);     }</w:t>
      </w:r>
    </w:p>
    <w:p w14:paraId="7622582E" w14:textId="77777777" w:rsidR="007660EE" w:rsidRPr="00855DE8" w:rsidRDefault="007660EE" w:rsidP="007660EE">
      <w:pPr>
        <w:pStyle w:val="Code"/>
        <w:rPr>
          <w:highlight w:val="white"/>
        </w:rPr>
      </w:pPr>
      <w:r w:rsidRPr="00855DE8">
        <w:rPr>
          <w:highlight w:val="white"/>
        </w:rPr>
        <w:t>"cos"     { return ((int) Tokens.COS);     }</w:t>
      </w:r>
    </w:p>
    <w:p w14:paraId="1E9DCD68" w14:textId="77777777" w:rsidR="007660EE" w:rsidRPr="00855DE8" w:rsidRDefault="007660EE" w:rsidP="007660EE">
      <w:pPr>
        <w:pStyle w:val="Code"/>
        <w:rPr>
          <w:highlight w:val="white"/>
        </w:rPr>
      </w:pPr>
      <w:r w:rsidRPr="00855DE8">
        <w:rPr>
          <w:highlight w:val="white"/>
        </w:rPr>
        <w:t>"tan"     { return ((int) Tokens.TAN);     }</w:t>
      </w:r>
    </w:p>
    <w:p w14:paraId="26DDC974" w14:textId="77777777" w:rsidR="007660EE" w:rsidRPr="00855DE8" w:rsidRDefault="007660EE" w:rsidP="007660EE">
      <w:pPr>
        <w:pStyle w:val="Code"/>
        <w:rPr>
          <w:highlight w:val="white"/>
        </w:rPr>
      </w:pPr>
      <w:r w:rsidRPr="00855DE8">
        <w:rPr>
          <w:highlight w:val="white"/>
        </w:rPr>
        <w:t>"log"     { return ((int) Tokens.LOG);     }</w:t>
      </w:r>
    </w:p>
    <w:p w14:paraId="2586233C" w14:textId="77777777" w:rsidR="007660EE" w:rsidRPr="00855DE8" w:rsidRDefault="007660EE" w:rsidP="007660EE">
      <w:pPr>
        <w:pStyle w:val="Code"/>
        <w:rPr>
          <w:highlight w:val="white"/>
        </w:rPr>
      </w:pPr>
      <w:r w:rsidRPr="00855DE8">
        <w:rPr>
          <w:highlight w:val="white"/>
        </w:rPr>
        <w:t>"exp"     { return ((int) Tokens.EXP);     }</w:t>
      </w:r>
    </w:p>
    <w:p w14:paraId="26028233" w14:textId="77777777" w:rsidR="007660EE" w:rsidRPr="00855DE8" w:rsidRDefault="007660EE" w:rsidP="007660EE">
      <w:pPr>
        <w:pStyle w:val="Code"/>
        <w:rPr>
          <w:highlight w:val="white"/>
        </w:rPr>
      </w:pPr>
      <w:r w:rsidRPr="00855DE8">
        <w:rPr>
          <w:highlight w:val="white"/>
        </w:rPr>
        <w:t>"log10"   { return ((int) Tokens.LOG10);   }</w:t>
      </w:r>
    </w:p>
    <w:p w14:paraId="4949AA5B" w14:textId="77777777" w:rsidR="007660EE" w:rsidRPr="00855DE8" w:rsidRDefault="007660EE" w:rsidP="007660EE">
      <w:pPr>
        <w:pStyle w:val="Code"/>
        <w:rPr>
          <w:highlight w:val="white"/>
        </w:rPr>
      </w:pPr>
      <w:r w:rsidRPr="00855DE8">
        <w:rPr>
          <w:highlight w:val="white"/>
        </w:rPr>
        <w:t>"exp10"   { return ((int) Tokens.EXP10);   }</w:t>
      </w:r>
    </w:p>
    <w:p w14:paraId="2A193802" w14:textId="77777777" w:rsidR="007660EE" w:rsidRPr="00855DE8" w:rsidRDefault="007660EE" w:rsidP="007660EE">
      <w:pPr>
        <w:pStyle w:val="Code"/>
        <w:rPr>
          <w:highlight w:val="white"/>
        </w:rPr>
      </w:pPr>
      <w:r w:rsidRPr="00855DE8">
        <w:rPr>
          <w:highlight w:val="white"/>
        </w:rPr>
        <w:t>"sqrt"    { return ((int) Tokens.SQRT);    }</w:t>
      </w:r>
    </w:p>
    <w:p w14:paraId="24865B20" w14:textId="77777777" w:rsidR="007660EE" w:rsidRPr="00855DE8" w:rsidRDefault="007660EE" w:rsidP="007660EE">
      <w:pPr>
        <w:pStyle w:val="Code"/>
        <w:rPr>
          <w:highlight w:val="white"/>
        </w:rPr>
      </w:pPr>
    </w:p>
    <w:p w14:paraId="5162AF85" w14:textId="77777777" w:rsidR="007660EE" w:rsidRPr="00855DE8" w:rsidRDefault="007660EE" w:rsidP="007660EE">
      <w:pPr>
        <w:pStyle w:val="Code"/>
        <w:rPr>
          <w:highlight w:val="white"/>
        </w:rPr>
      </w:pPr>
      <w:r w:rsidRPr="00855DE8">
        <w:rPr>
          <w:highlight w:val="white"/>
        </w:rPr>
        <w:t>"=" { return ((int) Tokens.EQUAL);       }</w:t>
      </w:r>
    </w:p>
    <w:p w14:paraId="51F45370" w14:textId="77777777" w:rsidR="007660EE" w:rsidRPr="00855DE8" w:rsidRDefault="007660EE" w:rsidP="007660EE">
      <w:pPr>
        <w:pStyle w:val="Code"/>
        <w:rPr>
          <w:highlight w:val="white"/>
        </w:rPr>
      </w:pPr>
      <w:r w:rsidRPr="00855DE8">
        <w:rPr>
          <w:highlight w:val="white"/>
        </w:rPr>
        <w:t>"+" { return ((int) Tokens.PLUS);        }</w:t>
      </w:r>
    </w:p>
    <w:p w14:paraId="2531CC87" w14:textId="77777777" w:rsidR="007660EE" w:rsidRPr="00855DE8" w:rsidRDefault="007660EE" w:rsidP="007660EE">
      <w:pPr>
        <w:pStyle w:val="Code"/>
        <w:rPr>
          <w:highlight w:val="white"/>
        </w:rPr>
      </w:pPr>
      <w:r w:rsidRPr="00855DE8">
        <w:rPr>
          <w:highlight w:val="white"/>
        </w:rPr>
        <w:t>"-" { return ((int) Tokens.MINUS);       }</w:t>
      </w:r>
    </w:p>
    <w:p w14:paraId="02800C8C" w14:textId="77777777" w:rsidR="007660EE" w:rsidRPr="00855DE8" w:rsidRDefault="007660EE" w:rsidP="007660EE">
      <w:pPr>
        <w:pStyle w:val="Code"/>
        <w:rPr>
          <w:highlight w:val="white"/>
        </w:rPr>
      </w:pPr>
      <w:r w:rsidRPr="00855DE8">
        <w:rPr>
          <w:highlight w:val="white"/>
        </w:rPr>
        <w:t>"*" { return ((int) Tokens.TIMES);       }</w:t>
      </w:r>
    </w:p>
    <w:p w14:paraId="056DFE80" w14:textId="77777777" w:rsidR="007660EE" w:rsidRPr="00855DE8" w:rsidRDefault="007660EE" w:rsidP="007660EE">
      <w:pPr>
        <w:pStyle w:val="Code"/>
        <w:rPr>
          <w:highlight w:val="white"/>
        </w:rPr>
      </w:pPr>
      <w:r w:rsidRPr="00855DE8">
        <w:rPr>
          <w:highlight w:val="white"/>
        </w:rPr>
        <w:t>"/" { return ((int) Tokens.DIVIDE);      }</w:t>
      </w:r>
    </w:p>
    <w:p w14:paraId="67C92B59" w14:textId="77777777" w:rsidR="007660EE" w:rsidRPr="00855DE8" w:rsidRDefault="007660EE" w:rsidP="007660EE">
      <w:pPr>
        <w:pStyle w:val="Code"/>
        <w:rPr>
          <w:highlight w:val="white"/>
        </w:rPr>
      </w:pPr>
      <w:r w:rsidRPr="00855DE8">
        <w:rPr>
          <w:highlight w:val="white"/>
        </w:rPr>
        <w:t>"(" { return ((int) Tokens.LEFT_PAREN);  }</w:t>
      </w:r>
    </w:p>
    <w:p w14:paraId="2B90E4AB" w14:textId="77777777" w:rsidR="007660EE" w:rsidRPr="00855DE8" w:rsidRDefault="007660EE" w:rsidP="007660EE">
      <w:pPr>
        <w:pStyle w:val="Code"/>
        <w:rPr>
          <w:highlight w:val="white"/>
        </w:rPr>
      </w:pPr>
      <w:r w:rsidRPr="00855DE8">
        <w:rPr>
          <w:highlight w:val="white"/>
        </w:rPr>
        <w:t>")" { return ((int) Tokens.RIGHT_PAREN); }</w:t>
      </w:r>
    </w:p>
    <w:p w14:paraId="70A13B86" w14:textId="77777777" w:rsidR="007660EE" w:rsidRPr="00855DE8" w:rsidRDefault="007660EE" w:rsidP="007660EE">
      <w:pPr>
        <w:pStyle w:val="Code"/>
        <w:rPr>
          <w:highlight w:val="white"/>
        </w:rPr>
      </w:pPr>
      <w:r w:rsidRPr="00855DE8">
        <w:rPr>
          <w:highlight w:val="white"/>
        </w:rPr>
        <w:t>"," { return ((int) Tokens.COMMA);       }</w:t>
      </w:r>
    </w:p>
    <w:p w14:paraId="747587DA" w14:textId="77777777" w:rsidR="007660EE" w:rsidRPr="00855DE8" w:rsidRDefault="007660EE" w:rsidP="007660EE">
      <w:pPr>
        <w:pStyle w:val="Code"/>
        <w:rPr>
          <w:highlight w:val="white"/>
        </w:rPr>
      </w:pPr>
      <w:r w:rsidRPr="00855DE8">
        <w:rPr>
          <w:highlight w:val="white"/>
        </w:rPr>
        <w:t>";" { return ((int) Tokens.SEMICOLON);   }</w:t>
      </w:r>
    </w:p>
    <w:p w14:paraId="5BE99FEB" w14:textId="77777777" w:rsidR="007660EE" w:rsidRPr="00EC76D5" w:rsidRDefault="007660EE" w:rsidP="007660EE">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2CA8DF9A" w14:textId="77777777" w:rsidR="007660EE" w:rsidRPr="00734100" w:rsidRDefault="007660EE" w:rsidP="007660EE">
      <w:pPr>
        <w:pStyle w:val="Code"/>
        <w:rPr>
          <w:highlight w:val="white"/>
        </w:rPr>
      </w:pPr>
      <w:r w:rsidRPr="00734100">
        <w:rPr>
          <w:highlight w:val="white"/>
        </w:rPr>
        <w:t>{NAME} {</w:t>
      </w:r>
    </w:p>
    <w:p w14:paraId="6596D9A1" w14:textId="77777777" w:rsidR="007660EE" w:rsidRPr="00734100" w:rsidRDefault="007660EE" w:rsidP="007660EE">
      <w:pPr>
        <w:pStyle w:val="Code"/>
        <w:rPr>
          <w:highlight w:val="white"/>
        </w:rPr>
      </w:pPr>
      <w:r w:rsidRPr="00734100">
        <w:rPr>
          <w:highlight w:val="white"/>
        </w:rPr>
        <w:t xml:space="preserve">  yylval.name = yytext;</w:t>
      </w:r>
    </w:p>
    <w:p w14:paraId="6727E8A7" w14:textId="77777777" w:rsidR="007660EE" w:rsidRPr="00734100" w:rsidRDefault="007660EE" w:rsidP="007660EE">
      <w:pPr>
        <w:pStyle w:val="Code"/>
        <w:rPr>
          <w:highlight w:val="white"/>
        </w:rPr>
      </w:pPr>
      <w:r w:rsidRPr="00734100">
        <w:rPr>
          <w:highlight w:val="white"/>
        </w:rPr>
        <w:t xml:space="preserve">  return ((int) Tokens.NAME);</w:t>
      </w:r>
    </w:p>
    <w:p w14:paraId="01152F7B" w14:textId="77777777" w:rsidR="007660EE" w:rsidRPr="00734100" w:rsidRDefault="007660EE" w:rsidP="007660EE">
      <w:pPr>
        <w:pStyle w:val="Code"/>
        <w:rPr>
          <w:highlight w:val="white"/>
        </w:rPr>
      </w:pPr>
      <w:r w:rsidRPr="00734100">
        <w:rPr>
          <w:highlight w:val="white"/>
        </w:rPr>
        <w:t>}</w:t>
      </w:r>
    </w:p>
    <w:p w14:paraId="24CB28E0" w14:textId="77777777" w:rsidR="007660EE" w:rsidRPr="00734100" w:rsidRDefault="007660EE" w:rsidP="007660EE">
      <w:pPr>
        <w:pStyle w:val="Code"/>
        <w:rPr>
          <w:highlight w:val="white"/>
        </w:rPr>
      </w:pPr>
    </w:p>
    <w:p w14:paraId="20EBCCC7" w14:textId="77777777" w:rsidR="007660EE" w:rsidRPr="00734100" w:rsidRDefault="007660EE" w:rsidP="007660EE">
      <w:pPr>
        <w:pStyle w:val="Code"/>
        <w:rPr>
          <w:highlight w:val="white"/>
        </w:rPr>
      </w:pPr>
      <w:r w:rsidRPr="00734100">
        <w:rPr>
          <w:highlight w:val="white"/>
        </w:rPr>
        <w:t>{TEXT} {</w:t>
      </w:r>
    </w:p>
    <w:p w14:paraId="111BC480" w14:textId="77777777" w:rsidR="007660EE" w:rsidRPr="00734100" w:rsidRDefault="007660EE" w:rsidP="007660EE">
      <w:pPr>
        <w:pStyle w:val="Code"/>
        <w:rPr>
          <w:highlight w:val="white"/>
        </w:rPr>
      </w:pPr>
      <w:r w:rsidRPr="00734100">
        <w:rPr>
          <w:highlight w:val="white"/>
        </w:rPr>
        <w:t xml:space="preserve">  yylval.text = yytext.Substring(1, yytext.Length - 2);</w:t>
      </w:r>
    </w:p>
    <w:p w14:paraId="714E284B" w14:textId="77777777" w:rsidR="007660EE" w:rsidRPr="00734100" w:rsidRDefault="007660EE" w:rsidP="007660EE">
      <w:pPr>
        <w:pStyle w:val="Code"/>
        <w:rPr>
          <w:highlight w:val="white"/>
        </w:rPr>
      </w:pPr>
      <w:r w:rsidRPr="00734100">
        <w:rPr>
          <w:highlight w:val="white"/>
        </w:rPr>
        <w:t xml:space="preserve">  return ((int) Tokens.TEXT);</w:t>
      </w:r>
    </w:p>
    <w:p w14:paraId="5E6CB9DF" w14:textId="77777777" w:rsidR="007660EE" w:rsidRPr="00734100" w:rsidRDefault="007660EE" w:rsidP="007660EE">
      <w:pPr>
        <w:pStyle w:val="Code"/>
        <w:rPr>
          <w:highlight w:val="white"/>
        </w:rPr>
      </w:pPr>
      <w:r w:rsidRPr="00734100">
        <w:rPr>
          <w:highlight w:val="white"/>
        </w:rPr>
        <w:t>}</w:t>
      </w:r>
    </w:p>
    <w:p w14:paraId="0C23828C" w14:textId="77777777" w:rsidR="007660EE" w:rsidRPr="00734100" w:rsidRDefault="007660EE" w:rsidP="007660EE">
      <w:pPr>
        <w:pStyle w:val="Code"/>
        <w:rPr>
          <w:highlight w:val="white"/>
        </w:rPr>
      </w:pPr>
    </w:p>
    <w:p w14:paraId="4953E2DD" w14:textId="77777777" w:rsidR="007660EE" w:rsidRPr="00734100" w:rsidRDefault="007660EE" w:rsidP="007660EE">
      <w:pPr>
        <w:pStyle w:val="Code"/>
        <w:rPr>
          <w:highlight w:val="white"/>
        </w:rPr>
      </w:pPr>
      <w:r w:rsidRPr="00734100">
        <w:rPr>
          <w:highlight w:val="white"/>
        </w:rPr>
        <w:t>{VALUE} {</w:t>
      </w:r>
    </w:p>
    <w:p w14:paraId="3233265B" w14:textId="77777777" w:rsidR="007660EE" w:rsidRPr="00734100" w:rsidRDefault="007660EE" w:rsidP="007660EE">
      <w:pPr>
        <w:pStyle w:val="Code"/>
        <w:rPr>
          <w:highlight w:val="white"/>
        </w:rPr>
      </w:pPr>
      <w:r w:rsidRPr="00734100">
        <w:rPr>
          <w:highlight w:val="white"/>
        </w:rPr>
        <w:t xml:space="preserve">  yylval.value = Double.Parse(yytext);</w:t>
      </w:r>
    </w:p>
    <w:p w14:paraId="6F534460" w14:textId="77777777" w:rsidR="007660EE" w:rsidRPr="00734100" w:rsidRDefault="007660EE" w:rsidP="007660EE">
      <w:pPr>
        <w:pStyle w:val="Code"/>
        <w:rPr>
          <w:highlight w:val="white"/>
        </w:rPr>
      </w:pPr>
      <w:r w:rsidRPr="00734100">
        <w:rPr>
          <w:highlight w:val="white"/>
        </w:rPr>
        <w:t xml:space="preserve">  return ((int) Tokens.VALUE);</w:t>
      </w:r>
    </w:p>
    <w:p w14:paraId="6873167A" w14:textId="77777777" w:rsidR="007660EE" w:rsidRPr="00734100" w:rsidRDefault="007660EE" w:rsidP="007660EE">
      <w:pPr>
        <w:pStyle w:val="Code"/>
        <w:rPr>
          <w:highlight w:val="white"/>
        </w:rPr>
      </w:pPr>
      <w:r w:rsidRPr="00734100">
        <w:rPr>
          <w:highlight w:val="white"/>
        </w:rPr>
        <w:t>}</w:t>
      </w:r>
    </w:p>
    <w:p w14:paraId="22322D0D" w14:textId="77777777" w:rsidR="007660EE" w:rsidRPr="00734100" w:rsidRDefault="007660EE" w:rsidP="007660EE">
      <w:pPr>
        <w:pStyle w:val="Code"/>
        <w:rPr>
          <w:highlight w:val="white"/>
        </w:rPr>
      </w:pPr>
    </w:p>
    <w:p w14:paraId="79F70052" w14:textId="77777777" w:rsidR="007660EE" w:rsidRPr="00734100" w:rsidRDefault="007660EE" w:rsidP="007660EE">
      <w:pPr>
        <w:pStyle w:val="Code"/>
        <w:rPr>
          <w:highlight w:val="white"/>
        </w:rPr>
      </w:pPr>
      <w:r w:rsidRPr="00734100">
        <w:rPr>
          <w:highlight w:val="white"/>
        </w:rPr>
        <w:t>{LINE_COMMENT} {</w:t>
      </w:r>
    </w:p>
    <w:p w14:paraId="13D43743" w14:textId="77777777" w:rsidR="007660EE" w:rsidRPr="00734100" w:rsidRDefault="007660EE" w:rsidP="007660EE">
      <w:pPr>
        <w:pStyle w:val="Code"/>
        <w:rPr>
          <w:highlight w:val="white"/>
        </w:rPr>
      </w:pPr>
      <w:r w:rsidRPr="00734100">
        <w:rPr>
          <w:highlight w:val="white"/>
        </w:rPr>
        <w:t xml:space="preserve">  // Empty.</w:t>
      </w:r>
    </w:p>
    <w:p w14:paraId="4F58C75A" w14:textId="77777777" w:rsidR="007660EE" w:rsidRPr="00734100" w:rsidRDefault="007660EE" w:rsidP="007660EE">
      <w:pPr>
        <w:pStyle w:val="Code"/>
        <w:rPr>
          <w:highlight w:val="white"/>
        </w:rPr>
      </w:pPr>
      <w:r w:rsidRPr="00734100">
        <w:rPr>
          <w:highlight w:val="white"/>
        </w:rPr>
        <w:t>}</w:t>
      </w:r>
    </w:p>
    <w:p w14:paraId="1BE4A283" w14:textId="77777777" w:rsidR="007660EE" w:rsidRPr="00734100" w:rsidRDefault="007660EE" w:rsidP="007660EE">
      <w:pPr>
        <w:pStyle w:val="Code"/>
        <w:rPr>
          <w:highlight w:val="white"/>
        </w:rPr>
      </w:pPr>
    </w:p>
    <w:p w14:paraId="2D3B34C3" w14:textId="77777777" w:rsidR="007660EE" w:rsidRPr="00734100" w:rsidRDefault="007660EE" w:rsidP="007660EE">
      <w:pPr>
        <w:pStyle w:val="Code"/>
        <w:rPr>
          <w:highlight w:val="white"/>
        </w:rPr>
      </w:pPr>
      <w:r w:rsidRPr="00734100">
        <w:rPr>
          <w:highlight w:val="white"/>
        </w:rPr>
        <w:t>{WHITE_SPACE} {</w:t>
      </w:r>
    </w:p>
    <w:p w14:paraId="5363E705" w14:textId="77777777" w:rsidR="007660EE" w:rsidRPr="00734100" w:rsidRDefault="007660EE" w:rsidP="007660EE">
      <w:pPr>
        <w:pStyle w:val="Code"/>
        <w:rPr>
          <w:highlight w:val="white"/>
        </w:rPr>
      </w:pPr>
      <w:r w:rsidRPr="00734100">
        <w:rPr>
          <w:highlight w:val="white"/>
        </w:rPr>
        <w:t xml:space="preserve">  // Empty.</w:t>
      </w:r>
    </w:p>
    <w:p w14:paraId="3AA27DEA" w14:textId="77777777" w:rsidR="007660EE" w:rsidRPr="00734100" w:rsidRDefault="007660EE" w:rsidP="007660EE">
      <w:pPr>
        <w:pStyle w:val="Code"/>
        <w:rPr>
          <w:highlight w:val="white"/>
        </w:rPr>
      </w:pPr>
      <w:r w:rsidRPr="00734100">
        <w:rPr>
          <w:highlight w:val="white"/>
        </w:rPr>
        <w:t>}</w:t>
      </w:r>
    </w:p>
    <w:p w14:paraId="06C53E59" w14:textId="77777777" w:rsidR="007660EE" w:rsidRPr="00734100" w:rsidRDefault="007660EE" w:rsidP="007660EE">
      <w:pPr>
        <w:pStyle w:val="Code"/>
        <w:rPr>
          <w:highlight w:val="white"/>
        </w:rPr>
      </w:pPr>
    </w:p>
    <w:p w14:paraId="57F5829F" w14:textId="77777777" w:rsidR="007660EE" w:rsidRPr="00734100" w:rsidRDefault="007660EE" w:rsidP="007660EE">
      <w:pPr>
        <w:pStyle w:val="Code"/>
        <w:rPr>
          <w:highlight w:val="white"/>
        </w:rPr>
      </w:pPr>
      <w:r w:rsidRPr="00734100">
        <w:rPr>
          <w:highlight w:val="white"/>
        </w:rPr>
        <w:t>&lt;&lt;EOF&gt;&gt; {</w:t>
      </w:r>
    </w:p>
    <w:p w14:paraId="00A0E0A3" w14:textId="77777777" w:rsidR="007660EE" w:rsidRPr="00734100" w:rsidRDefault="007660EE" w:rsidP="007660EE">
      <w:pPr>
        <w:pStyle w:val="Code"/>
        <w:rPr>
          <w:highlight w:val="white"/>
        </w:rPr>
      </w:pPr>
      <w:r w:rsidRPr="00734100">
        <w:rPr>
          <w:highlight w:val="white"/>
        </w:rPr>
        <w:t xml:space="preserve">  return ((int) Tokens.EOF);</w:t>
      </w:r>
    </w:p>
    <w:p w14:paraId="36D67CA5" w14:textId="77777777" w:rsidR="007660EE" w:rsidRPr="00734100" w:rsidRDefault="007660EE" w:rsidP="007660EE">
      <w:pPr>
        <w:pStyle w:val="Code"/>
        <w:rPr>
          <w:highlight w:val="white"/>
        </w:rPr>
      </w:pPr>
      <w:r w:rsidRPr="00734100">
        <w:rPr>
          <w:highlight w:val="white"/>
        </w:rPr>
        <w:t>}</w:t>
      </w:r>
    </w:p>
    <w:p w14:paraId="5D789EF5" w14:textId="77777777" w:rsidR="007660EE" w:rsidRPr="00EC76D5" w:rsidRDefault="007660EE" w:rsidP="007660EE">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7776FA36" w14:textId="77777777" w:rsidR="007660EE" w:rsidRPr="0094571B" w:rsidRDefault="007660EE" w:rsidP="007660EE">
      <w:pPr>
        <w:pStyle w:val="Code"/>
        <w:rPr>
          <w:highlight w:val="white"/>
        </w:rPr>
      </w:pPr>
      <w:r w:rsidRPr="0094571B">
        <w:rPr>
          <w:highlight w:val="white"/>
        </w:rPr>
        <w:t>. {</w:t>
      </w:r>
    </w:p>
    <w:p w14:paraId="2A69E853" w14:textId="77777777" w:rsidR="007660EE" w:rsidRPr="0094571B" w:rsidRDefault="007660EE" w:rsidP="007660EE">
      <w:pPr>
        <w:pStyle w:val="Code"/>
        <w:rPr>
          <w:highlight w:val="white"/>
        </w:rPr>
      </w:pPr>
      <w:r w:rsidRPr="0094571B">
        <w:rPr>
          <w:highlight w:val="white"/>
        </w:rPr>
        <w:t xml:space="preserve">  Console.Error.WriteLine("Unknown character: \'" + yytext + "\'.");</w:t>
      </w:r>
    </w:p>
    <w:p w14:paraId="3C02719F" w14:textId="77777777" w:rsidR="007660EE" w:rsidRPr="0094571B" w:rsidRDefault="007660EE" w:rsidP="007660EE">
      <w:pPr>
        <w:pStyle w:val="Code"/>
        <w:rPr>
          <w:highlight w:val="white"/>
        </w:rPr>
      </w:pPr>
      <w:r w:rsidRPr="0094571B">
        <w:rPr>
          <w:highlight w:val="white"/>
        </w:rPr>
        <w:t xml:space="preserve">  Environment.Exit(-1);</w:t>
      </w:r>
    </w:p>
    <w:p w14:paraId="44CDC6D0" w14:textId="77777777" w:rsidR="007660EE" w:rsidRPr="0094571B" w:rsidRDefault="007660EE" w:rsidP="007660EE">
      <w:pPr>
        <w:pStyle w:val="Code"/>
      </w:pPr>
      <w:r w:rsidRPr="0094571B">
        <w:rPr>
          <w:highlight w:val="white"/>
        </w:rPr>
        <w:lastRenderedPageBreak/>
        <w:t>}</w:t>
      </w:r>
    </w:p>
    <w:p w14:paraId="2551028A" w14:textId="77777777" w:rsidR="007660EE" w:rsidRPr="00EC76D5" w:rsidRDefault="007660EE" w:rsidP="007660EE">
      <w:pPr>
        <w:pStyle w:val="Rubrik3"/>
      </w:pPr>
      <w:bookmarkStart w:id="573" w:name="_Toc49764299"/>
      <w:r w:rsidRPr="00EC76D5">
        <w:t>Main</w:t>
      </w:r>
      <w:bookmarkEnd w:id="573"/>
    </w:p>
    <w:p w14:paraId="2FDB2DF8" w14:textId="77777777" w:rsidR="007660EE" w:rsidRPr="00EC76D5" w:rsidRDefault="007660EE" w:rsidP="007660EE">
      <w:proofErr w:type="spellStart"/>
      <w:r>
        <w:t>GPPG</w:t>
      </w:r>
      <w:proofErr w:type="spellEnd"/>
      <w:r w:rsidRPr="00EC76D5">
        <w:t xml:space="preserve"> and </w:t>
      </w:r>
      <w:proofErr w:type="spellStart"/>
      <w:r w:rsidRPr="00EC76D5">
        <w:t>J</w:t>
      </w:r>
      <w:r>
        <w:t>PLEX</w:t>
      </w:r>
      <w:proofErr w:type="spellEnd"/>
      <w:r w:rsidRPr="00EC76D5">
        <w:t xml:space="preserve"> generates the </w:t>
      </w:r>
      <w:r w:rsidRPr="00EC76D5">
        <w:rPr>
          <w:rStyle w:val="CodeInText"/>
        </w:rPr>
        <w:t>Parser</w:t>
      </w:r>
      <w:r w:rsidRPr="00EC76D5">
        <w:t xml:space="preserve"> and </w:t>
      </w:r>
      <w:r w:rsidRPr="00EC76D5">
        <w:rPr>
          <w:rStyle w:val="CodeInText"/>
        </w:rPr>
        <w:t>Scanner</w:t>
      </w:r>
      <w:r w:rsidRPr="00EC76D5">
        <w:t xml:space="preserve"> classes. The main class creates a scanner object which is used by the parser object. The </w:t>
      </w:r>
      <w:r w:rsidRPr="00EC76D5">
        <w:rPr>
          <w:rStyle w:val="CodeInText"/>
        </w:rPr>
        <w:t>parse</w:t>
      </w:r>
      <w:r w:rsidRPr="00EC76D5">
        <w:t xml:space="preserve"> method is called with invoke the parsing. The input is read from </w:t>
      </w:r>
      <w:proofErr w:type="spellStart"/>
      <w:r w:rsidRPr="00EC76D5">
        <w:rPr>
          <w:rStyle w:val="CodeInText"/>
        </w:rPr>
        <w:t>BufferedReader</w:t>
      </w:r>
      <w:proofErr w:type="spellEnd"/>
      <w:r w:rsidRPr="00EC76D5">
        <w:t xml:space="preserve">, the output is written to </w:t>
      </w:r>
      <w:proofErr w:type="spellStart"/>
      <w:r w:rsidRPr="00EC76D5">
        <w:rPr>
          <w:rStyle w:val="CodeInText"/>
        </w:rPr>
        <w:t>OutputStream</w:t>
      </w:r>
      <w:proofErr w:type="spellEnd"/>
      <w:r w:rsidRPr="00EC76D5">
        <w:t xml:space="preserve">, error messages are written to </w:t>
      </w:r>
      <w:proofErr w:type="spellStart"/>
      <w:r w:rsidRPr="00EC76D5">
        <w:rPr>
          <w:rStyle w:val="CodeInText"/>
        </w:rPr>
        <w:t>ErrorStream</w:t>
      </w:r>
      <w:proofErr w:type="spellEnd"/>
      <w:r w:rsidRPr="00EC76D5">
        <w:t xml:space="preserve">, and </w:t>
      </w:r>
      <w:proofErr w:type="spellStart"/>
      <w:r w:rsidRPr="00EC76D5">
        <w:rPr>
          <w:rStyle w:val="CodeInText"/>
        </w:rPr>
        <w:t>VariableMap</w:t>
      </w:r>
      <w:proofErr w:type="spellEnd"/>
      <w:r w:rsidRPr="00EC76D5">
        <w:t xml:space="preserve"> is used to keep track of the variables read and assigned by the program.</w:t>
      </w:r>
    </w:p>
    <w:p w14:paraId="067F41AA" w14:textId="77777777" w:rsidR="007660EE" w:rsidRPr="00EC76D5" w:rsidRDefault="007660EE" w:rsidP="007660EE">
      <w:pPr>
        <w:pStyle w:val="CodeHeader"/>
      </w:pPr>
      <w:proofErr w:type="spellStart"/>
      <w:r w:rsidRPr="00EC76D5">
        <w:t>Main.</w:t>
      </w:r>
      <w:r>
        <w:t>cs</w:t>
      </w:r>
      <w:proofErr w:type="spellEnd"/>
    </w:p>
    <w:p w14:paraId="5B06BD92" w14:textId="77777777" w:rsidR="007660EE" w:rsidRPr="008633E2" w:rsidRDefault="007660EE" w:rsidP="007660EE">
      <w:pPr>
        <w:pStyle w:val="Code"/>
        <w:rPr>
          <w:highlight w:val="white"/>
        </w:rPr>
      </w:pPr>
      <w:r w:rsidRPr="008633E2">
        <w:rPr>
          <w:highlight w:val="white"/>
        </w:rPr>
        <w:t>using System;</w:t>
      </w:r>
    </w:p>
    <w:p w14:paraId="2CA36754" w14:textId="77777777" w:rsidR="007660EE" w:rsidRPr="008633E2" w:rsidRDefault="007660EE" w:rsidP="007660EE">
      <w:pPr>
        <w:pStyle w:val="Code"/>
        <w:rPr>
          <w:highlight w:val="white"/>
        </w:rPr>
      </w:pPr>
      <w:r w:rsidRPr="008633E2">
        <w:rPr>
          <w:highlight w:val="white"/>
        </w:rPr>
        <w:t>using System.IO;</w:t>
      </w:r>
    </w:p>
    <w:p w14:paraId="13BFBA77" w14:textId="77777777" w:rsidR="007660EE" w:rsidRPr="008633E2" w:rsidRDefault="007660EE" w:rsidP="007660EE">
      <w:pPr>
        <w:pStyle w:val="Code"/>
        <w:rPr>
          <w:highlight w:val="white"/>
        </w:rPr>
      </w:pPr>
      <w:r w:rsidRPr="008633E2">
        <w:rPr>
          <w:highlight w:val="white"/>
        </w:rPr>
        <w:t>using System.Collections.Generic;</w:t>
      </w:r>
    </w:p>
    <w:p w14:paraId="3D611C81" w14:textId="77777777" w:rsidR="007660EE" w:rsidRPr="008633E2" w:rsidRDefault="007660EE" w:rsidP="007660EE">
      <w:pPr>
        <w:pStyle w:val="Code"/>
        <w:rPr>
          <w:highlight w:val="white"/>
        </w:rPr>
      </w:pPr>
    </w:p>
    <w:p w14:paraId="518F6052" w14:textId="77777777" w:rsidR="007660EE" w:rsidRPr="008633E2" w:rsidRDefault="007660EE" w:rsidP="007660EE">
      <w:pPr>
        <w:pStyle w:val="Code"/>
        <w:rPr>
          <w:highlight w:val="white"/>
        </w:rPr>
      </w:pPr>
      <w:r w:rsidRPr="008633E2">
        <w:rPr>
          <w:highlight w:val="white"/>
        </w:rPr>
        <w:t>namespace Calculator {</w:t>
      </w:r>
    </w:p>
    <w:p w14:paraId="046F135E" w14:textId="77777777" w:rsidR="007660EE" w:rsidRPr="008633E2" w:rsidRDefault="007660EE" w:rsidP="007660EE">
      <w:pPr>
        <w:pStyle w:val="Code"/>
        <w:rPr>
          <w:highlight w:val="white"/>
        </w:rPr>
      </w:pPr>
      <w:r w:rsidRPr="008633E2">
        <w:rPr>
          <w:highlight w:val="white"/>
        </w:rPr>
        <w:t xml:space="preserve">  class MainX {</w:t>
      </w:r>
    </w:p>
    <w:p w14:paraId="3446AE01" w14:textId="77777777" w:rsidR="007660EE" w:rsidRDefault="007660EE" w:rsidP="007660EE">
      <w:pPr>
        <w:pStyle w:val="Code"/>
        <w:rPr>
          <w:highlight w:val="white"/>
        </w:rPr>
      </w:pPr>
      <w:r w:rsidRPr="008633E2">
        <w:rPr>
          <w:highlight w:val="white"/>
        </w:rPr>
        <w:t xml:space="preserve">    public static Dictionary&lt;</w:t>
      </w:r>
      <w:r>
        <w:rPr>
          <w:highlight w:val="white"/>
        </w:rPr>
        <w:t>string</w:t>
      </w:r>
      <w:r w:rsidRPr="008633E2">
        <w:rPr>
          <w:highlight w:val="white"/>
        </w:rPr>
        <w:t>,</w:t>
      </w:r>
      <w:r>
        <w:rPr>
          <w:highlight w:val="white"/>
        </w:rPr>
        <w:t>double</w:t>
      </w:r>
      <w:r w:rsidRPr="008633E2">
        <w:rPr>
          <w:highlight w:val="white"/>
        </w:rPr>
        <w:t>&gt; VariableMap =</w:t>
      </w:r>
    </w:p>
    <w:p w14:paraId="168E2053" w14:textId="77777777" w:rsidR="007660EE" w:rsidRPr="008633E2" w:rsidRDefault="007660EE" w:rsidP="007660EE">
      <w:pPr>
        <w:pStyle w:val="Code"/>
        <w:rPr>
          <w:highlight w:val="white"/>
        </w:rPr>
      </w:pPr>
      <w:r>
        <w:rPr>
          <w:highlight w:val="white"/>
        </w:rPr>
        <w:t xml:space="preserve">     </w:t>
      </w:r>
      <w:r w:rsidRPr="008633E2">
        <w:rPr>
          <w:highlight w:val="white"/>
        </w:rPr>
        <w:t xml:space="preserve"> new Dictionary&lt;</w:t>
      </w:r>
      <w:r>
        <w:rPr>
          <w:highlight w:val="white"/>
        </w:rPr>
        <w:t>string</w:t>
      </w:r>
      <w:r w:rsidRPr="008633E2">
        <w:rPr>
          <w:highlight w:val="white"/>
        </w:rPr>
        <w:t>,</w:t>
      </w:r>
      <w:r>
        <w:rPr>
          <w:highlight w:val="white"/>
        </w:rPr>
        <w:t>double</w:t>
      </w:r>
      <w:r w:rsidRPr="008633E2">
        <w:rPr>
          <w:highlight w:val="white"/>
        </w:rPr>
        <w:t>&gt;();</w:t>
      </w:r>
    </w:p>
    <w:p w14:paraId="657AE053" w14:textId="77777777" w:rsidR="007660EE" w:rsidRPr="008633E2" w:rsidRDefault="007660EE" w:rsidP="007660EE">
      <w:pPr>
        <w:pStyle w:val="Code"/>
        <w:rPr>
          <w:highlight w:val="white"/>
        </w:rPr>
      </w:pPr>
      <w:r w:rsidRPr="008633E2">
        <w:rPr>
          <w:highlight w:val="white"/>
        </w:rPr>
        <w:t xml:space="preserve">          </w:t>
      </w:r>
    </w:p>
    <w:p w14:paraId="35FCB7A1" w14:textId="77777777" w:rsidR="007660EE" w:rsidRPr="008633E2" w:rsidRDefault="007660EE" w:rsidP="007660EE">
      <w:pPr>
        <w:pStyle w:val="Code"/>
        <w:rPr>
          <w:highlight w:val="white"/>
        </w:rPr>
      </w:pPr>
      <w:r w:rsidRPr="008633E2">
        <w:rPr>
          <w:highlight w:val="white"/>
        </w:rPr>
        <w:t xml:space="preserve">    static void Main(string[] args) {</w:t>
      </w:r>
    </w:p>
    <w:p w14:paraId="3B1D6F69" w14:textId="77777777" w:rsidR="007660EE" w:rsidRPr="008633E2" w:rsidRDefault="007660EE" w:rsidP="007660EE">
      <w:pPr>
        <w:pStyle w:val="Code"/>
        <w:rPr>
          <w:highlight w:val="white"/>
        </w:rPr>
      </w:pPr>
      <w:r w:rsidRPr="008633E2">
        <w:rPr>
          <w:highlight w:val="white"/>
        </w:rPr>
        <w:t xml:space="preserve">      if (args.Length != 1) {</w:t>
      </w:r>
    </w:p>
    <w:p w14:paraId="7347D367" w14:textId="77777777" w:rsidR="007660EE" w:rsidRPr="008633E2" w:rsidRDefault="007660EE" w:rsidP="007660EE">
      <w:pPr>
        <w:pStyle w:val="Code"/>
        <w:rPr>
          <w:highlight w:val="white"/>
        </w:rPr>
      </w:pPr>
      <w:r w:rsidRPr="008633E2">
        <w:rPr>
          <w:highlight w:val="white"/>
        </w:rPr>
        <w:t xml:space="preserve">        Console.Out.WriteLine("Usage: calculator inputfile");</w:t>
      </w:r>
    </w:p>
    <w:p w14:paraId="25860277" w14:textId="77777777" w:rsidR="007660EE" w:rsidRPr="008633E2" w:rsidRDefault="007660EE" w:rsidP="007660EE">
      <w:pPr>
        <w:pStyle w:val="Code"/>
        <w:rPr>
          <w:highlight w:val="white"/>
        </w:rPr>
      </w:pPr>
      <w:r w:rsidRPr="008633E2">
        <w:rPr>
          <w:highlight w:val="white"/>
        </w:rPr>
        <w:t xml:space="preserve">      }</w:t>
      </w:r>
    </w:p>
    <w:p w14:paraId="21196660" w14:textId="77777777" w:rsidR="007660EE" w:rsidRPr="008633E2" w:rsidRDefault="007660EE" w:rsidP="007660EE">
      <w:pPr>
        <w:pStyle w:val="Code"/>
        <w:rPr>
          <w:highlight w:val="white"/>
        </w:rPr>
      </w:pPr>
    </w:p>
    <w:p w14:paraId="66792DDD" w14:textId="77777777" w:rsidR="007660EE" w:rsidRDefault="007660EE" w:rsidP="007660EE">
      <w:pPr>
        <w:pStyle w:val="Code"/>
        <w:rPr>
          <w:highlight w:val="white"/>
        </w:rPr>
      </w:pPr>
      <w:r w:rsidRPr="008633E2">
        <w:rPr>
          <w:highlight w:val="white"/>
        </w:rPr>
        <w:t xml:space="preserve">      { System.Globalization.CultureInfo customCulture =</w:t>
      </w:r>
    </w:p>
    <w:p w14:paraId="51E171F1" w14:textId="77777777" w:rsidR="007660EE" w:rsidRDefault="007660EE" w:rsidP="007660EE">
      <w:pPr>
        <w:pStyle w:val="Code"/>
        <w:rPr>
          <w:highlight w:val="white"/>
        </w:rPr>
      </w:pPr>
      <w:r>
        <w:rPr>
          <w:highlight w:val="white"/>
        </w:rPr>
        <w:t xml:space="preserve">        </w:t>
      </w:r>
      <w:r w:rsidRPr="008633E2">
        <w:rPr>
          <w:highlight w:val="white"/>
        </w:rPr>
        <w:t xml:space="preserve"> (System.Globalization.CultureInfo)</w:t>
      </w:r>
    </w:p>
    <w:p w14:paraId="50DD11A7" w14:textId="77777777" w:rsidR="007660EE" w:rsidRPr="008633E2" w:rsidRDefault="007660EE" w:rsidP="007660EE">
      <w:pPr>
        <w:pStyle w:val="Code"/>
        <w:rPr>
          <w:highlight w:val="white"/>
        </w:rPr>
      </w:pPr>
      <w:r>
        <w:rPr>
          <w:highlight w:val="white"/>
        </w:rPr>
        <w:t xml:space="preserve">        </w:t>
      </w:r>
      <w:r w:rsidRPr="008633E2">
        <w:rPr>
          <w:highlight w:val="white"/>
        </w:rPr>
        <w:t xml:space="preserve"> System.Threading.Thread.CurrentThread.CurrentCulture.Clone();</w:t>
      </w:r>
    </w:p>
    <w:p w14:paraId="4BFB0B1C" w14:textId="77777777" w:rsidR="007660EE" w:rsidRPr="008633E2" w:rsidRDefault="007660EE" w:rsidP="007660EE">
      <w:pPr>
        <w:pStyle w:val="Code"/>
        <w:rPr>
          <w:highlight w:val="white"/>
        </w:rPr>
      </w:pPr>
      <w:r w:rsidRPr="008633E2">
        <w:rPr>
          <w:highlight w:val="white"/>
        </w:rPr>
        <w:t xml:space="preserve">        customCulture.NumberFormat.NumberDecimalSeparator = ".";</w:t>
      </w:r>
    </w:p>
    <w:p w14:paraId="78E60A09" w14:textId="77777777" w:rsidR="007660EE" w:rsidRPr="008633E2" w:rsidRDefault="007660EE" w:rsidP="007660EE">
      <w:pPr>
        <w:pStyle w:val="Code"/>
        <w:rPr>
          <w:highlight w:val="white"/>
        </w:rPr>
      </w:pPr>
      <w:r w:rsidRPr="008633E2">
        <w:rPr>
          <w:highlight w:val="white"/>
        </w:rPr>
        <w:t xml:space="preserve">        System.Threading.Thread.CurrentThread.CurrentCulture = customCulture;</w:t>
      </w:r>
    </w:p>
    <w:p w14:paraId="2C1BE572" w14:textId="77777777" w:rsidR="007660EE" w:rsidRPr="008633E2" w:rsidRDefault="007660EE" w:rsidP="007660EE">
      <w:pPr>
        <w:pStyle w:val="Code"/>
        <w:rPr>
          <w:highlight w:val="white"/>
        </w:rPr>
      </w:pPr>
      <w:r w:rsidRPr="008633E2">
        <w:rPr>
          <w:highlight w:val="white"/>
        </w:rPr>
        <w:t xml:space="preserve">      }</w:t>
      </w:r>
    </w:p>
    <w:p w14:paraId="453E08BA" w14:textId="77777777" w:rsidR="007660EE" w:rsidRPr="008633E2" w:rsidRDefault="007660EE" w:rsidP="007660EE">
      <w:pPr>
        <w:pStyle w:val="Code"/>
        <w:rPr>
          <w:highlight w:val="white"/>
        </w:rPr>
      </w:pPr>
    </w:p>
    <w:p w14:paraId="77E197E4" w14:textId="77777777" w:rsidR="007660EE" w:rsidRPr="008633E2" w:rsidRDefault="007660EE" w:rsidP="007660EE">
      <w:pPr>
        <w:pStyle w:val="Code"/>
        <w:rPr>
          <w:highlight w:val="white"/>
        </w:rPr>
      </w:pPr>
      <w:r w:rsidRPr="008633E2">
        <w:rPr>
          <w:highlight w:val="white"/>
        </w:rPr>
        <w:t xml:space="preserve">      VariableMap["pi"] = Math.PI;</w:t>
      </w:r>
    </w:p>
    <w:p w14:paraId="248CFB3E" w14:textId="77777777" w:rsidR="007660EE" w:rsidRPr="008633E2" w:rsidRDefault="007660EE" w:rsidP="007660EE">
      <w:pPr>
        <w:pStyle w:val="Code"/>
        <w:rPr>
          <w:highlight w:val="white"/>
        </w:rPr>
      </w:pPr>
      <w:r w:rsidRPr="008633E2">
        <w:rPr>
          <w:highlight w:val="white"/>
        </w:rPr>
        <w:t xml:space="preserve">      VariableMap["e"] = Math.E;</w:t>
      </w:r>
    </w:p>
    <w:p w14:paraId="4F8F4546" w14:textId="77777777" w:rsidR="007660EE" w:rsidRPr="008633E2" w:rsidRDefault="007660EE" w:rsidP="007660EE">
      <w:pPr>
        <w:pStyle w:val="Code"/>
        <w:rPr>
          <w:highlight w:val="white"/>
        </w:rPr>
      </w:pPr>
    </w:p>
    <w:p w14:paraId="466180C5" w14:textId="77777777" w:rsidR="007660EE" w:rsidRPr="008633E2" w:rsidRDefault="007660EE" w:rsidP="007660EE">
      <w:pPr>
        <w:pStyle w:val="Code"/>
        <w:rPr>
          <w:highlight w:val="white"/>
        </w:rPr>
      </w:pPr>
      <w:r w:rsidRPr="008633E2">
        <w:rPr>
          <w:highlight w:val="white"/>
        </w:rPr>
        <w:t xml:space="preserve">      string s = "abcd", t = "\"\"";</w:t>
      </w:r>
    </w:p>
    <w:p w14:paraId="2595E673" w14:textId="77777777" w:rsidR="007660EE" w:rsidRPr="008633E2" w:rsidRDefault="007660EE" w:rsidP="007660EE">
      <w:pPr>
        <w:pStyle w:val="Code"/>
        <w:rPr>
          <w:highlight w:val="white"/>
        </w:rPr>
      </w:pPr>
      <w:r w:rsidRPr="008633E2">
        <w:rPr>
          <w:highlight w:val="white"/>
        </w:rPr>
        <w:t xml:space="preserve">      string u = s.Substring(1, s.Length - 2);</w:t>
      </w:r>
    </w:p>
    <w:p w14:paraId="02B69E4D" w14:textId="77777777" w:rsidR="007660EE" w:rsidRPr="008633E2" w:rsidRDefault="007660EE" w:rsidP="007660EE">
      <w:pPr>
        <w:pStyle w:val="Code"/>
        <w:rPr>
          <w:highlight w:val="white"/>
        </w:rPr>
      </w:pPr>
      <w:r w:rsidRPr="008633E2">
        <w:rPr>
          <w:highlight w:val="white"/>
        </w:rPr>
        <w:t xml:space="preserve">      string v = s.Substring(1, t.Length - 2);</w:t>
      </w:r>
    </w:p>
    <w:p w14:paraId="32E39F41" w14:textId="77777777" w:rsidR="007660EE" w:rsidRPr="008633E2" w:rsidRDefault="007660EE" w:rsidP="007660EE">
      <w:pPr>
        <w:pStyle w:val="Code"/>
        <w:rPr>
          <w:highlight w:val="white"/>
        </w:rPr>
      </w:pPr>
    </w:p>
    <w:p w14:paraId="61614BB1" w14:textId="77777777" w:rsidR="007660EE" w:rsidRPr="008633E2" w:rsidRDefault="007660EE" w:rsidP="007660EE">
      <w:pPr>
        <w:pStyle w:val="Code"/>
        <w:rPr>
          <w:highlight w:val="white"/>
        </w:rPr>
      </w:pPr>
      <w:r w:rsidRPr="008633E2">
        <w:rPr>
          <w:highlight w:val="white"/>
        </w:rPr>
        <w:t xml:space="preserve">      try {</w:t>
      </w:r>
    </w:p>
    <w:p w14:paraId="6CA1B64A" w14:textId="77777777" w:rsidR="007660EE" w:rsidRPr="008633E2" w:rsidRDefault="007660EE" w:rsidP="007660EE">
      <w:pPr>
        <w:pStyle w:val="Code"/>
        <w:rPr>
          <w:highlight w:val="white"/>
        </w:rPr>
      </w:pPr>
      <w:r w:rsidRPr="008633E2">
        <w:rPr>
          <w:highlight w:val="white"/>
        </w:rPr>
        <w:t xml:space="preserve">        FileStream file = new FileStream(args[0], FileMode.Open);</w:t>
      </w:r>
    </w:p>
    <w:p w14:paraId="12DB31CB" w14:textId="77777777" w:rsidR="007660EE" w:rsidRPr="008633E2" w:rsidRDefault="007660EE" w:rsidP="007660EE">
      <w:pPr>
        <w:pStyle w:val="Code"/>
        <w:rPr>
          <w:highlight w:val="white"/>
        </w:rPr>
      </w:pPr>
      <w:r w:rsidRPr="008633E2">
        <w:rPr>
          <w:highlight w:val="white"/>
        </w:rPr>
        <w:t xml:space="preserve">        Scanner scanner = new Scanner(file);</w:t>
      </w:r>
    </w:p>
    <w:p w14:paraId="7E11E46D" w14:textId="77777777" w:rsidR="007660EE" w:rsidRPr="008633E2" w:rsidRDefault="007660EE" w:rsidP="007660EE">
      <w:pPr>
        <w:pStyle w:val="Code"/>
        <w:rPr>
          <w:highlight w:val="white"/>
        </w:rPr>
      </w:pPr>
      <w:r w:rsidRPr="008633E2">
        <w:rPr>
          <w:highlight w:val="white"/>
        </w:rPr>
        <w:t xml:space="preserve">        Parser parser = new Parser(scanner);</w:t>
      </w:r>
    </w:p>
    <w:p w14:paraId="0F7525D5" w14:textId="77777777" w:rsidR="007660EE" w:rsidRPr="008633E2" w:rsidRDefault="007660EE" w:rsidP="007660EE">
      <w:pPr>
        <w:pStyle w:val="Code"/>
        <w:rPr>
          <w:highlight w:val="white"/>
        </w:rPr>
      </w:pPr>
      <w:r w:rsidRPr="008633E2">
        <w:rPr>
          <w:highlight w:val="white"/>
        </w:rPr>
        <w:t xml:space="preserve">        parser.Parse();</w:t>
      </w:r>
    </w:p>
    <w:p w14:paraId="1C391627" w14:textId="77777777" w:rsidR="007660EE" w:rsidRPr="008633E2" w:rsidRDefault="007660EE" w:rsidP="007660EE">
      <w:pPr>
        <w:pStyle w:val="Code"/>
        <w:rPr>
          <w:highlight w:val="white"/>
        </w:rPr>
      </w:pPr>
      <w:r w:rsidRPr="008633E2">
        <w:rPr>
          <w:highlight w:val="white"/>
        </w:rPr>
        <w:t xml:space="preserve">      }</w:t>
      </w:r>
    </w:p>
    <w:p w14:paraId="55138B5E" w14:textId="77777777" w:rsidR="007660EE" w:rsidRPr="008633E2" w:rsidRDefault="007660EE" w:rsidP="007660EE">
      <w:pPr>
        <w:pStyle w:val="Code"/>
        <w:rPr>
          <w:highlight w:val="white"/>
        </w:rPr>
      </w:pPr>
      <w:r w:rsidRPr="008633E2">
        <w:rPr>
          <w:highlight w:val="white"/>
        </w:rPr>
        <w:t xml:space="preserve">      catch (Exception exception) {</w:t>
      </w:r>
    </w:p>
    <w:p w14:paraId="69D66DA3" w14:textId="77777777" w:rsidR="007660EE" w:rsidRPr="008633E2" w:rsidRDefault="007660EE" w:rsidP="007660EE">
      <w:pPr>
        <w:pStyle w:val="Code"/>
        <w:rPr>
          <w:highlight w:val="white"/>
        </w:rPr>
      </w:pPr>
      <w:r w:rsidRPr="008633E2">
        <w:rPr>
          <w:highlight w:val="white"/>
        </w:rPr>
        <w:t xml:space="preserve">        Console.Out.WriteLine(exception.ToString());</w:t>
      </w:r>
    </w:p>
    <w:p w14:paraId="6238F3E8" w14:textId="77777777" w:rsidR="007660EE" w:rsidRPr="008633E2" w:rsidRDefault="007660EE" w:rsidP="007660EE">
      <w:pPr>
        <w:pStyle w:val="Code"/>
        <w:rPr>
          <w:highlight w:val="white"/>
        </w:rPr>
      </w:pPr>
      <w:r w:rsidRPr="008633E2">
        <w:rPr>
          <w:highlight w:val="white"/>
        </w:rPr>
        <w:t xml:space="preserve">      }</w:t>
      </w:r>
    </w:p>
    <w:p w14:paraId="3DF2087D" w14:textId="77777777" w:rsidR="007660EE" w:rsidRPr="008633E2" w:rsidRDefault="007660EE" w:rsidP="007660EE">
      <w:pPr>
        <w:pStyle w:val="Code"/>
        <w:rPr>
          <w:highlight w:val="white"/>
        </w:rPr>
      </w:pPr>
      <w:r w:rsidRPr="008633E2">
        <w:rPr>
          <w:highlight w:val="white"/>
        </w:rPr>
        <w:t xml:space="preserve">    }</w:t>
      </w:r>
    </w:p>
    <w:p w14:paraId="093C6AE5" w14:textId="77777777" w:rsidR="007660EE" w:rsidRPr="008633E2" w:rsidRDefault="007660EE" w:rsidP="007660EE">
      <w:pPr>
        <w:pStyle w:val="Code"/>
        <w:rPr>
          <w:highlight w:val="white"/>
        </w:rPr>
      </w:pPr>
      <w:r w:rsidRPr="008633E2">
        <w:rPr>
          <w:highlight w:val="white"/>
        </w:rPr>
        <w:t xml:space="preserve">  }</w:t>
      </w:r>
    </w:p>
    <w:p w14:paraId="6DDD919B" w14:textId="77777777" w:rsidR="007660EE" w:rsidRPr="00EC76D5" w:rsidRDefault="007660EE" w:rsidP="007660EE">
      <w:r w:rsidRPr="00EC76D5">
        <w:t xml:space="preserve">The </w:t>
      </w:r>
      <w:r>
        <w:rPr>
          <w:rStyle w:val="CodeInText0"/>
        </w:rPr>
        <w:t>Parser</w:t>
      </w:r>
      <w:r w:rsidRPr="00EC76D5">
        <w:t xml:space="preserve"> class is necessary to make the parser work with the scanner. It works as link between the scanner and the parser </w:t>
      </w:r>
    </w:p>
    <w:p w14:paraId="6827CCE9" w14:textId="77777777" w:rsidR="007660EE" w:rsidRDefault="007660EE" w:rsidP="007660EE">
      <w:pPr>
        <w:pStyle w:val="Code"/>
        <w:rPr>
          <w:highlight w:val="white"/>
        </w:rPr>
      </w:pPr>
      <w:r w:rsidRPr="008633E2">
        <w:rPr>
          <w:highlight w:val="white"/>
        </w:rPr>
        <w:t xml:space="preserve">  public partial class Parser :</w:t>
      </w:r>
    </w:p>
    <w:p w14:paraId="59ECEC2C" w14:textId="77777777" w:rsidR="007660EE" w:rsidRPr="008633E2" w:rsidRDefault="007660EE" w:rsidP="007660EE">
      <w:pPr>
        <w:pStyle w:val="Code"/>
        <w:rPr>
          <w:highlight w:val="white"/>
        </w:rPr>
      </w:pPr>
      <w:r>
        <w:rPr>
          <w:highlight w:val="white"/>
        </w:rPr>
        <w:t xml:space="preserve">        </w:t>
      </w:r>
      <w:r w:rsidRPr="008633E2">
        <w:rPr>
          <w:highlight w:val="white"/>
        </w:rPr>
        <w:t xml:space="preserve"> QUT.Gppg.ShiftReduceParser&lt;ValueType, QUT.Gppg.LexLocation&gt; {</w:t>
      </w:r>
    </w:p>
    <w:p w14:paraId="712D328B" w14:textId="77777777" w:rsidR="007660EE" w:rsidRPr="008633E2" w:rsidRDefault="007660EE" w:rsidP="007660EE">
      <w:pPr>
        <w:pStyle w:val="Code"/>
        <w:rPr>
          <w:highlight w:val="white"/>
        </w:rPr>
      </w:pPr>
      <w:r w:rsidRPr="008633E2">
        <w:rPr>
          <w:highlight w:val="white"/>
        </w:rPr>
        <w:t xml:space="preserve">    public Parser(Scanner scanner)</w:t>
      </w:r>
    </w:p>
    <w:p w14:paraId="6DF8E12D" w14:textId="77777777" w:rsidR="007660EE" w:rsidRPr="008633E2" w:rsidRDefault="007660EE" w:rsidP="007660EE">
      <w:pPr>
        <w:pStyle w:val="Code"/>
        <w:rPr>
          <w:highlight w:val="white"/>
        </w:rPr>
      </w:pPr>
      <w:r w:rsidRPr="008633E2">
        <w:rPr>
          <w:highlight w:val="white"/>
        </w:rPr>
        <w:t xml:space="preserve">     :base(scanner) {</w:t>
      </w:r>
    </w:p>
    <w:p w14:paraId="7FE35DBA" w14:textId="77777777" w:rsidR="007660EE" w:rsidRPr="008633E2" w:rsidRDefault="007660EE" w:rsidP="007660EE">
      <w:pPr>
        <w:pStyle w:val="Code"/>
        <w:rPr>
          <w:highlight w:val="white"/>
        </w:rPr>
      </w:pPr>
      <w:r w:rsidRPr="008633E2">
        <w:rPr>
          <w:highlight w:val="white"/>
        </w:rPr>
        <w:lastRenderedPageBreak/>
        <w:t xml:space="preserve">      // Empty.</w:t>
      </w:r>
    </w:p>
    <w:p w14:paraId="508F9571" w14:textId="77777777" w:rsidR="007660EE" w:rsidRPr="008633E2" w:rsidRDefault="007660EE" w:rsidP="007660EE">
      <w:pPr>
        <w:pStyle w:val="Code"/>
        <w:rPr>
          <w:highlight w:val="white"/>
        </w:rPr>
      </w:pPr>
      <w:r w:rsidRPr="008633E2">
        <w:rPr>
          <w:highlight w:val="white"/>
        </w:rPr>
        <w:t xml:space="preserve">    }</w:t>
      </w:r>
    </w:p>
    <w:p w14:paraId="2F64E70B" w14:textId="77777777" w:rsidR="007660EE" w:rsidRPr="008633E2" w:rsidRDefault="007660EE" w:rsidP="007660EE">
      <w:pPr>
        <w:pStyle w:val="Code"/>
        <w:rPr>
          <w:highlight w:val="white"/>
        </w:rPr>
      </w:pPr>
      <w:r w:rsidRPr="008633E2">
        <w:rPr>
          <w:highlight w:val="white"/>
        </w:rPr>
        <w:t xml:space="preserve">  }</w:t>
      </w:r>
    </w:p>
    <w:p w14:paraId="4D00666A" w14:textId="77777777" w:rsidR="007660EE" w:rsidRPr="008633E2" w:rsidRDefault="007660EE" w:rsidP="007660EE">
      <w:pPr>
        <w:pStyle w:val="Code"/>
      </w:pPr>
      <w:r w:rsidRPr="008633E2">
        <w:rPr>
          <w:highlight w:val="white"/>
        </w:rPr>
        <w:t>}</w:t>
      </w:r>
    </w:p>
    <w:p w14:paraId="2365CD0C" w14:textId="77777777" w:rsidR="007660EE" w:rsidRPr="00EC76D5" w:rsidRDefault="007660EE" w:rsidP="007660EE">
      <w:r w:rsidRPr="00EC76D5">
        <w:t xml:space="preserve">Finally, below follows a small script file that generates the </w:t>
      </w:r>
      <w:r>
        <w:t>C#</w:t>
      </w:r>
      <w:r w:rsidRPr="00EC76D5">
        <w:t xml:space="preserve"> source code for the parser and scanner.</w:t>
      </w:r>
    </w:p>
    <w:p w14:paraId="1378055A" w14:textId="77777777" w:rsidR="007660EE" w:rsidRPr="00EC76D5" w:rsidRDefault="007660EE" w:rsidP="007660EE">
      <w:pPr>
        <w:pStyle w:val="CodeHeader"/>
      </w:pPr>
      <w:proofErr w:type="spellStart"/>
      <w:r w:rsidRPr="00EC76D5">
        <w:t>Parser.bat</w:t>
      </w:r>
      <w:proofErr w:type="spellEnd"/>
    </w:p>
    <w:p w14:paraId="7E7205D0" w14:textId="77777777" w:rsidR="007660EE" w:rsidRPr="00A82231" w:rsidRDefault="007660EE" w:rsidP="007660EE">
      <w:pPr>
        <w:pStyle w:val="Code"/>
        <w:rPr>
          <w:highlight w:val="white"/>
        </w:rPr>
      </w:pPr>
      <w:r w:rsidRPr="00A82231">
        <w:rPr>
          <w:highlight w:val="white"/>
        </w:rPr>
        <w:t>@C:</w:t>
      </w:r>
    </w:p>
    <w:p w14:paraId="7755FEA3" w14:textId="77777777" w:rsidR="007660EE" w:rsidRPr="00A82231" w:rsidRDefault="007660EE" w:rsidP="007660EE">
      <w:pPr>
        <w:pStyle w:val="Code"/>
        <w:rPr>
          <w:highlight w:val="white"/>
        </w:rPr>
      </w:pPr>
      <w:r w:rsidRPr="00A82231">
        <w:rPr>
          <w:highlight w:val="white"/>
        </w:rPr>
        <w:t>@cd C:\Users\Stefan\Documents\Calculator_CS</w:t>
      </w:r>
    </w:p>
    <w:p w14:paraId="391699A4" w14:textId="77777777" w:rsidR="007660EE" w:rsidRPr="00A82231" w:rsidRDefault="007660EE" w:rsidP="007660EE">
      <w:pPr>
        <w:pStyle w:val="Code"/>
        <w:rPr>
          <w:highlight w:val="white"/>
        </w:rPr>
      </w:pPr>
      <w:r w:rsidRPr="00A82231">
        <w:rPr>
          <w:highlight w:val="white"/>
        </w:rPr>
        <w:t>@"C:\gppg-distro-1_5_2\binaries\Gppg" /gplex Parser.gppg &gt; Parser.cs</w:t>
      </w:r>
    </w:p>
    <w:p w14:paraId="33110E1B" w14:textId="77777777" w:rsidR="007660EE" w:rsidRPr="00A82231" w:rsidRDefault="007660EE" w:rsidP="007660EE">
      <w:pPr>
        <w:pStyle w:val="Code"/>
        <w:rPr>
          <w:highlight w:val="white"/>
        </w:rPr>
      </w:pPr>
      <w:r w:rsidRPr="00A82231">
        <w:rPr>
          <w:highlight w:val="white"/>
        </w:rPr>
        <w:t>@"C:\gppg-distro-1_5_2\binaries\Gplex" Scanner.gplex</w:t>
      </w:r>
    </w:p>
    <w:p w14:paraId="3C2173E1" w14:textId="77777777" w:rsidR="005E7D2C" w:rsidRPr="00EC76D5" w:rsidRDefault="005E7D2C" w:rsidP="005E7D2C">
      <w:pPr>
        <w:pStyle w:val="Rubrik1"/>
      </w:pPr>
      <w:bookmarkStart w:id="574" w:name="_Toc49764448"/>
      <w:r w:rsidRPr="00EC76D5">
        <w:lastRenderedPageBreak/>
        <w:t>Auxiliary Classes</w:t>
      </w:r>
      <w:bookmarkEnd w:id="574"/>
    </w:p>
    <w:p w14:paraId="6A674C10" w14:textId="77777777" w:rsidR="005E7D2C" w:rsidRPr="00EC76D5" w:rsidRDefault="005E7D2C" w:rsidP="005E7D2C">
      <w:r>
        <w:t>C#</w:t>
      </w:r>
      <w:r w:rsidRPr="00EC76D5">
        <w:t xml:space="preserve">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EC76D5" w:rsidRDefault="005E7D2C" w:rsidP="005E7D2C">
      <w:pPr>
        <w:pStyle w:val="Rubrik2"/>
      </w:pPr>
      <w:bookmarkStart w:id="575" w:name="_Toc49764449"/>
      <w:r w:rsidRPr="00EC76D5">
        <w:t>Error Handling</w:t>
      </w:r>
      <w:bookmarkEnd w:id="575"/>
    </w:p>
    <w:p w14:paraId="37DB4956" w14:textId="40490A8F" w:rsidR="005E7D2C" w:rsidRPr="00EC76D5" w:rsidRDefault="005E7D2C" w:rsidP="005E7D2C">
      <w:r w:rsidRPr="00EC76D5">
        <w:t xml:space="preserve">To begin with, we need error handling, a way to notify the programmer of errors and warnings. In the C Standard Library there is a macro called assert, and in this </w:t>
      </w:r>
      <w:r w:rsidR="0092795B" w:rsidRPr="00EC76D5">
        <w:t>application,</w:t>
      </w:r>
      <w:r w:rsidRPr="00EC76D5">
        <w:t xml:space="preserve"> we imitate that macro by defining a class with the corresponding behav</w:t>
      </w:r>
      <w:r>
        <w:t>ior</w:t>
      </w:r>
      <w:r w:rsidRPr="00EC76D5">
        <w:t>. It has the two method sets error and warning, that writes a message. The difference between them is that error stops the execution.</w:t>
      </w:r>
    </w:p>
    <w:p w14:paraId="729944A0" w14:textId="1A8E290C" w:rsidR="005E7D2C" w:rsidRDefault="005E7D2C" w:rsidP="005E7D2C">
      <w:pPr>
        <w:pStyle w:val="CodeHeader"/>
      </w:pPr>
      <w:proofErr w:type="spellStart"/>
      <w:r w:rsidRPr="00EC76D5">
        <w:t>Assert.</w:t>
      </w:r>
      <w:r>
        <w:t>cs</w:t>
      </w:r>
      <w:proofErr w:type="spellEnd"/>
    </w:p>
    <w:p w14:paraId="68CA6DF1" w14:textId="77777777" w:rsidR="0092795B" w:rsidRPr="0092795B" w:rsidRDefault="0092795B" w:rsidP="0092795B">
      <w:pPr>
        <w:pStyle w:val="Code"/>
        <w:rPr>
          <w:highlight w:val="white"/>
        </w:rPr>
      </w:pPr>
      <w:r w:rsidRPr="0092795B">
        <w:rPr>
          <w:highlight w:val="white"/>
        </w:rPr>
        <w:t>using System;</w:t>
      </w:r>
    </w:p>
    <w:p w14:paraId="38E8AAFD" w14:textId="77777777" w:rsidR="0092795B" w:rsidRPr="0092795B" w:rsidRDefault="0092795B" w:rsidP="0092795B">
      <w:pPr>
        <w:pStyle w:val="Code"/>
        <w:rPr>
          <w:highlight w:val="white"/>
        </w:rPr>
      </w:pPr>
    </w:p>
    <w:p w14:paraId="50F49017" w14:textId="77777777" w:rsidR="0092795B" w:rsidRPr="0092795B" w:rsidRDefault="0092795B" w:rsidP="0092795B">
      <w:pPr>
        <w:pStyle w:val="Code"/>
        <w:rPr>
          <w:highlight w:val="white"/>
        </w:rPr>
      </w:pPr>
      <w:r w:rsidRPr="0092795B">
        <w:rPr>
          <w:highlight w:val="white"/>
        </w:rPr>
        <w:t>namespace CCompiler {</w:t>
      </w:r>
    </w:p>
    <w:p w14:paraId="51489693" w14:textId="77777777" w:rsidR="0092795B" w:rsidRPr="0092795B" w:rsidRDefault="0092795B" w:rsidP="0092795B">
      <w:pPr>
        <w:pStyle w:val="Code"/>
        <w:rPr>
          <w:highlight w:val="white"/>
        </w:rPr>
      </w:pPr>
      <w:r w:rsidRPr="0092795B">
        <w:rPr>
          <w:highlight w:val="white"/>
        </w:rPr>
        <w:t xml:space="preserve">  public class Assert {</w:t>
      </w:r>
    </w:p>
    <w:p w14:paraId="68C56588" w14:textId="77777777" w:rsidR="0092795B" w:rsidRPr="0092795B" w:rsidRDefault="0092795B" w:rsidP="0092795B">
      <w:pPr>
        <w:pStyle w:val="Code"/>
        <w:rPr>
          <w:highlight w:val="white"/>
        </w:rPr>
      </w:pPr>
      <w:r w:rsidRPr="0092795B">
        <w:rPr>
          <w:highlight w:val="white"/>
        </w:rPr>
        <w:t xml:space="preserve">    public static void ErrorXXX(bool test) {</w:t>
      </w:r>
    </w:p>
    <w:p w14:paraId="77D51454" w14:textId="77777777" w:rsidR="0092795B" w:rsidRPr="0092795B" w:rsidRDefault="0092795B" w:rsidP="0092795B">
      <w:pPr>
        <w:pStyle w:val="Code"/>
        <w:rPr>
          <w:highlight w:val="white"/>
        </w:rPr>
      </w:pPr>
      <w:r w:rsidRPr="0092795B">
        <w:rPr>
          <w:highlight w:val="white"/>
        </w:rPr>
        <w:t xml:space="preserve">      if (!test) {</w:t>
      </w:r>
    </w:p>
    <w:p w14:paraId="4479D95F" w14:textId="77777777" w:rsidR="0092795B" w:rsidRPr="0092795B" w:rsidRDefault="0092795B" w:rsidP="0092795B">
      <w:pPr>
        <w:pStyle w:val="Code"/>
        <w:rPr>
          <w:highlight w:val="white"/>
        </w:rPr>
      </w:pPr>
      <w:r w:rsidRPr="0092795B">
        <w:rPr>
          <w:highlight w:val="white"/>
        </w:rPr>
        <w:t xml:space="preserve">        Error(null, null);</w:t>
      </w:r>
    </w:p>
    <w:p w14:paraId="1194D8EC" w14:textId="77777777" w:rsidR="0092795B" w:rsidRPr="0092795B" w:rsidRDefault="0092795B" w:rsidP="0092795B">
      <w:pPr>
        <w:pStyle w:val="Code"/>
        <w:rPr>
          <w:highlight w:val="white"/>
        </w:rPr>
      </w:pPr>
      <w:r w:rsidRPr="0092795B">
        <w:rPr>
          <w:highlight w:val="white"/>
        </w:rPr>
        <w:t xml:space="preserve">      }</w:t>
      </w:r>
    </w:p>
    <w:p w14:paraId="16528D2F" w14:textId="77777777" w:rsidR="0092795B" w:rsidRPr="0092795B" w:rsidRDefault="0092795B" w:rsidP="0092795B">
      <w:pPr>
        <w:pStyle w:val="Code"/>
        <w:rPr>
          <w:highlight w:val="white"/>
        </w:rPr>
      </w:pPr>
      <w:r w:rsidRPr="0092795B">
        <w:rPr>
          <w:highlight w:val="white"/>
        </w:rPr>
        <w:t xml:space="preserve">    }</w:t>
      </w:r>
    </w:p>
    <w:p w14:paraId="77FF076F" w14:textId="77777777" w:rsidR="0092795B" w:rsidRPr="0092795B" w:rsidRDefault="0092795B" w:rsidP="0092795B">
      <w:pPr>
        <w:pStyle w:val="Code"/>
        <w:rPr>
          <w:highlight w:val="white"/>
        </w:rPr>
      </w:pPr>
      <w:r w:rsidRPr="0092795B">
        <w:rPr>
          <w:highlight w:val="white"/>
        </w:rPr>
        <w:t xml:space="preserve">  </w:t>
      </w:r>
    </w:p>
    <w:p w14:paraId="0DCD127B" w14:textId="77777777" w:rsidR="0092795B" w:rsidRPr="0092795B" w:rsidRDefault="0092795B" w:rsidP="0092795B">
      <w:pPr>
        <w:pStyle w:val="Code"/>
        <w:rPr>
          <w:highlight w:val="white"/>
        </w:rPr>
      </w:pPr>
      <w:r w:rsidRPr="0092795B">
        <w:rPr>
          <w:highlight w:val="white"/>
        </w:rPr>
        <w:t xml:space="preserve">    public static void Error(string message) {</w:t>
      </w:r>
    </w:p>
    <w:p w14:paraId="0F4AB48E" w14:textId="77777777" w:rsidR="0092795B" w:rsidRPr="0092795B" w:rsidRDefault="0092795B" w:rsidP="0092795B">
      <w:pPr>
        <w:pStyle w:val="Code"/>
        <w:rPr>
          <w:highlight w:val="white"/>
        </w:rPr>
      </w:pPr>
      <w:r w:rsidRPr="0092795B">
        <w:rPr>
          <w:highlight w:val="white"/>
        </w:rPr>
        <w:t xml:space="preserve">      Error(message, null);</w:t>
      </w:r>
    </w:p>
    <w:p w14:paraId="3FFD6415" w14:textId="77777777" w:rsidR="0092795B" w:rsidRPr="0092795B" w:rsidRDefault="0092795B" w:rsidP="0092795B">
      <w:pPr>
        <w:pStyle w:val="Code"/>
        <w:rPr>
          <w:highlight w:val="white"/>
        </w:rPr>
      </w:pPr>
      <w:r w:rsidRPr="0092795B">
        <w:rPr>
          <w:highlight w:val="white"/>
        </w:rPr>
        <w:t xml:space="preserve">    }</w:t>
      </w:r>
    </w:p>
    <w:p w14:paraId="76F551D1" w14:textId="77777777" w:rsidR="0092795B" w:rsidRPr="0092795B" w:rsidRDefault="0092795B" w:rsidP="0092795B">
      <w:pPr>
        <w:pStyle w:val="Code"/>
        <w:rPr>
          <w:highlight w:val="white"/>
        </w:rPr>
      </w:pPr>
    </w:p>
    <w:p w14:paraId="3C50B71C" w14:textId="77777777" w:rsidR="0092795B" w:rsidRPr="0092795B" w:rsidRDefault="0092795B" w:rsidP="0092795B">
      <w:pPr>
        <w:pStyle w:val="Code"/>
        <w:rPr>
          <w:highlight w:val="white"/>
        </w:rPr>
      </w:pPr>
      <w:r w:rsidRPr="0092795B">
        <w:rPr>
          <w:highlight w:val="white"/>
        </w:rPr>
        <w:t xml:space="preserve">    public static void Error(bool test, Message message) {</w:t>
      </w:r>
    </w:p>
    <w:p w14:paraId="7F8D947F" w14:textId="77777777" w:rsidR="0092795B" w:rsidRPr="0092795B" w:rsidRDefault="0092795B" w:rsidP="0092795B">
      <w:pPr>
        <w:pStyle w:val="Code"/>
        <w:rPr>
          <w:highlight w:val="white"/>
        </w:rPr>
      </w:pPr>
      <w:r w:rsidRPr="0092795B">
        <w:rPr>
          <w:highlight w:val="white"/>
        </w:rPr>
        <w:t xml:space="preserve">      if (!test) {</w:t>
      </w:r>
    </w:p>
    <w:p w14:paraId="7586B87B" w14:textId="77777777" w:rsidR="0092795B" w:rsidRPr="0092795B" w:rsidRDefault="0092795B" w:rsidP="0092795B">
      <w:pPr>
        <w:pStyle w:val="Code"/>
        <w:rPr>
          <w:highlight w:val="white"/>
        </w:rPr>
      </w:pPr>
      <w:r w:rsidRPr="0092795B">
        <w:rPr>
          <w:highlight w:val="white"/>
        </w:rPr>
        <w:t xml:space="preserve">        Error(message, null);</w:t>
      </w:r>
    </w:p>
    <w:p w14:paraId="4C6039B3" w14:textId="77777777" w:rsidR="0092795B" w:rsidRPr="0092795B" w:rsidRDefault="0092795B" w:rsidP="0092795B">
      <w:pPr>
        <w:pStyle w:val="Code"/>
        <w:rPr>
          <w:highlight w:val="white"/>
        </w:rPr>
      </w:pPr>
      <w:r w:rsidRPr="0092795B">
        <w:rPr>
          <w:highlight w:val="white"/>
        </w:rPr>
        <w:t xml:space="preserve">      }</w:t>
      </w:r>
    </w:p>
    <w:p w14:paraId="22925AFA" w14:textId="77777777" w:rsidR="0092795B" w:rsidRPr="0092795B" w:rsidRDefault="0092795B" w:rsidP="0092795B">
      <w:pPr>
        <w:pStyle w:val="Code"/>
        <w:rPr>
          <w:highlight w:val="white"/>
        </w:rPr>
      </w:pPr>
      <w:r w:rsidRPr="0092795B">
        <w:rPr>
          <w:highlight w:val="white"/>
        </w:rPr>
        <w:t xml:space="preserve">    }</w:t>
      </w:r>
    </w:p>
    <w:p w14:paraId="63B8DF37" w14:textId="77777777" w:rsidR="0092795B" w:rsidRPr="0092795B" w:rsidRDefault="0092795B" w:rsidP="0092795B">
      <w:pPr>
        <w:pStyle w:val="Code"/>
        <w:rPr>
          <w:highlight w:val="white"/>
        </w:rPr>
      </w:pPr>
    </w:p>
    <w:p w14:paraId="46583C3D" w14:textId="77777777" w:rsidR="0092795B" w:rsidRPr="0092795B" w:rsidRDefault="0092795B" w:rsidP="0092795B">
      <w:pPr>
        <w:pStyle w:val="Code"/>
        <w:rPr>
          <w:highlight w:val="white"/>
        </w:rPr>
      </w:pPr>
      <w:r w:rsidRPr="0092795B">
        <w:rPr>
          <w:highlight w:val="white"/>
        </w:rPr>
        <w:t xml:space="preserve">    public static void Error(object value, Message message) {</w:t>
      </w:r>
    </w:p>
    <w:p w14:paraId="420BC248" w14:textId="77777777" w:rsidR="0092795B" w:rsidRPr="0092795B" w:rsidRDefault="0092795B" w:rsidP="0092795B">
      <w:pPr>
        <w:pStyle w:val="Code"/>
        <w:rPr>
          <w:highlight w:val="white"/>
        </w:rPr>
      </w:pPr>
      <w:r w:rsidRPr="0092795B">
        <w:rPr>
          <w:highlight w:val="white"/>
        </w:rPr>
        <w:t xml:space="preserve">      Error(false, value, message);</w:t>
      </w:r>
    </w:p>
    <w:p w14:paraId="582920FE" w14:textId="77777777" w:rsidR="0092795B" w:rsidRPr="0092795B" w:rsidRDefault="0092795B" w:rsidP="0092795B">
      <w:pPr>
        <w:pStyle w:val="Code"/>
        <w:rPr>
          <w:highlight w:val="white"/>
        </w:rPr>
      </w:pPr>
      <w:r w:rsidRPr="0092795B">
        <w:rPr>
          <w:highlight w:val="white"/>
        </w:rPr>
        <w:t xml:space="preserve">    }</w:t>
      </w:r>
    </w:p>
    <w:p w14:paraId="3CE38C23" w14:textId="77777777" w:rsidR="0092795B" w:rsidRPr="0092795B" w:rsidRDefault="0092795B" w:rsidP="0092795B">
      <w:pPr>
        <w:pStyle w:val="Code"/>
        <w:rPr>
          <w:highlight w:val="white"/>
        </w:rPr>
      </w:pPr>
    </w:p>
    <w:p w14:paraId="0083E8B8" w14:textId="77777777" w:rsidR="0092795B" w:rsidRPr="0092795B" w:rsidRDefault="0092795B" w:rsidP="0092795B">
      <w:pPr>
        <w:pStyle w:val="Code"/>
        <w:rPr>
          <w:highlight w:val="white"/>
        </w:rPr>
      </w:pPr>
      <w:r w:rsidRPr="0092795B">
        <w:rPr>
          <w:highlight w:val="white"/>
        </w:rPr>
        <w:t xml:space="preserve">    public static void Error(bool test, object value, Message message) {</w:t>
      </w:r>
    </w:p>
    <w:p w14:paraId="5F8391B1" w14:textId="77777777" w:rsidR="0092795B" w:rsidRPr="0092795B" w:rsidRDefault="0092795B" w:rsidP="0092795B">
      <w:pPr>
        <w:pStyle w:val="Code"/>
        <w:rPr>
          <w:highlight w:val="white"/>
        </w:rPr>
      </w:pPr>
      <w:r w:rsidRPr="0092795B">
        <w:rPr>
          <w:highlight w:val="white"/>
        </w:rPr>
        <w:t xml:space="preserve">      if (!test) {</w:t>
      </w:r>
    </w:p>
    <w:p w14:paraId="55790BA4" w14:textId="77777777" w:rsidR="0092795B" w:rsidRPr="0092795B" w:rsidRDefault="0092795B" w:rsidP="0092795B">
      <w:pPr>
        <w:pStyle w:val="Code"/>
        <w:rPr>
          <w:highlight w:val="white"/>
        </w:rPr>
      </w:pPr>
      <w:r w:rsidRPr="0092795B">
        <w:rPr>
          <w:highlight w:val="white"/>
        </w:rPr>
        <w:t xml:space="preserve">        Error(message, value.ToString());</w:t>
      </w:r>
    </w:p>
    <w:p w14:paraId="1FC07DCE" w14:textId="77777777" w:rsidR="0092795B" w:rsidRPr="0092795B" w:rsidRDefault="0092795B" w:rsidP="0092795B">
      <w:pPr>
        <w:pStyle w:val="Code"/>
        <w:rPr>
          <w:highlight w:val="white"/>
        </w:rPr>
      </w:pPr>
      <w:r w:rsidRPr="0092795B">
        <w:rPr>
          <w:highlight w:val="white"/>
        </w:rPr>
        <w:t xml:space="preserve">      }</w:t>
      </w:r>
    </w:p>
    <w:p w14:paraId="36A6F88A" w14:textId="77777777" w:rsidR="0092795B" w:rsidRPr="0092795B" w:rsidRDefault="0092795B" w:rsidP="0092795B">
      <w:pPr>
        <w:pStyle w:val="Code"/>
        <w:rPr>
          <w:highlight w:val="white"/>
        </w:rPr>
      </w:pPr>
      <w:r w:rsidRPr="0092795B">
        <w:rPr>
          <w:highlight w:val="white"/>
        </w:rPr>
        <w:t xml:space="preserve">    }</w:t>
      </w:r>
    </w:p>
    <w:p w14:paraId="3E99A285" w14:textId="77777777" w:rsidR="0092795B" w:rsidRPr="0092795B" w:rsidRDefault="0092795B" w:rsidP="0092795B">
      <w:pPr>
        <w:pStyle w:val="Code"/>
        <w:rPr>
          <w:highlight w:val="white"/>
        </w:rPr>
      </w:pPr>
    </w:p>
    <w:p w14:paraId="26FCA0BC" w14:textId="77777777" w:rsidR="0092795B" w:rsidRPr="0092795B" w:rsidRDefault="0092795B" w:rsidP="0092795B">
      <w:pPr>
        <w:pStyle w:val="Code"/>
        <w:rPr>
          <w:highlight w:val="white"/>
        </w:rPr>
      </w:pPr>
      <w:r w:rsidRPr="0092795B">
        <w:rPr>
          <w:highlight w:val="white"/>
        </w:rPr>
        <w:t xml:space="preserve">    public static void Error(Message message) {</w:t>
      </w:r>
    </w:p>
    <w:p w14:paraId="44AF0CA9" w14:textId="77777777" w:rsidR="0092795B" w:rsidRPr="0092795B" w:rsidRDefault="0092795B" w:rsidP="0092795B">
      <w:pPr>
        <w:pStyle w:val="Code"/>
        <w:rPr>
          <w:highlight w:val="white"/>
        </w:rPr>
      </w:pPr>
      <w:r w:rsidRPr="0092795B">
        <w:rPr>
          <w:highlight w:val="white"/>
        </w:rPr>
        <w:t xml:space="preserve">      Error(message, null);</w:t>
      </w:r>
    </w:p>
    <w:p w14:paraId="0A858A5C" w14:textId="77777777" w:rsidR="0092795B" w:rsidRPr="0092795B" w:rsidRDefault="0092795B" w:rsidP="0092795B">
      <w:pPr>
        <w:pStyle w:val="Code"/>
        <w:rPr>
          <w:highlight w:val="white"/>
        </w:rPr>
      </w:pPr>
      <w:r w:rsidRPr="0092795B">
        <w:rPr>
          <w:highlight w:val="white"/>
        </w:rPr>
        <w:t xml:space="preserve">    }</w:t>
      </w:r>
    </w:p>
    <w:p w14:paraId="4019B287" w14:textId="77777777" w:rsidR="0092795B" w:rsidRPr="0092795B" w:rsidRDefault="0092795B" w:rsidP="0092795B">
      <w:pPr>
        <w:pStyle w:val="Code"/>
        <w:rPr>
          <w:highlight w:val="white"/>
        </w:rPr>
      </w:pPr>
    </w:p>
    <w:p w14:paraId="34E2CD58" w14:textId="77777777" w:rsidR="0092795B" w:rsidRPr="0092795B" w:rsidRDefault="0092795B" w:rsidP="0092795B">
      <w:pPr>
        <w:pStyle w:val="Code"/>
        <w:rPr>
          <w:highlight w:val="white"/>
        </w:rPr>
      </w:pPr>
      <w:r w:rsidRPr="0092795B">
        <w:rPr>
          <w:highlight w:val="white"/>
        </w:rPr>
        <w:t xml:space="preserve">    private static void Error(Message message, string text) {</w:t>
      </w:r>
    </w:p>
    <w:p w14:paraId="7BEC7CCF" w14:textId="77777777" w:rsidR="0092795B" w:rsidRPr="0092795B" w:rsidRDefault="0092795B" w:rsidP="0092795B">
      <w:pPr>
        <w:pStyle w:val="Code"/>
        <w:rPr>
          <w:highlight w:val="white"/>
        </w:rPr>
      </w:pPr>
      <w:r w:rsidRPr="0092795B">
        <w:rPr>
          <w:highlight w:val="white"/>
        </w:rPr>
        <w:t xml:space="preserve">      Error(Enum.GetName(typeof(Message), message).</w:t>
      </w:r>
    </w:p>
    <w:p w14:paraId="3A7D1B38" w14:textId="77777777" w:rsidR="0092795B" w:rsidRPr="0092795B" w:rsidRDefault="0092795B" w:rsidP="0092795B">
      <w:pPr>
        <w:pStyle w:val="Code"/>
        <w:rPr>
          <w:highlight w:val="white"/>
        </w:rPr>
      </w:pPr>
      <w:r w:rsidRPr="0092795B">
        <w:rPr>
          <w:highlight w:val="white"/>
        </w:rPr>
        <w:t xml:space="preserve">            Replace("___", ",").Replace("__", "-").</w:t>
      </w:r>
    </w:p>
    <w:p w14:paraId="6C89FD4C" w14:textId="77777777" w:rsidR="0092795B" w:rsidRPr="0092795B" w:rsidRDefault="0092795B" w:rsidP="0092795B">
      <w:pPr>
        <w:pStyle w:val="Code"/>
        <w:rPr>
          <w:highlight w:val="white"/>
        </w:rPr>
      </w:pPr>
      <w:r w:rsidRPr="0092795B">
        <w:rPr>
          <w:highlight w:val="white"/>
        </w:rPr>
        <w:t xml:space="preserve">            Replace("_", " "), text);</w:t>
      </w:r>
    </w:p>
    <w:p w14:paraId="04C7312B" w14:textId="77777777" w:rsidR="0092795B" w:rsidRPr="0092795B" w:rsidRDefault="0092795B" w:rsidP="0092795B">
      <w:pPr>
        <w:pStyle w:val="Code"/>
        <w:rPr>
          <w:highlight w:val="white"/>
        </w:rPr>
      </w:pPr>
      <w:r w:rsidRPr="0092795B">
        <w:rPr>
          <w:highlight w:val="white"/>
        </w:rPr>
        <w:t xml:space="preserve">    }</w:t>
      </w:r>
    </w:p>
    <w:p w14:paraId="68B5E91A" w14:textId="77777777" w:rsidR="0092795B" w:rsidRPr="0092795B" w:rsidRDefault="0092795B" w:rsidP="0092795B">
      <w:pPr>
        <w:pStyle w:val="Code"/>
        <w:rPr>
          <w:highlight w:val="white"/>
        </w:rPr>
      </w:pPr>
    </w:p>
    <w:p w14:paraId="25BC8A46" w14:textId="77777777" w:rsidR="0092795B" w:rsidRPr="0092795B" w:rsidRDefault="0092795B" w:rsidP="0092795B">
      <w:pPr>
        <w:pStyle w:val="Code"/>
        <w:rPr>
          <w:highlight w:val="white"/>
        </w:rPr>
      </w:pPr>
      <w:r w:rsidRPr="0092795B">
        <w:rPr>
          <w:highlight w:val="white"/>
        </w:rPr>
        <w:lastRenderedPageBreak/>
        <w:t xml:space="preserve">    private static void Error(string message, string text) {</w:t>
      </w:r>
    </w:p>
    <w:p w14:paraId="4D11749F" w14:textId="77777777" w:rsidR="0092795B" w:rsidRPr="0092795B" w:rsidRDefault="0092795B" w:rsidP="0092795B">
      <w:pPr>
        <w:pStyle w:val="Code"/>
        <w:rPr>
          <w:highlight w:val="white"/>
        </w:rPr>
      </w:pPr>
      <w:r w:rsidRPr="0092795B">
        <w:rPr>
          <w:highlight w:val="white"/>
        </w:rPr>
        <w:t xml:space="preserve">      Message("Error", message, text);    </w:t>
      </w:r>
    </w:p>
    <w:p w14:paraId="31B3E5C2" w14:textId="77777777" w:rsidR="0092795B" w:rsidRPr="0092795B" w:rsidRDefault="0092795B" w:rsidP="0092795B">
      <w:pPr>
        <w:pStyle w:val="Code"/>
        <w:rPr>
          <w:highlight w:val="white"/>
        </w:rPr>
      </w:pPr>
      <w:r w:rsidRPr="0092795B">
        <w:rPr>
          <w:highlight w:val="white"/>
        </w:rPr>
        <w:t xml:space="preserve">      Console.In.ReadLine();</w:t>
      </w:r>
    </w:p>
    <w:p w14:paraId="5D820FD4" w14:textId="77777777" w:rsidR="0092795B" w:rsidRPr="0092795B" w:rsidRDefault="0092795B" w:rsidP="0092795B">
      <w:pPr>
        <w:pStyle w:val="Code"/>
        <w:rPr>
          <w:highlight w:val="white"/>
        </w:rPr>
      </w:pPr>
      <w:r w:rsidRPr="0092795B">
        <w:rPr>
          <w:highlight w:val="white"/>
        </w:rPr>
        <w:t xml:space="preserve">      System.Environment.Exit(-1);</w:t>
      </w:r>
    </w:p>
    <w:p w14:paraId="61A61560" w14:textId="77777777" w:rsidR="0092795B" w:rsidRPr="0092795B" w:rsidRDefault="0092795B" w:rsidP="0092795B">
      <w:pPr>
        <w:pStyle w:val="Code"/>
        <w:rPr>
          <w:highlight w:val="white"/>
        </w:rPr>
      </w:pPr>
      <w:r w:rsidRPr="0092795B">
        <w:rPr>
          <w:highlight w:val="white"/>
        </w:rPr>
        <w:t xml:space="preserve">    }</w:t>
      </w:r>
    </w:p>
    <w:p w14:paraId="3B8EEA27" w14:textId="77777777" w:rsidR="0092795B" w:rsidRPr="0092795B" w:rsidRDefault="0092795B" w:rsidP="0092795B">
      <w:pPr>
        <w:pStyle w:val="Code"/>
        <w:rPr>
          <w:highlight w:val="white"/>
        </w:rPr>
      </w:pPr>
    </w:p>
    <w:p w14:paraId="74B9B1AE" w14:textId="77777777" w:rsidR="0092795B" w:rsidRPr="0092795B" w:rsidRDefault="0092795B" w:rsidP="0092795B">
      <w:pPr>
        <w:pStyle w:val="Code"/>
        <w:rPr>
          <w:highlight w:val="white"/>
        </w:rPr>
      </w:pPr>
    </w:p>
    <w:p w14:paraId="12E26669" w14:textId="77777777" w:rsidR="0092795B" w:rsidRPr="0092795B" w:rsidRDefault="0092795B" w:rsidP="0092795B">
      <w:pPr>
        <w:pStyle w:val="Code"/>
        <w:rPr>
          <w:highlight w:val="white"/>
        </w:rPr>
      </w:pPr>
      <w:r w:rsidRPr="0092795B">
        <w:rPr>
          <w:highlight w:val="white"/>
        </w:rPr>
        <w:t xml:space="preserve">    private static void Message(string type, string message,</w:t>
      </w:r>
    </w:p>
    <w:p w14:paraId="127F89E9" w14:textId="77777777" w:rsidR="0092795B" w:rsidRPr="0092795B" w:rsidRDefault="0092795B" w:rsidP="0092795B">
      <w:pPr>
        <w:pStyle w:val="Code"/>
        <w:rPr>
          <w:highlight w:val="white"/>
        </w:rPr>
      </w:pPr>
      <w:r w:rsidRPr="0092795B">
        <w:rPr>
          <w:highlight w:val="white"/>
        </w:rPr>
        <w:t xml:space="preserve">                                string text) {</w:t>
      </w:r>
    </w:p>
    <w:p w14:paraId="41DA7939" w14:textId="77777777" w:rsidR="0092795B" w:rsidRPr="0092795B" w:rsidRDefault="0092795B" w:rsidP="0092795B">
      <w:pPr>
        <w:pStyle w:val="Code"/>
        <w:rPr>
          <w:highlight w:val="white"/>
        </w:rPr>
      </w:pPr>
      <w:r w:rsidRPr="0092795B">
        <w:rPr>
          <w:highlight w:val="white"/>
        </w:rPr>
        <w:t xml:space="preserve">      string funcText;</w:t>
      </w:r>
    </w:p>
    <w:p w14:paraId="756967C8" w14:textId="77777777" w:rsidR="0092795B" w:rsidRPr="0092795B" w:rsidRDefault="0092795B" w:rsidP="0092795B">
      <w:pPr>
        <w:pStyle w:val="Code"/>
        <w:rPr>
          <w:highlight w:val="white"/>
        </w:rPr>
      </w:pPr>
    </w:p>
    <w:p w14:paraId="67BF48F5" w14:textId="77777777" w:rsidR="0092795B" w:rsidRPr="0092795B" w:rsidRDefault="0092795B" w:rsidP="0092795B">
      <w:pPr>
        <w:pStyle w:val="Code"/>
        <w:rPr>
          <w:highlight w:val="white"/>
        </w:rPr>
      </w:pPr>
      <w:r w:rsidRPr="0092795B">
        <w:rPr>
          <w:highlight w:val="white"/>
        </w:rPr>
        <w:t xml:space="preserve">      if (SymbolTable.CurrentFunction != null) {</w:t>
      </w:r>
    </w:p>
    <w:p w14:paraId="305ECF06" w14:textId="77777777" w:rsidR="0092795B" w:rsidRPr="0092795B" w:rsidRDefault="0092795B" w:rsidP="0092795B">
      <w:pPr>
        <w:pStyle w:val="Code"/>
        <w:rPr>
          <w:highlight w:val="white"/>
        </w:rPr>
      </w:pPr>
      <w:r w:rsidRPr="0092795B">
        <w:rPr>
          <w:highlight w:val="white"/>
        </w:rPr>
        <w:t xml:space="preserve">        funcText = " in function " + SymbolTable.CurrentFunction.UniqueName;</w:t>
      </w:r>
    </w:p>
    <w:p w14:paraId="4038E1DC" w14:textId="77777777" w:rsidR="0092795B" w:rsidRPr="0092795B" w:rsidRDefault="0092795B" w:rsidP="0092795B">
      <w:pPr>
        <w:pStyle w:val="Code"/>
        <w:rPr>
          <w:highlight w:val="white"/>
        </w:rPr>
      </w:pPr>
      <w:r w:rsidRPr="0092795B">
        <w:rPr>
          <w:highlight w:val="white"/>
        </w:rPr>
        <w:t xml:space="preserve">      }</w:t>
      </w:r>
    </w:p>
    <w:p w14:paraId="613D961A" w14:textId="77777777" w:rsidR="0092795B" w:rsidRPr="0092795B" w:rsidRDefault="0092795B" w:rsidP="0092795B">
      <w:pPr>
        <w:pStyle w:val="Code"/>
        <w:rPr>
          <w:highlight w:val="white"/>
        </w:rPr>
      </w:pPr>
      <w:r w:rsidRPr="0092795B">
        <w:rPr>
          <w:highlight w:val="white"/>
        </w:rPr>
        <w:t xml:space="preserve">      else {</w:t>
      </w:r>
    </w:p>
    <w:p w14:paraId="12B453D7" w14:textId="77777777" w:rsidR="0092795B" w:rsidRPr="0092795B" w:rsidRDefault="0092795B" w:rsidP="0092795B">
      <w:pPr>
        <w:pStyle w:val="Code"/>
        <w:rPr>
          <w:highlight w:val="white"/>
        </w:rPr>
      </w:pPr>
      <w:r w:rsidRPr="0092795B">
        <w:rPr>
          <w:highlight w:val="white"/>
        </w:rPr>
        <w:t xml:space="preserve">        funcText = " in global space";</w:t>
      </w:r>
    </w:p>
    <w:p w14:paraId="2B012444" w14:textId="77777777" w:rsidR="0092795B" w:rsidRPr="0092795B" w:rsidRDefault="0092795B" w:rsidP="0092795B">
      <w:pPr>
        <w:pStyle w:val="Code"/>
        <w:rPr>
          <w:highlight w:val="white"/>
        </w:rPr>
      </w:pPr>
      <w:r w:rsidRPr="0092795B">
        <w:rPr>
          <w:highlight w:val="white"/>
        </w:rPr>
        <w:t xml:space="preserve">      }</w:t>
      </w:r>
    </w:p>
    <w:p w14:paraId="65D91147" w14:textId="77777777" w:rsidR="0092795B" w:rsidRPr="0092795B" w:rsidRDefault="0092795B" w:rsidP="0092795B">
      <w:pPr>
        <w:pStyle w:val="Code"/>
        <w:rPr>
          <w:highlight w:val="white"/>
        </w:rPr>
      </w:pPr>
    </w:p>
    <w:p w14:paraId="5378C30F" w14:textId="77777777" w:rsidR="0092795B" w:rsidRPr="0092795B" w:rsidRDefault="0092795B" w:rsidP="0092795B">
      <w:pPr>
        <w:pStyle w:val="Code"/>
        <w:rPr>
          <w:highlight w:val="white"/>
        </w:rPr>
      </w:pPr>
      <w:r w:rsidRPr="0092795B">
        <w:rPr>
          <w:highlight w:val="white"/>
        </w:rPr>
        <w:t xml:space="preserve">      string extraText = (text != null) ? (": " + text) : "";</w:t>
      </w:r>
    </w:p>
    <w:p w14:paraId="5ADFF05D" w14:textId="77777777" w:rsidR="0092795B" w:rsidRPr="0092795B" w:rsidRDefault="0092795B" w:rsidP="0092795B">
      <w:pPr>
        <w:pStyle w:val="Code"/>
        <w:rPr>
          <w:highlight w:val="white"/>
        </w:rPr>
      </w:pPr>
      <w:r w:rsidRPr="0092795B">
        <w:rPr>
          <w:highlight w:val="white"/>
        </w:rPr>
        <w:t xml:space="preserve">    </w:t>
      </w:r>
    </w:p>
    <w:p w14:paraId="5C14F86D" w14:textId="77777777" w:rsidR="0092795B" w:rsidRPr="0092795B" w:rsidRDefault="0092795B" w:rsidP="0092795B">
      <w:pPr>
        <w:pStyle w:val="Code"/>
        <w:rPr>
          <w:highlight w:val="white"/>
        </w:rPr>
      </w:pPr>
      <w:r w:rsidRPr="0092795B">
        <w:rPr>
          <w:highlight w:val="white"/>
        </w:rPr>
        <w:t xml:space="preserve">      if ((message != null) &amp;&amp;</w:t>
      </w:r>
    </w:p>
    <w:p w14:paraId="2B8B42DE" w14:textId="77777777" w:rsidR="0092795B" w:rsidRPr="0092795B" w:rsidRDefault="0092795B" w:rsidP="0092795B">
      <w:pPr>
        <w:pStyle w:val="Code"/>
        <w:rPr>
          <w:highlight w:val="white"/>
        </w:rPr>
      </w:pPr>
      <w:r w:rsidRPr="0092795B">
        <w:rPr>
          <w:highlight w:val="white"/>
        </w:rPr>
        <w:t xml:space="preserve">          (CCompiler_Main.Scanner.Path != null)) {</w:t>
      </w:r>
    </w:p>
    <w:p w14:paraId="18910D40" w14:textId="77777777" w:rsidR="0092795B" w:rsidRPr="0092795B" w:rsidRDefault="0092795B" w:rsidP="0092795B">
      <w:pPr>
        <w:pStyle w:val="Code"/>
        <w:rPr>
          <w:highlight w:val="white"/>
        </w:rPr>
      </w:pPr>
      <w:r w:rsidRPr="0092795B">
        <w:rPr>
          <w:highlight w:val="white"/>
        </w:rPr>
        <w:t xml:space="preserve">        Console.Error.WriteLine(type + " at line " +</w:t>
      </w:r>
    </w:p>
    <w:p w14:paraId="0FB6187C" w14:textId="77777777" w:rsidR="0092795B" w:rsidRPr="0092795B" w:rsidRDefault="0092795B" w:rsidP="0092795B">
      <w:pPr>
        <w:pStyle w:val="Code"/>
        <w:rPr>
          <w:highlight w:val="white"/>
        </w:rPr>
      </w:pPr>
      <w:r w:rsidRPr="0092795B">
        <w:rPr>
          <w:highlight w:val="white"/>
        </w:rPr>
        <w:t xml:space="preserve">                CCompiler_Main.Scanner.Line + funcText +</w:t>
      </w:r>
    </w:p>
    <w:p w14:paraId="57D6046B" w14:textId="77777777" w:rsidR="0092795B" w:rsidRPr="0092795B" w:rsidRDefault="0092795B" w:rsidP="0092795B">
      <w:pPr>
        <w:pStyle w:val="Code"/>
        <w:rPr>
          <w:highlight w:val="white"/>
        </w:rPr>
      </w:pPr>
      <w:r w:rsidRPr="0092795B">
        <w:rPr>
          <w:highlight w:val="white"/>
        </w:rPr>
        <w:t xml:space="preserve">                " in file " + CCompiler_Main.Scanner.Path.Name +</w:t>
      </w:r>
    </w:p>
    <w:p w14:paraId="48745FA0" w14:textId="77777777" w:rsidR="0092795B" w:rsidRPr="0092795B" w:rsidRDefault="0092795B" w:rsidP="0092795B">
      <w:pPr>
        <w:pStyle w:val="Code"/>
        <w:rPr>
          <w:highlight w:val="white"/>
        </w:rPr>
      </w:pPr>
      <w:r w:rsidRPr="0092795B">
        <w:rPr>
          <w:highlight w:val="white"/>
        </w:rPr>
        <w:t xml:space="preserve">                ". " + message + extraText + ".");</w:t>
      </w:r>
    </w:p>
    <w:p w14:paraId="33856666" w14:textId="77777777" w:rsidR="0092795B" w:rsidRPr="0092795B" w:rsidRDefault="0092795B" w:rsidP="0092795B">
      <w:pPr>
        <w:pStyle w:val="Code"/>
        <w:rPr>
          <w:highlight w:val="white"/>
        </w:rPr>
      </w:pPr>
      <w:r w:rsidRPr="0092795B">
        <w:rPr>
          <w:highlight w:val="white"/>
        </w:rPr>
        <w:t xml:space="preserve">      }</w:t>
      </w:r>
    </w:p>
    <w:p w14:paraId="1FB638C3" w14:textId="77777777" w:rsidR="0092795B" w:rsidRPr="0092795B" w:rsidRDefault="0092795B" w:rsidP="0092795B">
      <w:pPr>
        <w:pStyle w:val="Code"/>
        <w:rPr>
          <w:highlight w:val="white"/>
        </w:rPr>
      </w:pPr>
      <w:r w:rsidRPr="0092795B">
        <w:rPr>
          <w:highlight w:val="white"/>
        </w:rPr>
        <w:t xml:space="preserve">      else if ((message == null) &amp;&amp;</w:t>
      </w:r>
    </w:p>
    <w:p w14:paraId="2CAC6549" w14:textId="77777777" w:rsidR="0092795B" w:rsidRPr="0092795B" w:rsidRDefault="0092795B" w:rsidP="0092795B">
      <w:pPr>
        <w:pStyle w:val="Code"/>
        <w:rPr>
          <w:highlight w:val="white"/>
        </w:rPr>
      </w:pPr>
      <w:r w:rsidRPr="0092795B">
        <w:rPr>
          <w:highlight w:val="white"/>
        </w:rPr>
        <w:t xml:space="preserve">               (CCompiler_Main.Scanner.Path != null)) {</w:t>
      </w:r>
    </w:p>
    <w:p w14:paraId="6CB67031" w14:textId="77777777" w:rsidR="0092795B" w:rsidRPr="0092795B" w:rsidRDefault="0092795B" w:rsidP="0092795B">
      <w:pPr>
        <w:pStyle w:val="Code"/>
        <w:rPr>
          <w:highlight w:val="white"/>
        </w:rPr>
      </w:pPr>
      <w:r w:rsidRPr="0092795B">
        <w:rPr>
          <w:highlight w:val="white"/>
        </w:rPr>
        <w:t xml:space="preserve">        Console.Error.WriteLine(type + " at line " +</w:t>
      </w:r>
    </w:p>
    <w:p w14:paraId="2DFAFD5D" w14:textId="77777777" w:rsidR="0092795B" w:rsidRPr="0092795B" w:rsidRDefault="0092795B" w:rsidP="0092795B">
      <w:pPr>
        <w:pStyle w:val="Code"/>
        <w:rPr>
          <w:highlight w:val="white"/>
        </w:rPr>
      </w:pPr>
      <w:r w:rsidRPr="0092795B">
        <w:rPr>
          <w:highlight w:val="white"/>
        </w:rPr>
        <w:t xml:space="preserve">                CCompiler_Main.Scanner.Line + funcText +</w:t>
      </w:r>
    </w:p>
    <w:p w14:paraId="10D6B27A" w14:textId="77777777" w:rsidR="0092795B" w:rsidRPr="0092795B" w:rsidRDefault="0092795B" w:rsidP="0092795B">
      <w:pPr>
        <w:pStyle w:val="Code"/>
        <w:rPr>
          <w:highlight w:val="white"/>
        </w:rPr>
      </w:pPr>
      <w:r w:rsidRPr="0092795B">
        <w:rPr>
          <w:highlight w:val="white"/>
        </w:rPr>
        <w:t xml:space="preserve">                " in file " + CCompiler_Main.Scanner.Path.Name +</w:t>
      </w:r>
    </w:p>
    <w:p w14:paraId="1789B60F" w14:textId="77777777" w:rsidR="0092795B" w:rsidRPr="0092795B" w:rsidRDefault="0092795B" w:rsidP="0092795B">
      <w:pPr>
        <w:pStyle w:val="Code"/>
        <w:rPr>
          <w:highlight w:val="white"/>
        </w:rPr>
      </w:pPr>
      <w:r w:rsidRPr="0092795B">
        <w:rPr>
          <w:highlight w:val="white"/>
        </w:rPr>
        <w:t xml:space="preserve">                extraText + ".");</w:t>
      </w:r>
    </w:p>
    <w:p w14:paraId="191A18B8" w14:textId="77777777" w:rsidR="0092795B" w:rsidRPr="0092795B" w:rsidRDefault="0092795B" w:rsidP="0092795B">
      <w:pPr>
        <w:pStyle w:val="Code"/>
        <w:rPr>
          <w:highlight w:val="white"/>
        </w:rPr>
      </w:pPr>
      <w:r w:rsidRPr="0092795B">
        <w:rPr>
          <w:highlight w:val="white"/>
        </w:rPr>
        <w:t xml:space="preserve">      }</w:t>
      </w:r>
    </w:p>
    <w:p w14:paraId="19331853" w14:textId="77777777" w:rsidR="0092795B" w:rsidRPr="0092795B" w:rsidRDefault="0092795B" w:rsidP="0092795B">
      <w:pPr>
        <w:pStyle w:val="Code"/>
        <w:rPr>
          <w:highlight w:val="white"/>
        </w:rPr>
      </w:pPr>
      <w:r w:rsidRPr="0092795B">
        <w:rPr>
          <w:highlight w:val="white"/>
        </w:rPr>
        <w:t xml:space="preserve">      else if ((message != null) &amp;&amp;</w:t>
      </w:r>
    </w:p>
    <w:p w14:paraId="5838D495" w14:textId="77777777" w:rsidR="0092795B" w:rsidRPr="0092795B" w:rsidRDefault="0092795B" w:rsidP="0092795B">
      <w:pPr>
        <w:pStyle w:val="Code"/>
        <w:rPr>
          <w:highlight w:val="white"/>
        </w:rPr>
      </w:pPr>
      <w:r w:rsidRPr="0092795B">
        <w:rPr>
          <w:highlight w:val="white"/>
        </w:rPr>
        <w:t xml:space="preserve">               (CCompiler_Main.Scanner.Path == null)) {</w:t>
      </w:r>
    </w:p>
    <w:p w14:paraId="17404D52" w14:textId="77777777" w:rsidR="0092795B" w:rsidRPr="0092795B" w:rsidRDefault="0092795B" w:rsidP="0092795B">
      <w:pPr>
        <w:pStyle w:val="Code"/>
        <w:rPr>
          <w:highlight w:val="white"/>
        </w:rPr>
      </w:pPr>
      <w:r w:rsidRPr="0092795B">
        <w:rPr>
          <w:highlight w:val="white"/>
        </w:rPr>
        <w:t xml:space="preserve">        Console.Error.WriteLine(type + ". " + message +</w:t>
      </w:r>
    </w:p>
    <w:p w14:paraId="18E2F990" w14:textId="77777777" w:rsidR="0092795B" w:rsidRPr="0092795B" w:rsidRDefault="0092795B" w:rsidP="0092795B">
      <w:pPr>
        <w:pStyle w:val="Code"/>
        <w:rPr>
          <w:highlight w:val="white"/>
        </w:rPr>
      </w:pPr>
      <w:r w:rsidRPr="0092795B">
        <w:rPr>
          <w:highlight w:val="white"/>
        </w:rPr>
        <w:t xml:space="preserve">                                extraText + ".");</w:t>
      </w:r>
    </w:p>
    <w:p w14:paraId="568CDAAF" w14:textId="77777777" w:rsidR="0092795B" w:rsidRPr="0092795B" w:rsidRDefault="0092795B" w:rsidP="0092795B">
      <w:pPr>
        <w:pStyle w:val="Code"/>
        <w:rPr>
          <w:highlight w:val="white"/>
        </w:rPr>
      </w:pPr>
      <w:r w:rsidRPr="0092795B">
        <w:rPr>
          <w:highlight w:val="white"/>
        </w:rPr>
        <w:t xml:space="preserve">      }</w:t>
      </w:r>
    </w:p>
    <w:p w14:paraId="74AE4F73" w14:textId="77777777" w:rsidR="0092795B" w:rsidRPr="0092795B" w:rsidRDefault="0092795B" w:rsidP="0092795B">
      <w:pPr>
        <w:pStyle w:val="Code"/>
        <w:rPr>
          <w:highlight w:val="white"/>
        </w:rPr>
      </w:pPr>
      <w:r w:rsidRPr="0092795B">
        <w:rPr>
          <w:highlight w:val="white"/>
        </w:rPr>
        <w:t xml:space="preserve">      else if ((message == null) &amp;&amp;</w:t>
      </w:r>
    </w:p>
    <w:p w14:paraId="5E2AF3D9" w14:textId="77777777" w:rsidR="0092795B" w:rsidRPr="0092795B" w:rsidRDefault="0092795B" w:rsidP="0092795B">
      <w:pPr>
        <w:pStyle w:val="Code"/>
        <w:rPr>
          <w:highlight w:val="white"/>
        </w:rPr>
      </w:pPr>
      <w:r w:rsidRPr="0092795B">
        <w:rPr>
          <w:highlight w:val="white"/>
        </w:rPr>
        <w:t xml:space="preserve">               (CCompiler_Main.Scanner.Path == null)) {</w:t>
      </w:r>
    </w:p>
    <w:p w14:paraId="30D9BC73" w14:textId="77777777" w:rsidR="0092795B" w:rsidRPr="0092795B" w:rsidRDefault="0092795B" w:rsidP="0092795B">
      <w:pPr>
        <w:pStyle w:val="Code"/>
        <w:rPr>
          <w:highlight w:val="white"/>
        </w:rPr>
      </w:pPr>
      <w:r w:rsidRPr="0092795B">
        <w:rPr>
          <w:highlight w:val="white"/>
        </w:rPr>
        <w:t xml:space="preserve">        Console.Error.WriteLine(type + extraText + ".");</w:t>
      </w:r>
    </w:p>
    <w:p w14:paraId="2C1F61D8" w14:textId="77777777" w:rsidR="0092795B" w:rsidRPr="0092795B" w:rsidRDefault="0092795B" w:rsidP="0092795B">
      <w:pPr>
        <w:pStyle w:val="Code"/>
        <w:rPr>
          <w:highlight w:val="white"/>
        </w:rPr>
      </w:pPr>
      <w:r w:rsidRPr="0092795B">
        <w:rPr>
          <w:highlight w:val="white"/>
        </w:rPr>
        <w:t xml:space="preserve">      }</w:t>
      </w:r>
    </w:p>
    <w:p w14:paraId="4AF95BAF" w14:textId="77777777" w:rsidR="0092795B" w:rsidRPr="0092795B" w:rsidRDefault="0092795B" w:rsidP="0092795B">
      <w:pPr>
        <w:pStyle w:val="Code"/>
        <w:rPr>
          <w:highlight w:val="white"/>
        </w:rPr>
      </w:pPr>
      <w:r w:rsidRPr="0092795B">
        <w:rPr>
          <w:highlight w:val="white"/>
        </w:rPr>
        <w:t xml:space="preserve">    }</w:t>
      </w:r>
    </w:p>
    <w:p w14:paraId="5B3F1599" w14:textId="77777777" w:rsidR="0092795B" w:rsidRPr="0092795B" w:rsidRDefault="0092795B" w:rsidP="0092795B">
      <w:pPr>
        <w:pStyle w:val="Code"/>
        <w:rPr>
          <w:highlight w:val="white"/>
        </w:rPr>
      </w:pPr>
      <w:r w:rsidRPr="0092795B">
        <w:rPr>
          <w:highlight w:val="white"/>
        </w:rPr>
        <w:t xml:space="preserve">  }</w:t>
      </w:r>
    </w:p>
    <w:p w14:paraId="5AC961B0" w14:textId="1E2C844C" w:rsidR="0092795B" w:rsidRPr="0092795B" w:rsidRDefault="0092795B" w:rsidP="0092795B">
      <w:pPr>
        <w:pStyle w:val="Code"/>
      </w:pPr>
      <w:r w:rsidRPr="0092795B">
        <w:rPr>
          <w:highlight w:val="white"/>
        </w:rPr>
        <w:t>}</w:t>
      </w:r>
    </w:p>
    <w:p w14:paraId="7CEAACE6" w14:textId="4D26F5DA" w:rsidR="005E7D2C" w:rsidRDefault="005E7D2C" w:rsidP="005E7D2C">
      <w:pPr>
        <w:pStyle w:val="CodeHeader"/>
      </w:pPr>
      <w:proofErr w:type="spellStart"/>
      <w:r>
        <w:t>Message.cs</w:t>
      </w:r>
      <w:proofErr w:type="spellEnd"/>
    </w:p>
    <w:p w14:paraId="4E51A12E" w14:textId="77777777" w:rsidR="002538D4" w:rsidRPr="002538D4" w:rsidRDefault="002538D4" w:rsidP="002538D4">
      <w:pPr>
        <w:pStyle w:val="Code"/>
        <w:rPr>
          <w:highlight w:val="white"/>
        </w:rPr>
      </w:pPr>
      <w:r w:rsidRPr="002538D4">
        <w:rPr>
          <w:highlight w:val="white"/>
        </w:rPr>
        <w:t>namespace CCompiler {</w:t>
      </w:r>
    </w:p>
    <w:p w14:paraId="2CA141C5" w14:textId="77777777" w:rsidR="002538D4" w:rsidRPr="002538D4" w:rsidRDefault="002538D4" w:rsidP="002538D4">
      <w:pPr>
        <w:pStyle w:val="Code"/>
        <w:rPr>
          <w:highlight w:val="white"/>
        </w:rPr>
      </w:pPr>
      <w:r w:rsidRPr="002538D4">
        <w:rPr>
          <w:highlight w:val="white"/>
        </w:rPr>
        <w:t xml:space="preserve">  public enum Message {</w:t>
      </w:r>
    </w:p>
    <w:p w14:paraId="4164F729" w14:textId="77777777" w:rsidR="002538D4" w:rsidRPr="002538D4" w:rsidRDefault="002538D4" w:rsidP="002538D4">
      <w:pPr>
        <w:pStyle w:val="Code"/>
        <w:rPr>
          <w:highlight w:val="white"/>
        </w:rPr>
      </w:pPr>
      <w:r w:rsidRPr="002538D4">
        <w:rPr>
          <w:highlight w:val="white"/>
        </w:rPr>
        <w:t xml:space="preserve">    Keyword_defined_twice,</w:t>
      </w:r>
    </w:p>
    <w:p w14:paraId="596ABC81" w14:textId="77777777" w:rsidR="002538D4" w:rsidRPr="002538D4" w:rsidRDefault="002538D4" w:rsidP="002538D4">
      <w:pPr>
        <w:pStyle w:val="Code"/>
        <w:rPr>
          <w:highlight w:val="white"/>
        </w:rPr>
      </w:pPr>
      <w:r w:rsidRPr="002538D4">
        <w:rPr>
          <w:highlight w:val="white"/>
        </w:rPr>
        <w:t xml:space="preserve">    Invalid_specifier_sequence,</w:t>
      </w:r>
    </w:p>
    <w:p w14:paraId="6ECE8E2E" w14:textId="77777777" w:rsidR="002538D4" w:rsidRPr="002538D4" w:rsidRDefault="002538D4" w:rsidP="002538D4">
      <w:pPr>
        <w:pStyle w:val="Code"/>
        <w:rPr>
          <w:highlight w:val="white"/>
        </w:rPr>
      </w:pPr>
      <w:r w:rsidRPr="002538D4">
        <w:rPr>
          <w:highlight w:val="white"/>
        </w:rPr>
        <w:t xml:space="preserve">    Invalid_specifier_sequence_together_with_type,</w:t>
      </w:r>
    </w:p>
    <w:p w14:paraId="05317B71" w14:textId="77777777" w:rsidR="002538D4" w:rsidRPr="002538D4" w:rsidRDefault="002538D4" w:rsidP="002538D4">
      <w:pPr>
        <w:pStyle w:val="Code"/>
        <w:rPr>
          <w:highlight w:val="white"/>
        </w:rPr>
      </w:pPr>
      <w:r w:rsidRPr="002538D4">
        <w:rPr>
          <w:highlight w:val="white"/>
        </w:rPr>
        <w:t xml:space="preserve">    Out_of_registers,</w:t>
      </w:r>
    </w:p>
    <w:p w14:paraId="565953EC" w14:textId="77777777" w:rsidR="002538D4" w:rsidRPr="002538D4" w:rsidRDefault="002538D4" w:rsidP="002538D4">
      <w:pPr>
        <w:pStyle w:val="Code"/>
        <w:rPr>
          <w:highlight w:val="white"/>
        </w:rPr>
      </w:pPr>
      <w:r w:rsidRPr="002538D4">
        <w:rPr>
          <w:highlight w:val="white"/>
        </w:rPr>
        <w:t xml:space="preserve">    Unfinished_block_comment,</w:t>
      </w:r>
    </w:p>
    <w:p w14:paraId="3BF57594" w14:textId="77777777" w:rsidR="002538D4" w:rsidRPr="002538D4" w:rsidRDefault="002538D4" w:rsidP="002538D4">
      <w:pPr>
        <w:pStyle w:val="Code"/>
        <w:rPr>
          <w:highlight w:val="white"/>
        </w:rPr>
      </w:pPr>
      <w:r w:rsidRPr="002538D4">
        <w:rPr>
          <w:highlight w:val="white"/>
        </w:rPr>
        <w:t xml:space="preserve">    Invalid_type_cast,</w:t>
      </w:r>
    </w:p>
    <w:p w14:paraId="52AC775F" w14:textId="77777777" w:rsidR="002538D4" w:rsidRPr="002538D4" w:rsidRDefault="002538D4" w:rsidP="002538D4">
      <w:pPr>
        <w:pStyle w:val="Code"/>
        <w:rPr>
          <w:highlight w:val="white"/>
        </w:rPr>
      </w:pPr>
      <w:r w:rsidRPr="002538D4">
        <w:rPr>
          <w:highlight w:val="white"/>
        </w:rPr>
        <w:t xml:space="preserve">    Newline_in_string,</w:t>
      </w:r>
    </w:p>
    <w:p w14:paraId="3D6C51BA" w14:textId="77777777" w:rsidR="002538D4" w:rsidRPr="002538D4" w:rsidRDefault="002538D4" w:rsidP="002538D4">
      <w:pPr>
        <w:pStyle w:val="Code"/>
        <w:rPr>
          <w:highlight w:val="white"/>
        </w:rPr>
      </w:pPr>
      <w:r w:rsidRPr="002538D4">
        <w:rPr>
          <w:highlight w:val="white"/>
        </w:rPr>
        <w:lastRenderedPageBreak/>
        <w:t xml:space="preserve">    Unfinished_string,</w:t>
      </w:r>
    </w:p>
    <w:p w14:paraId="7F881AB8" w14:textId="77777777" w:rsidR="002538D4" w:rsidRPr="002538D4" w:rsidRDefault="002538D4" w:rsidP="002538D4">
      <w:pPr>
        <w:pStyle w:val="Code"/>
        <w:rPr>
          <w:highlight w:val="white"/>
        </w:rPr>
      </w:pPr>
      <w:r w:rsidRPr="002538D4">
        <w:rPr>
          <w:highlight w:val="white"/>
        </w:rPr>
        <w:t xml:space="preserve">    Parse_error,</w:t>
      </w:r>
    </w:p>
    <w:p w14:paraId="2375EFFE" w14:textId="77777777" w:rsidR="002538D4" w:rsidRPr="002538D4" w:rsidRDefault="002538D4" w:rsidP="002538D4">
      <w:pPr>
        <w:pStyle w:val="Code"/>
        <w:rPr>
          <w:highlight w:val="white"/>
        </w:rPr>
      </w:pPr>
      <w:r w:rsidRPr="002538D4">
        <w:rPr>
          <w:highlight w:val="white"/>
        </w:rPr>
        <w:t xml:space="preserve">    Invalid_type,</w:t>
      </w:r>
    </w:p>
    <w:p w14:paraId="7E84B385" w14:textId="77777777" w:rsidR="002538D4" w:rsidRPr="002538D4" w:rsidRDefault="002538D4" w:rsidP="002538D4">
      <w:pPr>
        <w:pStyle w:val="Code"/>
        <w:rPr>
          <w:highlight w:val="white"/>
        </w:rPr>
      </w:pPr>
      <w:r w:rsidRPr="002538D4">
        <w:rPr>
          <w:highlight w:val="white"/>
        </w:rPr>
        <w:t xml:space="preserve">    Operator_size,</w:t>
      </w:r>
    </w:p>
    <w:p w14:paraId="43E7E3C3" w14:textId="77777777" w:rsidR="002538D4" w:rsidRPr="002538D4" w:rsidRDefault="002538D4" w:rsidP="002538D4">
      <w:pPr>
        <w:pStyle w:val="Code"/>
        <w:rPr>
          <w:highlight w:val="white"/>
        </w:rPr>
      </w:pPr>
      <w:r w:rsidRPr="002538D4">
        <w:rPr>
          <w:highlight w:val="white"/>
        </w:rPr>
        <w:t xml:space="preserve">    Newline_in_character,</w:t>
      </w:r>
    </w:p>
    <w:p w14:paraId="32197FCA" w14:textId="77777777" w:rsidR="002538D4" w:rsidRPr="002538D4" w:rsidRDefault="002538D4" w:rsidP="002538D4">
      <w:pPr>
        <w:pStyle w:val="Code"/>
        <w:rPr>
          <w:highlight w:val="white"/>
        </w:rPr>
      </w:pPr>
      <w:r w:rsidRPr="002538D4">
        <w:rPr>
          <w:highlight w:val="white"/>
        </w:rPr>
        <w:t xml:space="preserve">    Unfinished_character,</w:t>
      </w:r>
    </w:p>
    <w:p w14:paraId="17483AF5" w14:textId="77777777" w:rsidR="002538D4" w:rsidRPr="002538D4" w:rsidRDefault="002538D4" w:rsidP="002538D4">
      <w:pPr>
        <w:pStyle w:val="Code"/>
        <w:rPr>
          <w:highlight w:val="white"/>
        </w:rPr>
      </w:pPr>
      <w:r w:rsidRPr="002538D4">
        <w:rPr>
          <w:highlight w:val="white"/>
        </w:rPr>
        <w:t xml:space="preserve">    Invalid_hexadecimal_code,</w:t>
      </w:r>
    </w:p>
    <w:p w14:paraId="490A82EC" w14:textId="77777777" w:rsidR="002538D4" w:rsidRPr="002538D4" w:rsidRDefault="002538D4" w:rsidP="002538D4">
      <w:pPr>
        <w:pStyle w:val="Code"/>
        <w:rPr>
          <w:highlight w:val="white"/>
        </w:rPr>
      </w:pPr>
      <w:r w:rsidRPr="002538D4">
        <w:rPr>
          <w:highlight w:val="white"/>
        </w:rPr>
        <w:t xml:space="preserve">    Invalid_slash_sequence,</w:t>
      </w:r>
    </w:p>
    <w:p w14:paraId="334D813C" w14:textId="77777777" w:rsidR="002538D4" w:rsidRPr="002538D4" w:rsidRDefault="002538D4" w:rsidP="002538D4">
      <w:pPr>
        <w:pStyle w:val="Code"/>
        <w:rPr>
          <w:highlight w:val="white"/>
        </w:rPr>
      </w:pPr>
      <w:r w:rsidRPr="002538D4">
        <w:rPr>
          <w:highlight w:val="white"/>
        </w:rPr>
        <w:t xml:space="preserve">    Double_sharps_at_beginning_of_line,</w:t>
      </w:r>
    </w:p>
    <w:p w14:paraId="3F63AB0C" w14:textId="77777777" w:rsidR="002538D4" w:rsidRPr="002538D4" w:rsidRDefault="002538D4" w:rsidP="002538D4">
      <w:pPr>
        <w:pStyle w:val="Code"/>
        <w:rPr>
          <w:highlight w:val="white"/>
        </w:rPr>
      </w:pPr>
      <w:r w:rsidRPr="002538D4">
        <w:rPr>
          <w:highlight w:val="white"/>
        </w:rPr>
        <w:t xml:space="preserve">    Double_sharps_at_end_of_line,</w:t>
      </w:r>
    </w:p>
    <w:p w14:paraId="6DA5B370" w14:textId="77777777" w:rsidR="002538D4" w:rsidRPr="002538D4" w:rsidRDefault="002538D4" w:rsidP="002538D4">
      <w:pPr>
        <w:pStyle w:val="Code"/>
        <w:rPr>
          <w:highlight w:val="white"/>
        </w:rPr>
      </w:pPr>
      <w:r w:rsidRPr="002538D4">
        <w:rPr>
          <w:highlight w:val="white"/>
        </w:rPr>
        <w:t xml:space="preserve">    Two_consecutive_double_sharps,</w:t>
      </w:r>
    </w:p>
    <w:p w14:paraId="08E1C5DA" w14:textId="77777777" w:rsidR="002538D4" w:rsidRPr="002538D4" w:rsidRDefault="002538D4" w:rsidP="002538D4">
      <w:pPr>
        <w:pStyle w:val="Code"/>
        <w:rPr>
          <w:highlight w:val="white"/>
        </w:rPr>
      </w:pPr>
      <w:r w:rsidRPr="002538D4">
        <w:rPr>
          <w:highlight w:val="white"/>
        </w:rPr>
        <w:t xml:space="preserve">    Only_static___extern_or_typedef_storage_allowed_for_functions,</w:t>
      </w:r>
    </w:p>
    <w:p w14:paraId="587000E7" w14:textId="77777777" w:rsidR="002538D4" w:rsidRPr="002538D4" w:rsidRDefault="002538D4" w:rsidP="002538D4">
      <w:pPr>
        <w:pStyle w:val="Code"/>
        <w:rPr>
          <w:highlight w:val="white"/>
        </w:rPr>
      </w:pPr>
      <w:r w:rsidRPr="002538D4">
        <w:rPr>
          <w:highlight w:val="white"/>
        </w:rPr>
        <w:t xml:space="preserve">    Only_auto_or_register_storage_allowed_for_struct_or_union_member,</w:t>
      </w:r>
    </w:p>
    <w:p w14:paraId="5BDF8D69" w14:textId="77777777" w:rsidR="002538D4" w:rsidRPr="002538D4" w:rsidRDefault="002538D4" w:rsidP="002538D4">
      <w:pPr>
        <w:pStyle w:val="Code"/>
        <w:rPr>
          <w:highlight w:val="white"/>
        </w:rPr>
      </w:pPr>
      <w:r w:rsidRPr="002538D4">
        <w:rPr>
          <w:highlight w:val="white"/>
        </w:rPr>
        <w:t xml:space="preserve">    Function_missing,</w:t>
      </w:r>
    </w:p>
    <w:p w14:paraId="2A40D9C6" w14:textId="77777777" w:rsidR="002538D4" w:rsidRPr="002538D4" w:rsidRDefault="002538D4" w:rsidP="002538D4">
      <w:pPr>
        <w:pStyle w:val="Code"/>
        <w:rPr>
          <w:highlight w:val="white"/>
        </w:rPr>
      </w:pPr>
      <w:r w:rsidRPr="002538D4">
        <w:rPr>
          <w:highlight w:val="white"/>
        </w:rPr>
        <w:t xml:space="preserve">    Not_a_function,</w:t>
      </w:r>
    </w:p>
    <w:p w14:paraId="14EF5899" w14:textId="77777777" w:rsidR="002538D4" w:rsidRPr="002538D4" w:rsidRDefault="002538D4" w:rsidP="002538D4">
      <w:pPr>
        <w:pStyle w:val="Code"/>
        <w:rPr>
          <w:highlight w:val="white"/>
        </w:rPr>
      </w:pPr>
      <w:r w:rsidRPr="002538D4">
        <w:rPr>
          <w:highlight w:val="white"/>
        </w:rPr>
        <w:t xml:space="preserve">    Function_main_must_return_void_or_integer,</w:t>
      </w:r>
    </w:p>
    <w:p w14:paraId="3D26ACFD" w14:textId="77777777" w:rsidR="002538D4" w:rsidRPr="002538D4" w:rsidRDefault="002538D4" w:rsidP="002538D4">
      <w:pPr>
        <w:pStyle w:val="Code"/>
        <w:rPr>
          <w:highlight w:val="white"/>
        </w:rPr>
      </w:pPr>
      <w:r w:rsidRPr="002538D4">
        <w:rPr>
          <w:highlight w:val="white"/>
        </w:rPr>
        <w:t xml:space="preserve">    Undefined_parameter_in_old__style_function_definitializerion,</w:t>
      </w:r>
    </w:p>
    <w:p w14:paraId="0FC743B9" w14:textId="77777777" w:rsidR="002538D4" w:rsidRPr="002538D4" w:rsidRDefault="002538D4" w:rsidP="002538D4">
      <w:pPr>
        <w:pStyle w:val="Code"/>
        <w:rPr>
          <w:highlight w:val="white"/>
        </w:rPr>
      </w:pPr>
      <w:r w:rsidRPr="002538D4">
        <w:rPr>
          <w:highlight w:val="white"/>
        </w:rPr>
        <w:t xml:space="preserve">    Unmatched_number_of_parameters_in_old__style_function_definitializerion,</w:t>
      </w:r>
    </w:p>
    <w:p w14:paraId="6A7DD391" w14:textId="77777777" w:rsidR="002538D4" w:rsidRPr="002538D4" w:rsidRDefault="002538D4" w:rsidP="002538D4">
      <w:pPr>
        <w:pStyle w:val="Code"/>
        <w:rPr>
          <w:highlight w:val="white"/>
        </w:rPr>
      </w:pPr>
      <w:r w:rsidRPr="002538D4">
        <w:rPr>
          <w:highlight w:val="white"/>
        </w:rPr>
        <w:t xml:space="preserve">    A_function_must_be_static_or_extern,</w:t>
      </w:r>
    </w:p>
    <w:p w14:paraId="782A46D3" w14:textId="77777777" w:rsidR="002538D4" w:rsidRPr="002538D4" w:rsidRDefault="002538D4" w:rsidP="002538D4">
      <w:pPr>
        <w:pStyle w:val="Code"/>
        <w:rPr>
          <w:highlight w:val="white"/>
        </w:rPr>
      </w:pPr>
      <w:r w:rsidRPr="002538D4">
        <w:rPr>
          <w:highlight w:val="white"/>
        </w:rPr>
        <w:t xml:space="preserve">    Invalid_parameter_list,</w:t>
      </w:r>
    </w:p>
    <w:p w14:paraId="08EC151A" w14:textId="77777777" w:rsidR="002538D4" w:rsidRPr="002538D4" w:rsidRDefault="002538D4" w:rsidP="002538D4">
      <w:pPr>
        <w:pStyle w:val="Code"/>
        <w:rPr>
          <w:highlight w:val="white"/>
        </w:rPr>
      </w:pPr>
      <w:r w:rsidRPr="002538D4">
        <w:rPr>
          <w:highlight w:val="white"/>
        </w:rPr>
        <w:t xml:space="preserve">    Undefined_label,</w:t>
      </w:r>
    </w:p>
    <w:p w14:paraId="63F23114" w14:textId="77777777" w:rsidR="002538D4" w:rsidRPr="002538D4" w:rsidRDefault="002538D4" w:rsidP="002538D4">
      <w:pPr>
        <w:pStyle w:val="Code"/>
        <w:rPr>
          <w:highlight w:val="white"/>
        </w:rPr>
      </w:pPr>
      <w:r w:rsidRPr="002538D4">
        <w:rPr>
          <w:highlight w:val="white"/>
        </w:rPr>
        <w:t xml:space="preserve">    Unreferenced_label,</w:t>
      </w:r>
    </w:p>
    <w:p w14:paraId="5D51B3AA" w14:textId="77777777" w:rsidR="002538D4" w:rsidRPr="002538D4" w:rsidRDefault="002538D4" w:rsidP="002538D4">
      <w:pPr>
        <w:pStyle w:val="Code"/>
        <w:rPr>
          <w:highlight w:val="white"/>
        </w:rPr>
      </w:pPr>
      <w:r w:rsidRPr="002538D4">
        <w:rPr>
          <w:highlight w:val="white"/>
        </w:rPr>
        <w:t xml:space="preserve">    Missing_goto_address,</w:t>
      </w:r>
    </w:p>
    <w:p w14:paraId="22667413" w14:textId="77777777" w:rsidR="002538D4" w:rsidRPr="002538D4" w:rsidRDefault="002538D4" w:rsidP="002538D4">
      <w:pPr>
        <w:pStyle w:val="Code"/>
        <w:rPr>
          <w:highlight w:val="white"/>
        </w:rPr>
      </w:pPr>
      <w:r w:rsidRPr="002538D4">
        <w:rPr>
          <w:highlight w:val="white"/>
        </w:rPr>
        <w:t xml:space="preserve">    Tag_already_defined,</w:t>
      </w:r>
    </w:p>
    <w:p w14:paraId="4F7FC548" w14:textId="77777777" w:rsidR="002538D4" w:rsidRPr="002538D4" w:rsidRDefault="002538D4" w:rsidP="002538D4">
      <w:pPr>
        <w:pStyle w:val="Code"/>
        <w:rPr>
          <w:highlight w:val="white"/>
        </w:rPr>
      </w:pPr>
      <w:r w:rsidRPr="002538D4">
        <w:rPr>
          <w:highlight w:val="white"/>
        </w:rPr>
        <w:t xml:space="preserve">    Tag_not_found,</w:t>
      </w:r>
    </w:p>
    <w:p w14:paraId="73C046D3" w14:textId="77777777" w:rsidR="002538D4" w:rsidRPr="002538D4" w:rsidRDefault="002538D4" w:rsidP="002538D4">
      <w:pPr>
        <w:pStyle w:val="Code"/>
        <w:rPr>
          <w:highlight w:val="white"/>
        </w:rPr>
      </w:pPr>
      <w:r w:rsidRPr="002538D4">
        <w:rPr>
          <w:highlight w:val="white"/>
        </w:rPr>
        <w:t xml:space="preserve">    Duplicate_symbol,</w:t>
      </w:r>
    </w:p>
    <w:p w14:paraId="326A0D88" w14:textId="77777777" w:rsidR="002538D4" w:rsidRPr="002538D4" w:rsidRDefault="002538D4" w:rsidP="002538D4">
      <w:pPr>
        <w:pStyle w:val="Code"/>
        <w:rPr>
          <w:highlight w:val="white"/>
        </w:rPr>
      </w:pPr>
      <w:r w:rsidRPr="002538D4">
        <w:rPr>
          <w:highlight w:val="white"/>
        </w:rPr>
        <w:t xml:space="preserve">    Unknown_enumeration,</w:t>
      </w:r>
    </w:p>
    <w:p w14:paraId="2995DE11" w14:textId="77777777" w:rsidR="002538D4" w:rsidRPr="002538D4" w:rsidRDefault="002538D4" w:rsidP="002538D4">
      <w:pPr>
        <w:pStyle w:val="Code"/>
        <w:rPr>
          <w:highlight w:val="white"/>
        </w:rPr>
      </w:pPr>
      <w:r w:rsidRPr="002538D4">
        <w:rPr>
          <w:highlight w:val="white"/>
        </w:rPr>
        <w:t xml:space="preserve">    Not_an_enumeration,</w:t>
      </w:r>
    </w:p>
    <w:p w14:paraId="75750CD6" w14:textId="77777777" w:rsidR="002538D4" w:rsidRPr="002538D4" w:rsidRDefault="002538D4" w:rsidP="002538D4">
      <w:pPr>
        <w:pStyle w:val="Code"/>
        <w:rPr>
          <w:highlight w:val="white"/>
        </w:rPr>
      </w:pPr>
      <w:r w:rsidRPr="002538D4">
        <w:rPr>
          <w:highlight w:val="white"/>
        </w:rPr>
        <w:t xml:space="preserve">    Different_return_type_in_function_redeclaration,</w:t>
      </w:r>
    </w:p>
    <w:p w14:paraId="267A65B4" w14:textId="77777777" w:rsidR="002538D4" w:rsidRPr="002538D4" w:rsidRDefault="002538D4" w:rsidP="002538D4">
      <w:pPr>
        <w:pStyle w:val="Code"/>
        <w:rPr>
          <w:highlight w:val="white"/>
        </w:rPr>
      </w:pPr>
      <w:r w:rsidRPr="002538D4">
        <w:rPr>
          <w:highlight w:val="white"/>
        </w:rPr>
        <w:t xml:space="preserve">    Mixing_ellipse_function_parameter_in_redeclaration,</w:t>
      </w:r>
    </w:p>
    <w:p w14:paraId="409C7CE3" w14:textId="77777777" w:rsidR="002538D4" w:rsidRPr="002538D4" w:rsidRDefault="002538D4" w:rsidP="002538D4">
      <w:pPr>
        <w:pStyle w:val="Code"/>
        <w:rPr>
          <w:highlight w:val="white"/>
        </w:rPr>
      </w:pPr>
      <w:r w:rsidRPr="002538D4">
        <w:rPr>
          <w:highlight w:val="white"/>
        </w:rPr>
        <w:t xml:space="preserve">    Different_parameter_lists_in_function_redeclaration,</w:t>
      </w:r>
    </w:p>
    <w:p w14:paraId="4E6FE9C7" w14:textId="77777777" w:rsidR="002538D4" w:rsidRPr="002538D4" w:rsidRDefault="002538D4" w:rsidP="002538D4">
      <w:pPr>
        <w:pStyle w:val="Code"/>
        <w:rPr>
          <w:highlight w:val="white"/>
        </w:rPr>
      </w:pPr>
      <w:r w:rsidRPr="002538D4">
        <w:rPr>
          <w:highlight w:val="white"/>
        </w:rPr>
        <w:t xml:space="preserve">    Functions_cannot_be_initialized,</w:t>
      </w:r>
    </w:p>
    <w:p w14:paraId="366864EA" w14:textId="77777777" w:rsidR="002538D4" w:rsidRPr="002538D4" w:rsidRDefault="002538D4" w:rsidP="002538D4">
      <w:pPr>
        <w:pStyle w:val="Code"/>
        <w:rPr>
          <w:highlight w:val="white"/>
        </w:rPr>
      </w:pPr>
      <w:r w:rsidRPr="002538D4">
        <w:rPr>
          <w:highlight w:val="white"/>
        </w:rPr>
        <w:t xml:space="preserve">    Typedef_cannot_be_initialized,</w:t>
      </w:r>
    </w:p>
    <w:p w14:paraId="5DF434E1" w14:textId="77777777" w:rsidR="002538D4" w:rsidRPr="002538D4" w:rsidRDefault="002538D4" w:rsidP="002538D4">
      <w:pPr>
        <w:pStyle w:val="Code"/>
        <w:rPr>
          <w:highlight w:val="white"/>
        </w:rPr>
      </w:pPr>
      <w:r w:rsidRPr="002538D4">
        <w:rPr>
          <w:highlight w:val="white"/>
        </w:rPr>
        <w:t xml:space="preserve">    Extern_cannot_be_initialized,</w:t>
      </w:r>
    </w:p>
    <w:p w14:paraId="7C9D8DB3" w14:textId="77777777" w:rsidR="002538D4" w:rsidRPr="002538D4" w:rsidRDefault="002538D4" w:rsidP="002538D4">
      <w:pPr>
        <w:pStyle w:val="Code"/>
        <w:rPr>
          <w:highlight w:val="white"/>
        </w:rPr>
      </w:pPr>
      <w:r w:rsidRPr="002538D4">
        <w:rPr>
          <w:highlight w:val="white"/>
        </w:rPr>
        <w:t xml:space="preserve">    Struct_or_union_field_cannot_be_initialized,</w:t>
      </w:r>
    </w:p>
    <w:p w14:paraId="435216CB" w14:textId="77777777" w:rsidR="002538D4" w:rsidRPr="002538D4" w:rsidRDefault="002538D4" w:rsidP="002538D4">
      <w:pPr>
        <w:pStyle w:val="Code"/>
        <w:rPr>
          <w:highlight w:val="white"/>
        </w:rPr>
      </w:pPr>
      <w:r w:rsidRPr="002538D4">
        <w:rPr>
          <w:highlight w:val="white"/>
        </w:rPr>
        <w:t xml:space="preserve">    Auto_or_register_storage_in_global_scope,</w:t>
      </w:r>
    </w:p>
    <w:p w14:paraId="3F4152DF" w14:textId="77777777" w:rsidR="002538D4" w:rsidRPr="002538D4" w:rsidRDefault="002538D4" w:rsidP="002538D4">
      <w:pPr>
        <w:pStyle w:val="Code"/>
        <w:rPr>
          <w:highlight w:val="white"/>
        </w:rPr>
      </w:pPr>
      <w:r w:rsidRPr="002538D4">
        <w:rPr>
          <w:highlight w:val="white"/>
        </w:rPr>
        <w:t xml:space="preserve">    Name_already_defined,</w:t>
      </w:r>
    </w:p>
    <w:p w14:paraId="481508C8" w14:textId="77777777" w:rsidR="002538D4" w:rsidRPr="002538D4" w:rsidRDefault="002538D4" w:rsidP="002538D4">
      <w:pPr>
        <w:pStyle w:val="Code"/>
        <w:rPr>
          <w:highlight w:val="white"/>
        </w:rPr>
      </w:pPr>
      <w:r w:rsidRPr="002538D4">
        <w:rPr>
          <w:highlight w:val="white"/>
        </w:rPr>
        <w:t xml:space="preserve">    Different_types_in_redeclaration,</w:t>
      </w:r>
    </w:p>
    <w:p w14:paraId="69FEBD57" w14:textId="77777777" w:rsidR="002538D4" w:rsidRPr="002538D4" w:rsidRDefault="002538D4" w:rsidP="002538D4">
      <w:pPr>
        <w:pStyle w:val="Code"/>
        <w:rPr>
          <w:highlight w:val="white"/>
        </w:rPr>
      </w:pPr>
      <w:r w:rsidRPr="002538D4">
        <w:rPr>
          <w:highlight w:val="white"/>
        </w:rPr>
        <w:t xml:space="preserve">    Invalid_tag_redeclaration,</w:t>
      </w:r>
    </w:p>
    <w:p w14:paraId="6CB2A6E4" w14:textId="77777777" w:rsidR="002538D4" w:rsidRPr="002538D4" w:rsidRDefault="002538D4" w:rsidP="002538D4">
      <w:pPr>
        <w:pStyle w:val="Code"/>
        <w:rPr>
          <w:highlight w:val="white"/>
        </w:rPr>
      </w:pPr>
      <w:r w:rsidRPr="002538D4">
        <w:rPr>
          <w:highlight w:val="white"/>
        </w:rPr>
        <w:t xml:space="preserve">    Case_without_switch,</w:t>
      </w:r>
    </w:p>
    <w:p w14:paraId="1CB97570" w14:textId="77777777" w:rsidR="002538D4" w:rsidRPr="002538D4" w:rsidRDefault="002538D4" w:rsidP="002538D4">
      <w:pPr>
        <w:pStyle w:val="Code"/>
        <w:rPr>
          <w:highlight w:val="white"/>
        </w:rPr>
      </w:pPr>
      <w:r w:rsidRPr="002538D4">
        <w:rPr>
          <w:highlight w:val="white"/>
        </w:rPr>
        <w:t xml:space="preserve">    Non__constant_case_value,</w:t>
      </w:r>
    </w:p>
    <w:p w14:paraId="11DAFFDD" w14:textId="77777777" w:rsidR="002538D4" w:rsidRPr="002538D4" w:rsidRDefault="002538D4" w:rsidP="002538D4">
      <w:pPr>
        <w:pStyle w:val="Code"/>
        <w:rPr>
          <w:highlight w:val="white"/>
        </w:rPr>
      </w:pPr>
      <w:r w:rsidRPr="002538D4">
        <w:rPr>
          <w:highlight w:val="white"/>
        </w:rPr>
        <w:t xml:space="preserve">    Repeated_case_value,</w:t>
      </w:r>
    </w:p>
    <w:p w14:paraId="19968147" w14:textId="77777777" w:rsidR="002538D4" w:rsidRPr="002538D4" w:rsidRDefault="002538D4" w:rsidP="002538D4">
      <w:pPr>
        <w:pStyle w:val="Code"/>
        <w:rPr>
          <w:highlight w:val="white"/>
        </w:rPr>
      </w:pPr>
      <w:r w:rsidRPr="002538D4">
        <w:rPr>
          <w:highlight w:val="white"/>
        </w:rPr>
        <w:t xml:space="preserve">    Default_without_switch,</w:t>
      </w:r>
    </w:p>
    <w:p w14:paraId="3DEA38EA" w14:textId="77777777" w:rsidR="002538D4" w:rsidRPr="002538D4" w:rsidRDefault="002538D4" w:rsidP="002538D4">
      <w:pPr>
        <w:pStyle w:val="Code"/>
        <w:rPr>
          <w:highlight w:val="white"/>
        </w:rPr>
      </w:pPr>
      <w:r w:rsidRPr="002538D4">
        <w:rPr>
          <w:highlight w:val="white"/>
        </w:rPr>
        <w:t xml:space="preserve">    Repeted_default,</w:t>
      </w:r>
    </w:p>
    <w:p w14:paraId="5D9644B8" w14:textId="77777777" w:rsidR="002538D4" w:rsidRPr="002538D4" w:rsidRDefault="002538D4" w:rsidP="002538D4">
      <w:pPr>
        <w:pStyle w:val="Code"/>
        <w:rPr>
          <w:highlight w:val="white"/>
        </w:rPr>
      </w:pPr>
      <w:r w:rsidRPr="002538D4">
        <w:rPr>
          <w:highlight w:val="white"/>
        </w:rPr>
        <w:t xml:space="preserve">    Break_without_switch____while____do____or____for,</w:t>
      </w:r>
    </w:p>
    <w:p w14:paraId="68D72D45" w14:textId="77777777" w:rsidR="002538D4" w:rsidRPr="002538D4" w:rsidRDefault="002538D4" w:rsidP="002538D4">
      <w:pPr>
        <w:pStyle w:val="Code"/>
        <w:rPr>
          <w:highlight w:val="white"/>
        </w:rPr>
      </w:pPr>
      <w:r w:rsidRPr="002538D4">
        <w:rPr>
          <w:highlight w:val="white"/>
        </w:rPr>
        <w:t xml:space="preserve">    Continue_without_while____do____or____for,</w:t>
      </w:r>
    </w:p>
    <w:p w14:paraId="21F09585" w14:textId="77777777" w:rsidR="002538D4" w:rsidRPr="002538D4" w:rsidRDefault="002538D4" w:rsidP="002538D4">
      <w:pPr>
        <w:pStyle w:val="Code"/>
        <w:rPr>
          <w:highlight w:val="white"/>
        </w:rPr>
      </w:pPr>
      <w:r w:rsidRPr="002538D4">
        <w:rPr>
          <w:highlight w:val="white"/>
        </w:rPr>
        <w:t xml:space="preserve">    Unnamed_function_definitializerion,</w:t>
      </w:r>
    </w:p>
    <w:p w14:paraId="25A4E6E9" w14:textId="77777777" w:rsidR="002538D4" w:rsidRPr="002538D4" w:rsidRDefault="002538D4" w:rsidP="002538D4">
      <w:pPr>
        <w:pStyle w:val="Code"/>
        <w:rPr>
          <w:highlight w:val="white"/>
        </w:rPr>
      </w:pPr>
      <w:r w:rsidRPr="002538D4">
        <w:rPr>
          <w:highlight w:val="white"/>
        </w:rPr>
        <w:t xml:space="preserve">    New_and_old_style_mixed_function_definitializerion,</w:t>
      </w:r>
    </w:p>
    <w:p w14:paraId="423B3915" w14:textId="77777777" w:rsidR="002538D4" w:rsidRPr="002538D4" w:rsidRDefault="002538D4" w:rsidP="002538D4">
      <w:pPr>
        <w:pStyle w:val="Code"/>
        <w:rPr>
          <w:highlight w:val="white"/>
        </w:rPr>
      </w:pPr>
      <w:r w:rsidRPr="002538D4">
        <w:rPr>
          <w:highlight w:val="white"/>
        </w:rPr>
        <w:t xml:space="preserve">    Non__integral_enum_value,</w:t>
      </w:r>
    </w:p>
    <w:p w14:paraId="7509BC8F" w14:textId="77777777" w:rsidR="002538D4" w:rsidRPr="002538D4" w:rsidRDefault="002538D4" w:rsidP="002538D4">
      <w:pPr>
        <w:pStyle w:val="Code"/>
        <w:rPr>
          <w:highlight w:val="white"/>
        </w:rPr>
      </w:pPr>
      <w:r w:rsidRPr="002538D4">
        <w:rPr>
          <w:highlight w:val="white"/>
        </w:rPr>
        <w:t xml:space="preserve">    Non__constant_enum_value,</w:t>
      </w:r>
    </w:p>
    <w:p w14:paraId="1193A34D" w14:textId="77777777" w:rsidR="002538D4" w:rsidRPr="002538D4" w:rsidRDefault="002538D4" w:rsidP="002538D4">
      <w:pPr>
        <w:pStyle w:val="Code"/>
        <w:rPr>
          <w:highlight w:val="white"/>
        </w:rPr>
      </w:pPr>
      <w:r w:rsidRPr="002538D4">
        <w:rPr>
          <w:highlight w:val="white"/>
        </w:rPr>
        <w:t xml:space="preserve">    Bitfields_only_allowed_on_structs,</w:t>
      </w:r>
    </w:p>
    <w:p w14:paraId="67EC836F" w14:textId="77777777" w:rsidR="002538D4" w:rsidRPr="002538D4" w:rsidRDefault="002538D4" w:rsidP="002538D4">
      <w:pPr>
        <w:pStyle w:val="Code"/>
        <w:rPr>
          <w:highlight w:val="white"/>
        </w:rPr>
      </w:pPr>
      <w:r w:rsidRPr="002538D4">
        <w:rPr>
          <w:highlight w:val="white"/>
        </w:rPr>
        <w:t xml:space="preserve">    Only_auto_or_register_storage_allowed_in_struct_or_union,</w:t>
      </w:r>
    </w:p>
    <w:p w14:paraId="777B1795" w14:textId="77777777" w:rsidR="002538D4" w:rsidRPr="002538D4" w:rsidRDefault="002538D4" w:rsidP="002538D4">
      <w:pPr>
        <w:pStyle w:val="Code"/>
        <w:rPr>
          <w:highlight w:val="white"/>
        </w:rPr>
      </w:pPr>
      <w:r w:rsidRPr="002538D4">
        <w:rPr>
          <w:highlight w:val="white"/>
        </w:rPr>
        <w:t xml:space="preserve">    Non__integral_bits_expression,</w:t>
      </w:r>
    </w:p>
    <w:p w14:paraId="48449C4D" w14:textId="77777777" w:rsidR="002538D4" w:rsidRPr="002538D4" w:rsidRDefault="002538D4" w:rsidP="002538D4">
      <w:pPr>
        <w:pStyle w:val="Code"/>
        <w:rPr>
          <w:highlight w:val="white"/>
        </w:rPr>
      </w:pPr>
      <w:r w:rsidRPr="002538D4">
        <w:rPr>
          <w:highlight w:val="white"/>
        </w:rPr>
        <w:t xml:space="preserve">    Bits_value_out_of_range,</w:t>
      </w:r>
    </w:p>
    <w:p w14:paraId="0B2D027A" w14:textId="77777777" w:rsidR="002538D4" w:rsidRPr="002538D4" w:rsidRDefault="002538D4" w:rsidP="002538D4">
      <w:pPr>
        <w:pStyle w:val="Code"/>
        <w:rPr>
          <w:highlight w:val="white"/>
        </w:rPr>
      </w:pPr>
      <w:r w:rsidRPr="002538D4">
        <w:rPr>
          <w:highlight w:val="white"/>
        </w:rPr>
        <w:t xml:space="preserve">    Non__positive_array_size,</w:t>
      </w:r>
    </w:p>
    <w:p w14:paraId="58C4C741" w14:textId="77777777" w:rsidR="002538D4" w:rsidRPr="002538D4" w:rsidRDefault="002538D4" w:rsidP="002538D4">
      <w:pPr>
        <w:pStyle w:val="Code"/>
        <w:rPr>
          <w:highlight w:val="white"/>
        </w:rPr>
      </w:pPr>
      <w:r w:rsidRPr="002538D4">
        <w:rPr>
          <w:highlight w:val="white"/>
        </w:rPr>
        <w:t xml:space="preserve">    Non__constant_expression,</w:t>
      </w:r>
    </w:p>
    <w:p w14:paraId="101CE6A7" w14:textId="77777777" w:rsidR="002538D4" w:rsidRPr="002538D4" w:rsidRDefault="002538D4" w:rsidP="002538D4">
      <w:pPr>
        <w:pStyle w:val="Code"/>
        <w:rPr>
          <w:highlight w:val="white"/>
        </w:rPr>
      </w:pPr>
      <w:r w:rsidRPr="002538D4">
        <w:rPr>
          <w:highlight w:val="white"/>
        </w:rPr>
        <w:t xml:space="preserve">    Not_constant_or_static_expression,</w:t>
      </w:r>
    </w:p>
    <w:p w14:paraId="3FC94692" w14:textId="77777777" w:rsidR="002538D4" w:rsidRPr="002538D4" w:rsidRDefault="002538D4" w:rsidP="002538D4">
      <w:pPr>
        <w:pStyle w:val="Code"/>
        <w:rPr>
          <w:highlight w:val="white"/>
        </w:rPr>
      </w:pPr>
      <w:r w:rsidRPr="002538D4">
        <w:rPr>
          <w:highlight w:val="white"/>
        </w:rPr>
        <w:lastRenderedPageBreak/>
        <w:t xml:space="preserve">    An_elliptic_function_must_have_at_least_one_parameter,</w:t>
      </w:r>
    </w:p>
    <w:p w14:paraId="27A527D5" w14:textId="77777777" w:rsidR="002538D4" w:rsidRPr="002538D4" w:rsidRDefault="002538D4" w:rsidP="002538D4">
      <w:pPr>
        <w:pStyle w:val="Code"/>
        <w:rPr>
          <w:highlight w:val="white"/>
        </w:rPr>
      </w:pPr>
      <w:r w:rsidRPr="002538D4">
        <w:rPr>
          <w:highlight w:val="white"/>
        </w:rPr>
        <w:t xml:space="preserve">    A_void_parameter_cannot_be_named,</w:t>
      </w:r>
    </w:p>
    <w:p w14:paraId="05F5D339" w14:textId="77777777" w:rsidR="002538D4" w:rsidRPr="002538D4" w:rsidRDefault="002538D4" w:rsidP="002538D4">
      <w:pPr>
        <w:pStyle w:val="Code"/>
        <w:rPr>
          <w:highlight w:val="white"/>
        </w:rPr>
      </w:pPr>
      <w:r w:rsidRPr="002538D4">
        <w:rPr>
          <w:highlight w:val="white"/>
        </w:rPr>
        <w:t xml:space="preserve">    An_elliptic_function_cannot_have_a_void_parameter,</w:t>
      </w:r>
    </w:p>
    <w:p w14:paraId="42B4F811" w14:textId="77777777" w:rsidR="002538D4" w:rsidRPr="002538D4" w:rsidRDefault="002538D4" w:rsidP="002538D4">
      <w:pPr>
        <w:pStyle w:val="Code"/>
        <w:rPr>
          <w:highlight w:val="white"/>
        </w:rPr>
      </w:pPr>
      <w:r w:rsidRPr="002538D4">
        <w:rPr>
          <w:highlight w:val="white"/>
        </w:rPr>
        <w:t xml:space="preserve">    Invalid_void_parameter,</w:t>
      </w:r>
    </w:p>
    <w:p w14:paraId="339D6D28" w14:textId="77777777" w:rsidR="002538D4" w:rsidRPr="002538D4" w:rsidRDefault="002538D4" w:rsidP="002538D4">
      <w:pPr>
        <w:pStyle w:val="Code"/>
        <w:rPr>
          <w:highlight w:val="white"/>
        </w:rPr>
      </w:pPr>
      <w:r w:rsidRPr="002538D4">
        <w:rPr>
          <w:highlight w:val="white"/>
        </w:rPr>
        <w:t xml:space="preserve">    Parameters_must_have_auto_or_register_storage,</w:t>
      </w:r>
    </w:p>
    <w:p w14:paraId="39716E39" w14:textId="77777777" w:rsidR="002538D4" w:rsidRPr="002538D4" w:rsidRDefault="002538D4" w:rsidP="002538D4">
      <w:pPr>
        <w:pStyle w:val="Code"/>
        <w:rPr>
          <w:highlight w:val="white"/>
        </w:rPr>
      </w:pPr>
      <w:r w:rsidRPr="002538D4">
        <w:rPr>
          <w:highlight w:val="white"/>
        </w:rPr>
        <w:t xml:space="preserve">    If___ifdef____or_ifndef_directive_without_matching_endif,</w:t>
      </w:r>
    </w:p>
    <w:p w14:paraId="4F9E609D" w14:textId="77777777" w:rsidR="002538D4" w:rsidRPr="002538D4" w:rsidRDefault="002538D4" w:rsidP="002538D4">
      <w:pPr>
        <w:pStyle w:val="Code"/>
        <w:rPr>
          <w:highlight w:val="white"/>
        </w:rPr>
      </w:pPr>
      <w:r w:rsidRPr="002538D4">
        <w:rPr>
          <w:highlight w:val="white"/>
        </w:rPr>
        <w:t xml:space="preserve">    Array_of_incomplete_type_not_allowed,</w:t>
      </w:r>
    </w:p>
    <w:p w14:paraId="09ED540F" w14:textId="77777777" w:rsidR="002538D4" w:rsidRPr="002538D4" w:rsidRDefault="002538D4" w:rsidP="002538D4">
      <w:pPr>
        <w:pStyle w:val="Code"/>
        <w:rPr>
          <w:highlight w:val="white"/>
        </w:rPr>
      </w:pPr>
      <w:r w:rsidRPr="002538D4">
        <w:rPr>
          <w:highlight w:val="white"/>
        </w:rPr>
        <w:t xml:space="preserve">    Array_of_function_not_allowed,</w:t>
      </w:r>
    </w:p>
    <w:p w14:paraId="70BE81F0" w14:textId="77777777" w:rsidR="002538D4" w:rsidRPr="002538D4" w:rsidRDefault="002538D4" w:rsidP="002538D4">
      <w:pPr>
        <w:pStyle w:val="Code"/>
        <w:rPr>
          <w:highlight w:val="white"/>
        </w:rPr>
      </w:pPr>
      <w:r w:rsidRPr="002538D4">
        <w:rPr>
          <w:highlight w:val="white"/>
        </w:rPr>
        <w:t xml:space="preserve">    Function_cannot_return_array,</w:t>
      </w:r>
    </w:p>
    <w:p w14:paraId="578BC0C2" w14:textId="77777777" w:rsidR="002538D4" w:rsidRPr="002538D4" w:rsidRDefault="002538D4" w:rsidP="002538D4">
      <w:pPr>
        <w:pStyle w:val="Code"/>
        <w:rPr>
          <w:highlight w:val="white"/>
        </w:rPr>
      </w:pPr>
      <w:r w:rsidRPr="002538D4">
        <w:rPr>
          <w:highlight w:val="white"/>
        </w:rPr>
        <w:t xml:space="preserve">    Function_cannot_return_function,</w:t>
      </w:r>
    </w:p>
    <w:p w14:paraId="276EB3F6" w14:textId="77777777" w:rsidR="002538D4" w:rsidRPr="002538D4" w:rsidRDefault="002538D4" w:rsidP="002538D4">
      <w:pPr>
        <w:pStyle w:val="Code"/>
        <w:rPr>
          <w:highlight w:val="white"/>
        </w:rPr>
      </w:pPr>
      <w:r w:rsidRPr="002538D4">
        <w:rPr>
          <w:highlight w:val="white"/>
        </w:rPr>
        <w:t xml:space="preserve">    Duplicate_name_in_parameter_list,</w:t>
      </w:r>
    </w:p>
    <w:p w14:paraId="5CFAA3E8" w14:textId="77777777" w:rsidR="002538D4" w:rsidRPr="002538D4" w:rsidRDefault="002538D4" w:rsidP="002538D4">
      <w:pPr>
        <w:pStyle w:val="Code"/>
        <w:rPr>
          <w:highlight w:val="white"/>
        </w:rPr>
      </w:pPr>
      <w:r w:rsidRPr="002538D4">
        <w:rPr>
          <w:highlight w:val="white"/>
        </w:rPr>
        <w:t xml:space="preserve">    Syntax_error,</w:t>
      </w:r>
    </w:p>
    <w:p w14:paraId="166ED652" w14:textId="77777777" w:rsidR="002538D4" w:rsidRPr="002538D4" w:rsidRDefault="002538D4" w:rsidP="002538D4">
      <w:pPr>
        <w:pStyle w:val="Code"/>
        <w:rPr>
          <w:highlight w:val="white"/>
        </w:rPr>
      </w:pPr>
      <w:r w:rsidRPr="002538D4">
        <w:rPr>
          <w:highlight w:val="white"/>
        </w:rPr>
        <w:t xml:space="preserve">    Invalid_octal_sequence,</w:t>
      </w:r>
    </w:p>
    <w:p w14:paraId="3520D5DE" w14:textId="77777777" w:rsidR="002538D4" w:rsidRPr="002538D4" w:rsidRDefault="002538D4" w:rsidP="002538D4">
      <w:pPr>
        <w:pStyle w:val="Code"/>
        <w:rPr>
          <w:highlight w:val="white"/>
        </w:rPr>
      </w:pPr>
      <w:r w:rsidRPr="002538D4">
        <w:rPr>
          <w:highlight w:val="white"/>
        </w:rPr>
        <w:t xml:space="preserve">    Invalid_char_sequence,</w:t>
      </w:r>
    </w:p>
    <w:p w14:paraId="47B96377" w14:textId="77777777" w:rsidR="002538D4" w:rsidRPr="002538D4" w:rsidRDefault="002538D4" w:rsidP="002538D4">
      <w:pPr>
        <w:pStyle w:val="Code"/>
        <w:rPr>
          <w:highlight w:val="white"/>
        </w:rPr>
      </w:pPr>
      <w:r w:rsidRPr="002538D4">
        <w:rPr>
          <w:highlight w:val="white"/>
        </w:rPr>
        <w:t xml:space="preserve">    Non__integral_expression,</w:t>
      </w:r>
    </w:p>
    <w:p w14:paraId="2E29A074" w14:textId="77777777" w:rsidR="002538D4" w:rsidRPr="002538D4" w:rsidRDefault="002538D4" w:rsidP="002538D4">
      <w:pPr>
        <w:pStyle w:val="Code"/>
        <w:rPr>
          <w:highlight w:val="white"/>
        </w:rPr>
      </w:pPr>
      <w:r w:rsidRPr="002538D4">
        <w:rPr>
          <w:highlight w:val="white"/>
        </w:rPr>
        <w:t xml:space="preserve">    Not_assignable,</w:t>
      </w:r>
    </w:p>
    <w:p w14:paraId="0DFD3BEA" w14:textId="77777777" w:rsidR="002538D4" w:rsidRPr="002538D4" w:rsidRDefault="002538D4" w:rsidP="002538D4">
      <w:pPr>
        <w:pStyle w:val="Code"/>
        <w:rPr>
          <w:highlight w:val="white"/>
        </w:rPr>
      </w:pPr>
      <w:r w:rsidRPr="002538D4">
        <w:rPr>
          <w:highlight w:val="white"/>
        </w:rPr>
        <w:t xml:space="preserve">    Invalid_type_in_bitwise_expression,</w:t>
      </w:r>
    </w:p>
    <w:p w14:paraId="46F03535" w14:textId="77777777" w:rsidR="002538D4" w:rsidRPr="002538D4" w:rsidRDefault="002538D4" w:rsidP="002538D4">
      <w:pPr>
        <w:pStyle w:val="Code"/>
        <w:rPr>
          <w:highlight w:val="white"/>
        </w:rPr>
      </w:pPr>
      <w:r w:rsidRPr="002538D4">
        <w:rPr>
          <w:highlight w:val="white"/>
        </w:rPr>
        <w:t xml:space="preserve">    Invalid_type_in_shift_expression,</w:t>
      </w:r>
    </w:p>
    <w:p w14:paraId="08360ABF" w14:textId="77777777" w:rsidR="002538D4" w:rsidRPr="002538D4" w:rsidRDefault="002538D4" w:rsidP="002538D4">
      <w:pPr>
        <w:pStyle w:val="Code"/>
        <w:rPr>
          <w:highlight w:val="white"/>
        </w:rPr>
      </w:pPr>
      <w:r w:rsidRPr="002538D4">
        <w:rPr>
          <w:highlight w:val="white"/>
        </w:rPr>
        <w:t xml:space="preserve">    Pointer_to_void,</w:t>
      </w:r>
    </w:p>
    <w:p w14:paraId="1C4708B9" w14:textId="77777777" w:rsidR="002538D4" w:rsidRPr="002538D4" w:rsidRDefault="002538D4" w:rsidP="002538D4">
      <w:pPr>
        <w:pStyle w:val="Code"/>
        <w:rPr>
          <w:highlight w:val="white"/>
        </w:rPr>
      </w:pPr>
      <w:r w:rsidRPr="002538D4">
        <w:rPr>
          <w:highlight w:val="white"/>
        </w:rPr>
        <w:t xml:space="preserve">    Invalid_type_in_expression,</w:t>
      </w:r>
    </w:p>
    <w:p w14:paraId="6C2651AF" w14:textId="77777777" w:rsidR="002538D4" w:rsidRPr="002538D4" w:rsidRDefault="002538D4" w:rsidP="002538D4">
      <w:pPr>
        <w:pStyle w:val="Code"/>
        <w:rPr>
          <w:highlight w:val="white"/>
        </w:rPr>
      </w:pPr>
      <w:r w:rsidRPr="002538D4">
        <w:rPr>
          <w:highlight w:val="white"/>
        </w:rPr>
        <w:t xml:space="preserve">    Invalid_types_in_addition_expression,</w:t>
      </w:r>
    </w:p>
    <w:p w14:paraId="1518946C" w14:textId="77777777" w:rsidR="002538D4" w:rsidRPr="002538D4" w:rsidRDefault="002538D4" w:rsidP="002538D4">
      <w:pPr>
        <w:pStyle w:val="Code"/>
        <w:rPr>
          <w:highlight w:val="white"/>
        </w:rPr>
      </w:pPr>
      <w:r w:rsidRPr="002538D4">
        <w:rPr>
          <w:highlight w:val="white"/>
        </w:rPr>
        <w:t xml:space="preserve">    Invalid_types_in_subtraction_expression,</w:t>
      </w:r>
    </w:p>
    <w:p w14:paraId="6B02B1CC" w14:textId="77777777" w:rsidR="002538D4" w:rsidRPr="002538D4" w:rsidRDefault="002538D4" w:rsidP="002538D4">
      <w:pPr>
        <w:pStyle w:val="Code"/>
        <w:rPr>
          <w:highlight w:val="white"/>
        </w:rPr>
      </w:pPr>
      <w:r w:rsidRPr="002538D4">
        <w:rPr>
          <w:highlight w:val="white"/>
        </w:rPr>
        <w:t xml:space="preserve">    Non__arithmetic_expression,</w:t>
      </w:r>
    </w:p>
    <w:p w14:paraId="616BD2A6" w14:textId="77777777" w:rsidR="002538D4" w:rsidRPr="002538D4" w:rsidRDefault="002538D4" w:rsidP="002538D4">
      <w:pPr>
        <w:pStyle w:val="Code"/>
        <w:rPr>
          <w:highlight w:val="white"/>
        </w:rPr>
      </w:pPr>
      <w:r w:rsidRPr="002538D4">
        <w:rPr>
          <w:highlight w:val="white"/>
        </w:rPr>
        <w:t xml:space="preserve">    Register_storage_not_allowed_in_sizof_expression,</w:t>
      </w:r>
    </w:p>
    <w:p w14:paraId="007D07BF" w14:textId="77777777" w:rsidR="002538D4" w:rsidRPr="002538D4" w:rsidRDefault="002538D4" w:rsidP="002538D4">
      <w:pPr>
        <w:pStyle w:val="Code"/>
        <w:rPr>
          <w:highlight w:val="white"/>
        </w:rPr>
      </w:pPr>
      <w:r w:rsidRPr="002538D4">
        <w:rPr>
          <w:highlight w:val="white"/>
        </w:rPr>
        <w:t xml:space="preserve">    Sizeof_applied_to_function_not_allowed,</w:t>
      </w:r>
    </w:p>
    <w:p w14:paraId="579ECAE8" w14:textId="77777777" w:rsidR="002538D4" w:rsidRPr="002538D4" w:rsidRDefault="002538D4" w:rsidP="002538D4">
      <w:pPr>
        <w:pStyle w:val="Code"/>
        <w:rPr>
          <w:highlight w:val="white"/>
        </w:rPr>
      </w:pPr>
      <w:r w:rsidRPr="002538D4">
        <w:rPr>
          <w:highlight w:val="white"/>
        </w:rPr>
        <w:t xml:space="preserve">    Sizeof_applied_to_bitfield_not_allowed,</w:t>
      </w:r>
    </w:p>
    <w:p w14:paraId="01DAF9AF" w14:textId="77777777" w:rsidR="002538D4" w:rsidRPr="002538D4" w:rsidRDefault="002538D4" w:rsidP="002538D4">
      <w:pPr>
        <w:pStyle w:val="Code"/>
        <w:rPr>
          <w:highlight w:val="white"/>
        </w:rPr>
      </w:pPr>
      <w:r w:rsidRPr="002538D4">
        <w:rPr>
          <w:highlight w:val="white"/>
        </w:rPr>
        <w:t xml:space="preserve">    Not_addressable,</w:t>
      </w:r>
    </w:p>
    <w:p w14:paraId="48A94D85" w14:textId="77777777" w:rsidR="002538D4" w:rsidRPr="002538D4" w:rsidRDefault="002538D4" w:rsidP="002538D4">
      <w:pPr>
        <w:pStyle w:val="Code"/>
        <w:rPr>
          <w:highlight w:val="white"/>
        </w:rPr>
      </w:pPr>
      <w:r w:rsidRPr="002538D4">
        <w:rPr>
          <w:highlight w:val="white"/>
        </w:rPr>
        <w:t xml:space="preserve">    Invalid_address_of_register_storage,</w:t>
      </w:r>
    </w:p>
    <w:p w14:paraId="220FC1D6" w14:textId="77777777" w:rsidR="002538D4" w:rsidRPr="002538D4" w:rsidRDefault="002538D4" w:rsidP="002538D4">
      <w:pPr>
        <w:pStyle w:val="Code"/>
        <w:rPr>
          <w:highlight w:val="white"/>
        </w:rPr>
      </w:pPr>
      <w:r w:rsidRPr="002538D4">
        <w:rPr>
          <w:highlight w:val="white"/>
        </w:rPr>
        <w:t xml:space="preserve">    Invalid_dereference_of_non__pointer,</w:t>
      </w:r>
    </w:p>
    <w:p w14:paraId="518BE30B" w14:textId="77777777" w:rsidR="002538D4" w:rsidRPr="002538D4" w:rsidRDefault="002538D4" w:rsidP="002538D4">
      <w:pPr>
        <w:pStyle w:val="Code"/>
        <w:rPr>
          <w:highlight w:val="white"/>
        </w:rPr>
      </w:pPr>
      <w:r w:rsidRPr="002538D4">
        <w:rPr>
          <w:highlight w:val="white"/>
        </w:rPr>
        <w:t xml:space="preserve">    Not_a_pointer_in_arrow_expression,</w:t>
      </w:r>
    </w:p>
    <w:p w14:paraId="7E91EE97" w14:textId="77777777" w:rsidR="002538D4" w:rsidRPr="002538D4" w:rsidRDefault="002538D4" w:rsidP="002538D4">
      <w:pPr>
        <w:pStyle w:val="Code"/>
        <w:rPr>
          <w:highlight w:val="white"/>
        </w:rPr>
      </w:pPr>
      <w:r w:rsidRPr="002538D4">
        <w:rPr>
          <w:highlight w:val="white"/>
        </w:rPr>
        <w:t xml:space="preserve">    Not_a_pointer_to_a_struct_or_union_in_arrow_expression,</w:t>
      </w:r>
    </w:p>
    <w:p w14:paraId="3F7B0FA4" w14:textId="77777777" w:rsidR="002538D4" w:rsidRPr="002538D4" w:rsidRDefault="002538D4" w:rsidP="002538D4">
      <w:pPr>
        <w:pStyle w:val="Code"/>
        <w:rPr>
          <w:highlight w:val="white"/>
        </w:rPr>
      </w:pPr>
      <w:r w:rsidRPr="002538D4">
        <w:rPr>
          <w:highlight w:val="white"/>
        </w:rPr>
        <w:t xml:space="preserve">    Unknown_member_in_arrow_expression,</w:t>
      </w:r>
    </w:p>
    <w:p w14:paraId="6F13D8EC" w14:textId="77777777" w:rsidR="002538D4" w:rsidRPr="002538D4" w:rsidRDefault="002538D4" w:rsidP="002538D4">
      <w:pPr>
        <w:pStyle w:val="Code"/>
        <w:rPr>
          <w:highlight w:val="white"/>
        </w:rPr>
      </w:pPr>
      <w:r w:rsidRPr="002538D4">
        <w:rPr>
          <w:highlight w:val="white"/>
        </w:rPr>
        <w:t xml:space="preserve">    Invalid_type_in_increment_expression,</w:t>
      </w:r>
    </w:p>
    <w:p w14:paraId="6775C779" w14:textId="77777777" w:rsidR="002538D4" w:rsidRPr="002538D4" w:rsidRDefault="002538D4" w:rsidP="002538D4">
      <w:pPr>
        <w:pStyle w:val="Code"/>
        <w:rPr>
          <w:highlight w:val="white"/>
        </w:rPr>
      </w:pPr>
      <w:r w:rsidRPr="002538D4">
        <w:rPr>
          <w:highlight w:val="white"/>
        </w:rPr>
        <w:t xml:space="preserve">    Not_a_struct_or_union_in_dot_expression,</w:t>
      </w:r>
    </w:p>
    <w:p w14:paraId="2C7262F8" w14:textId="77777777" w:rsidR="002538D4" w:rsidRPr="002538D4" w:rsidRDefault="002538D4" w:rsidP="002538D4">
      <w:pPr>
        <w:pStyle w:val="Code"/>
        <w:rPr>
          <w:highlight w:val="white"/>
        </w:rPr>
      </w:pPr>
      <w:r w:rsidRPr="002538D4">
        <w:rPr>
          <w:highlight w:val="white"/>
        </w:rPr>
        <w:t xml:space="preserve">    Unknown_member_in_dot_expression,</w:t>
      </w:r>
    </w:p>
    <w:p w14:paraId="3B4BA128" w14:textId="77777777" w:rsidR="002538D4" w:rsidRPr="002538D4" w:rsidRDefault="002538D4" w:rsidP="002538D4">
      <w:pPr>
        <w:pStyle w:val="Code"/>
        <w:rPr>
          <w:highlight w:val="white"/>
        </w:rPr>
      </w:pPr>
      <w:r w:rsidRPr="002538D4">
        <w:rPr>
          <w:highlight w:val="white"/>
        </w:rPr>
        <w:t xml:space="preserve">    Invalid_type_in_index_expression,</w:t>
      </w:r>
    </w:p>
    <w:p w14:paraId="5F7245EF" w14:textId="77777777" w:rsidR="002538D4" w:rsidRPr="002538D4" w:rsidRDefault="002538D4" w:rsidP="002538D4">
      <w:pPr>
        <w:pStyle w:val="Code"/>
        <w:rPr>
          <w:highlight w:val="white"/>
        </w:rPr>
      </w:pPr>
      <w:r w:rsidRPr="002538D4">
        <w:rPr>
          <w:highlight w:val="white"/>
        </w:rPr>
        <w:t xml:space="preserve">    Too_few_actual_parameters_in_function_call,</w:t>
      </w:r>
    </w:p>
    <w:p w14:paraId="3DF1C9D3" w14:textId="77777777" w:rsidR="002538D4" w:rsidRPr="002538D4" w:rsidRDefault="002538D4" w:rsidP="002538D4">
      <w:pPr>
        <w:pStyle w:val="Code"/>
        <w:rPr>
          <w:highlight w:val="white"/>
        </w:rPr>
      </w:pPr>
      <w:r w:rsidRPr="002538D4">
        <w:rPr>
          <w:highlight w:val="white"/>
        </w:rPr>
        <w:t xml:space="preserve">    Too_many_parameters_in_function_call,</w:t>
      </w:r>
    </w:p>
    <w:p w14:paraId="7FD881FC" w14:textId="77777777" w:rsidR="002538D4" w:rsidRPr="002538D4" w:rsidRDefault="002538D4" w:rsidP="002538D4">
      <w:pPr>
        <w:pStyle w:val="Code"/>
        <w:rPr>
          <w:highlight w:val="white"/>
        </w:rPr>
      </w:pPr>
      <w:r w:rsidRPr="002538D4">
        <w:rPr>
          <w:highlight w:val="white"/>
        </w:rPr>
        <w:t xml:space="preserve">    Unknown_name,</w:t>
      </w:r>
    </w:p>
    <w:p w14:paraId="2FFF94B0" w14:textId="77777777" w:rsidR="002538D4" w:rsidRPr="002538D4" w:rsidRDefault="002538D4" w:rsidP="002538D4">
      <w:pPr>
        <w:pStyle w:val="Code"/>
        <w:rPr>
          <w:highlight w:val="white"/>
        </w:rPr>
      </w:pPr>
      <w:r w:rsidRPr="002538D4">
        <w:rPr>
          <w:highlight w:val="white"/>
        </w:rPr>
        <w:t xml:space="preserve">    Unknown_name____assuming_function_returning_int,</w:t>
      </w:r>
    </w:p>
    <w:p w14:paraId="7AF7EC64" w14:textId="77777777" w:rsidR="002538D4" w:rsidRPr="002538D4" w:rsidRDefault="002538D4" w:rsidP="002538D4">
      <w:pPr>
        <w:pStyle w:val="Code"/>
        <w:rPr>
          <w:highlight w:val="white"/>
        </w:rPr>
      </w:pPr>
      <w:r w:rsidRPr="002538D4">
        <w:rPr>
          <w:highlight w:val="white"/>
        </w:rPr>
        <w:t xml:space="preserve">    Too_many_initializers,</w:t>
      </w:r>
    </w:p>
    <w:p w14:paraId="1434AAF9" w14:textId="77777777" w:rsidR="002538D4" w:rsidRPr="002538D4" w:rsidRDefault="002538D4" w:rsidP="002538D4">
      <w:pPr>
        <w:pStyle w:val="Code"/>
        <w:rPr>
          <w:highlight w:val="white"/>
        </w:rPr>
      </w:pPr>
      <w:r w:rsidRPr="002538D4">
        <w:rPr>
          <w:highlight w:val="white"/>
        </w:rPr>
        <w:t xml:space="preserve">    Duplicate_global_name,</w:t>
      </w:r>
    </w:p>
    <w:p w14:paraId="438FC2A3" w14:textId="77777777" w:rsidR="002538D4" w:rsidRPr="002538D4" w:rsidRDefault="002538D4" w:rsidP="002538D4">
      <w:pPr>
        <w:pStyle w:val="Code"/>
        <w:rPr>
          <w:highlight w:val="white"/>
        </w:rPr>
      </w:pPr>
      <w:r w:rsidRPr="002538D4">
        <w:rPr>
          <w:highlight w:val="white"/>
        </w:rPr>
        <w:t xml:space="preserve">    Missing_external_function,</w:t>
      </w:r>
    </w:p>
    <w:p w14:paraId="7D2AB92F" w14:textId="77777777" w:rsidR="002538D4" w:rsidRPr="002538D4" w:rsidRDefault="002538D4" w:rsidP="002538D4">
      <w:pPr>
        <w:pStyle w:val="Code"/>
        <w:rPr>
          <w:highlight w:val="white"/>
        </w:rPr>
      </w:pPr>
      <w:r w:rsidRPr="002538D4">
        <w:rPr>
          <w:highlight w:val="white"/>
        </w:rPr>
        <w:t xml:space="preserve">    Reached_the_end_of_a_non__void_function,</w:t>
      </w:r>
    </w:p>
    <w:p w14:paraId="6B0F3556" w14:textId="77777777" w:rsidR="002538D4" w:rsidRPr="002538D4" w:rsidRDefault="002538D4" w:rsidP="002538D4">
      <w:pPr>
        <w:pStyle w:val="Code"/>
        <w:rPr>
          <w:highlight w:val="white"/>
        </w:rPr>
      </w:pPr>
      <w:r w:rsidRPr="002538D4">
        <w:rPr>
          <w:highlight w:val="white"/>
        </w:rPr>
        <w:t xml:space="preserve">    Floating_stack_overflow,</w:t>
      </w:r>
    </w:p>
    <w:p w14:paraId="417E086C" w14:textId="77777777" w:rsidR="002538D4" w:rsidRPr="002538D4" w:rsidRDefault="002538D4" w:rsidP="002538D4">
      <w:pPr>
        <w:pStyle w:val="Code"/>
        <w:rPr>
          <w:highlight w:val="white"/>
        </w:rPr>
      </w:pPr>
      <w:r w:rsidRPr="002538D4">
        <w:rPr>
          <w:highlight w:val="white"/>
        </w:rPr>
        <w:t xml:space="preserve">    Unbalanced_if_and_endif_directive_structure,</w:t>
      </w:r>
    </w:p>
    <w:p w14:paraId="1B15EB88" w14:textId="77777777" w:rsidR="002538D4" w:rsidRPr="002538D4" w:rsidRDefault="002538D4" w:rsidP="002538D4">
      <w:pPr>
        <w:pStyle w:val="Code"/>
        <w:rPr>
          <w:highlight w:val="white"/>
        </w:rPr>
      </w:pPr>
      <w:r w:rsidRPr="002538D4">
        <w:rPr>
          <w:highlight w:val="white"/>
        </w:rPr>
        <w:t xml:space="preserve">    Invalid_line_number,</w:t>
      </w:r>
    </w:p>
    <w:p w14:paraId="32F98125" w14:textId="77777777" w:rsidR="002538D4" w:rsidRPr="002538D4" w:rsidRDefault="002538D4" w:rsidP="002538D4">
      <w:pPr>
        <w:pStyle w:val="Code"/>
        <w:rPr>
          <w:highlight w:val="white"/>
        </w:rPr>
      </w:pPr>
      <w:r w:rsidRPr="002538D4">
        <w:rPr>
          <w:highlight w:val="white"/>
        </w:rPr>
        <w:t xml:space="preserve">    Invalid_preprocessor_directive,</w:t>
      </w:r>
    </w:p>
    <w:p w14:paraId="28DC3FE2" w14:textId="77777777" w:rsidR="002538D4" w:rsidRPr="002538D4" w:rsidRDefault="002538D4" w:rsidP="002538D4">
      <w:pPr>
        <w:pStyle w:val="Code"/>
        <w:rPr>
          <w:highlight w:val="white"/>
        </w:rPr>
      </w:pPr>
      <w:r w:rsidRPr="002538D4">
        <w:rPr>
          <w:highlight w:val="white"/>
        </w:rPr>
        <w:t xml:space="preserve">    Repeted_include_statement,</w:t>
      </w:r>
    </w:p>
    <w:p w14:paraId="248B99F8" w14:textId="77777777" w:rsidR="002538D4" w:rsidRPr="002538D4" w:rsidRDefault="002538D4" w:rsidP="002538D4">
      <w:pPr>
        <w:pStyle w:val="Code"/>
        <w:rPr>
          <w:highlight w:val="white"/>
        </w:rPr>
      </w:pPr>
      <w:r w:rsidRPr="002538D4">
        <w:rPr>
          <w:highlight w:val="white"/>
        </w:rPr>
        <w:t xml:space="preserve">    Defined_twice,</w:t>
      </w:r>
    </w:p>
    <w:p w14:paraId="1A9E82E8" w14:textId="77777777" w:rsidR="002538D4" w:rsidRPr="002538D4" w:rsidRDefault="002538D4" w:rsidP="002538D4">
      <w:pPr>
        <w:pStyle w:val="Code"/>
        <w:rPr>
          <w:highlight w:val="white"/>
        </w:rPr>
      </w:pPr>
      <w:r w:rsidRPr="002538D4">
        <w:rPr>
          <w:highlight w:val="white"/>
        </w:rPr>
        <w:t xml:space="preserve">    Non__void_return_from_void_function,</w:t>
      </w:r>
    </w:p>
    <w:p w14:paraId="4E10C084" w14:textId="77777777" w:rsidR="002538D4" w:rsidRPr="002538D4" w:rsidRDefault="002538D4" w:rsidP="002538D4">
      <w:pPr>
        <w:pStyle w:val="Code"/>
        <w:rPr>
          <w:highlight w:val="white"/>
        </w:rPr>
      </w:pPr>
      <w:r w:rsidRPr="002538D4">
        <w:rPr>
          <w:highlight w:val="white"/>
        </w:rPr>
        <w:t xml:space="preserve">    Void_returned_from_non__void_function,</w:t>
      </w:r>
    </w:p>
    <w:p w14:paraId="73B677AB" w14:textId="77777777" w:rsidR="002538D4" w:rsidRPr="002538D4" w:rsidRDefault="002538D4" w:rsidP="002538D4">
      <w:pPr>
        <w:pStyle w:val="Code"/>
        <w:rPr>
          <w:highlight w:val="white"/>
        </w:rPr>
      </w:pPr>
      <w:r w:rsidRPr="002538D4">
        <w:rPr>
          <w:highlight w:val="white"/>
        </w:rPr>
        <w:t xml:space="preserve">    Invalid_define_directive,</w:t>
      </w:r>
    </w:p>
    <w:p w14:paraId="3A19D4A8" w14:textId="77777777" w:rsidR="002538D4" w:rsidRPr="002538D4" w:rsidRDefault="002538D4" w:rsidP="002538D4">
      <w:pPr>
        <w:pStyle w:val="Code"/>
        <w:rPr>
          <w:highlight w:val="white"/>
        </w:rPr>
      </w:pPr>
      <w:r w:rsidRPr="002538D4">
        <w:rPr>
          <w:highlight w:val="white"/>
        </w:rPr>
        <w:t xml:space="preserve">    Invalid_macro_definitializerion,</w:t>
      </w:r>
    </w:p>
    <w:p w14:paraId="0BFFFC7D" w14:textId="77777777" w:rsidR="002538D4" w:rsidRPr="002538D4" w:rsidRDefault="002538D4" w:rsidP="002538D4">
      <w:pPr>
        <w:pStyle w:val="Code"/>
        <w:rPr>
          <w:highlight w:val="white"/>
        </w:rPr>
      </w:pPr>
      <w:r w:rsidRPr="002538D4">
        <w:rPr>
          <w:highlight w:val="white"/>
        </w:rPr>
        <w:t xml:space="preserve">    Repeated_macro_parameter,</w:t>
      </w:r>
    </w:p>
    <w:p w14:paraId="7685F783" w14:textId="77777777" w:rsidR="002538D4" w:rsidRPr="002538D4" w:rsidRDefault="002538D4" w:rsidP="002538D4">
      <w:pPr>
        <w:pStyle w:val="Code"/>
        <w:rPr>
          <w:highlight w:val="white"/>
        </w:rPr>
      </w:pPr>
      <w:r w:rsidRPr="002538D4">
        <w:rPr>
          <w:highlight w:val="white"/>
        </w:rPr>
        <w:t xml:space="preserve">    Mixing_signed_and_unsigned_types,</w:t>
      </w:r>
    </w:p>
    <w:p w14:paraId="0C754DF6" w14:textId="77777777" w:rsidR="002538D4" w:rsidRPr="002538D4" w:rsidRDefault="002538D4" w:rsidP="002538D4">
      <w:pPr>
        <w:pStyle w:val="Code"/>
        <w:rPr>
          <w:highlight w:val="white"/>
        </w:rPr>
      </w:pPr>
      <w:r w:rsidRPr="002538D4">
        <w:rPr>
          <w:highlight w:val="white"/>
        </w:rPr>
        <w:t xml:space="preserve">    Invalid_macro_redefinitializerion,</w:t>
      </w:r>
    </w:p>
    <w:p w14:paraId="0B3C831A" w14:textId="77777777" w:rsidR="002538D4" w:rsidRPr="002538D4" w:rsidRDefault="002538D4" w:rsidP="002538D4">
      <w:pPr>
        <w:pStyle w:val="Code"/>
        <w:rPr>
          <w:highlight w:val="white"/>
        </w:rPr>
      </w:pPr>
      <w:r w:rsidRPr="002538D4">
        <w:rPr>
          <w:highlight w:val="white"/>
        </w:rPr>
        <w:lastRenderedPageBreak/>
        <w:t xml:space="preserve">    Invalid_undef_directive,</w:t>
      </w:r>
    </w:p>
    <w:p w14:paraId="2B7E40C8" w14:textId="77777777" w:rsidR="002538D4" w:rsidRPr="002538D4" w:rsidRDefault="002538D4" w:rsidP="002538D4">
      <w:pPr>
        <w:pStyle w:val="Code"/>
        <w:rPr>
          <w:highlight w:val="white"/>
        </w:rPr>
      </w:pPr>
      <w:r w:rsidRPr="002538D4">
        <w:rPr>
          <w:highlight w:val="white"/>
        </w:rPr>
        <w:t xml:space="preserve">    Macro_not_defined,</w:t>
      </w:r>
    </w:p>
    <w:p w14:paraId="2588054F" w14:textId="77777777" w:rsidR="002538D4" w:rsidRPr="002538D4" w:rsidRDefault="002538D4" w:rsidP="002538D4">
      <w:pPr>
        <w:pStyle w:val="Code"/>
        <w:rPr>
          <w:highlight w:val="white"/>
        </w:rPr>
      </w:pPr>
      <w:r w:rsidRPr="002538D4">
        <w:rPr>
          <w:highlight w:val="white"/>
        </w:rPr>
        <w:t xml:space="preserve">    Preprocessor_parser,</w:t>
      </w:r>
    </w:p>
    <w:p w14:paraId="6E407A91" w14:textId="77777777" w:rsidR="002538D4" w:rsidRPr="002538D4" w:rsidRDefault="002538D4" w:rsidP="002538D4">
      <w:pPr>
        <w:pStyle w:val="Code"/>
        <w:rPr>
          <w:highlight w:val="white"/>
        </w:rPr>
      </w:pPr>
      <w:r w:rsidRPr="002538D4">
        <w:rPr>
          <w:highlight w:val="white"/>
        </w:rPr>
        <w:t xml:space="preserve">    Elif_directive_without_preceeding_if____ifdef____or_ifndef_directive,</w:t>
      </w:r>
    </w:p>
    <w:p w14:paraId="3AAB08D5" w14:textId="77777777" w:rsidR="002538D4" w:rsidRPr="002538D4" w:rsidRDefault="002538D4" w:rsidP="002538D4">
      <w:pPr>
        <w:pStyle w:val="Code"/>
        <w:rPr>
          <w:highlight w:val="white"/>
        </w:rPr>
      </w:pPr>
      <w:r w:rsidRPr="002538D4">
        <w:rPr>
          <w:highlight w:val="white"/>
        </w:rPr>
        <w:t xml:space="preserve">    Elif_directive_following_else_directive,</w:t>
      </w:r>
    </w:p>
    <w:p w14:paraId="4E7EAC78" w14:textId="77777777" w:rsidR="002538D4" w:rsidRPr="002538D4" w:rsidRDefault="002538D4" w:rsidP="002538D4">
      <w:pPr>
        <w:pStyle w:val="Code"/>
        <w:rPr>
          <w:highlight w:val="white"/>
        </w:rPr>
      </w:pPr>
      <w:r w:rsidRPr="002538D4">
        <w:rPr>
          <w:highlight w:val="white"/>
        </w:rPr>
        <w:t xml:space="preserve">    Else_directive_without_preceeding_if____ifdef____or_ifndef_directive,</w:t>
      </w:r>
    </w:p>
    <w:p w14:paraId="6CAB504E" w14:textId="77777777" w:rsidR="002538D4" w:rsidRPr="002538D4" w:rsidRDefault="002538D4" w:rsidP="002538D4">
      <w:pPr>
        <w:pStyle w:val="Code"/>
        <w:rPr>
          <w:highlight w:val="white"/>
        </w:rPr>
      </w:pPr>
      <w:r w:rsidRPr="002538D4">
        <w:rPr>
          <w:highlight w:val="white"/>
        </w:rPr>
        <w:t xml:space="preserve">    Else_directive_after_else_directive,</w:t>
      </w:r>
    </w:p>
    <w:p w14:paraId="0334C2F1" w14:textId="77777777" w:rsidR="002538D4" w:rsidRPr="002538D4" w:rsidRDefault="002538D4" w:rsidP="002538D4">
      <w:pPr>
        <w:pStyle w:val="Code"/>
        <w:rPr>
          <w:highlight w:val="white"/>
        </w:rPr>
      </w:pPr>
      <w:r w:rsidRPr="002538D4">
        <w:rPr>
          <w:highlight w:val="white"/>
        </w:rPr>
        <w:t xml:space="preserve">    Endif_directive_without_preceeding_if____ifdef____or_ifndef_directive,</w:t>
      </w:r>
    </w:p>
    <w:p w14:paraId="1A273BBE" w14:textId="77777777" w:rsidR="002538D4" w:rsidRPr="002538D4" w:rsidRDefault="002538D4" w:rsidP="002538D4">
      <w:pPr>
        <w:pStyle w:val="Code"/>
        <w:rPr>
          <w:highlight w:val="white"/>
        </w:rPr>
      </w:pPr>
      <w:r w:rsidRPr="002538D4">
        <w:rPr>
          <w:highlight w:val="white"/>
        </w:rPr>
        <w:t xml:space="preserve">    Invalid_end_of_macro_call,</w:t>
      </w:r>
    </w:p>
    <w:p w14:paraId="6E2BB799" w14:textId="77777777" w:rsidR="002538D4" w:rsidRPr="002538D4" w:rsidRDefault="002538D4" w:rsidP="002538D4">
      <w:pPr>
        <w:pStyle w:val="Code"/>
        <w:rPr>
          <w:highlight w:val="white"/>
        </w:rPr>
      </w:pPr>
      <w:r w:rsidRPr="002538D4">
        <w:rPr>
          <w:highlight w:val="white"/>
        </w:rPr>
        <w:t xml:space="preserve">    Empty_macro_parameter,</w:t>
      </w:r>
    </w:p>
    <w:p w14:paraId="1E2F55AE" w14:textId="77777777" w:rsidR="002538D4" w:rsidRPr="002538D4" w:rsidRDefault="002538D4" w:rsidP="002538D4">
      <w:pPr>
        <w:pStyle w:val="Code"/>
        <w:rPr>
          <w:highlight w:val="white"/>
        </w:rPr>
      </w:pPr>
      <w:r w:rsidRPr="002538D4">
        <w:rPr>
          <w:highlight w:val="white"/>
        </w:rPr>
        <w:t xml:space="preserve">    Empty_macro_parameter_list,</w:t>
      </w:r>
    </w:p>
    <w:p w14:paraId="18F6B9AC" w14:textId="77777777" w:rsidR="002538D4" w:rsidRPr="002538D4" w:rsidRDefault="002538D4" w:rsidP="002538D4">
      <w:pPr>
        <w:pStyle w:val="Code"/>
        <w:rPr>
          <w:highlight w:val="white"/>
        </w:rPr>
      </w:pPr>
      <w:r w:rsidRPr="002538D4">
        <w:rPr>
          <w:highlight w:val="white"/>
        </w:rPr>
        <w:t xml:space="preserve">    Invalid_number_of_parameters_in_macro_call,</w:t>
      </w:r>
    </w:p>
    <w:p w14:paraId="4C3DBD92" w14:textId="77777777" w:rsidR="002538D4" w:rsidRPr="002538D4" w:rsidRDefault="002538D4" w:rsidP="002538D4">
      <w:pPr>
        <w:pStyle w:val="Code"/>
        <w:rPr>
          <w:highlight w:val="white"/>
        </w:rPr>
      </w:pPr>
      <w:r w:rsidRPr="002538D4">
        <w:rPr>
          <w:highlight w:val="white"/>
        </w:rPr>
        <w:t xml:space="preserve">    Unknown_character,</w:t>
      </w:r>
    </w:p>
    <w:p w14:paraId="779E6BD1" w14:textId="77777777" w:rsidR="002538D4" w:rsidRPr="002538D4" w:rsidRDefault="002538D4" w:rsidP="002538D4">
      <w:pPr>
        <w:pStyle w:val="Code"/>
        <w:rPr>
          <w:highlight w:val="white"/>
        </w:rPr>
      </w:pPr>
      <w:r w:rsidRPr="002538D4">
        <w:rPr>
          <w:highlight w:val="white"/>
        </w:rPr>
        <w:t xml:space="preserve">    Function_missing_in_linking,</w:t>
      </w:r>
    </w:p>
    <w:p w14:paraId="139B32B4" w14:textId="77777777" w:rsidR="002538D4" w:rsidRPr="002538D4" w:rsidRDefault="002538D4" w:rsidP="002538D4">
      <w:pPr>
        <w:pStyle w:val="Code"/>
        <w:rPr>
          <w:highlight w:val="white"/>
        </w:rPr>
      </w:pPr>
      <w:r w:rsidRPr="002538D4">
        <w:rPr>
          <w:highlight w:val="white"/>
        </w:rPr>
        <w:t xml:space="preserve">    Object_missing_in_linking,</w:t>
      </w:r>
    </w:p>
    <w:p w14:paraId="43F4EDF2" w14:textId="77777777" w:rsidR="002538D4" w:rsidRPr="002538D4" w:rsidRDefault="002538D4" w:rsidP="002538D4">
      <w:pPr>
        <w:pStyle w:val="Code"/>
        <w:rPr>
          <w:highlight w:val="white"/>
        </w:rPr>
      </w:pPr>
      <w:r w:rsidRPr="002538D4">
        <w:rPr>
          <w:highlight w:val="white"/>
        </w:rPr>
        <w:t xml:space="preserve">    Non__static_initializer,</w:t>
      </w:r>
    </w:p>
    <w:p w14:paraId="26592C7D" w14:textId="77777777" w:rsidR="002538D4" w:rsidRPr="002538D4" w:rsidRDefault="002538D4" w:rsidP="002538D4">
      <w:pPr>
        <w:pStyle w:val="Code"/>
        <w:rPr>
          <w:highlight w:val="white"/>
        </w:rPr>
      </w:pPr>
      <w:r w:rsidRPr="002538D4">
        <w:rPr>
          <w:highlight w:val="white"/>
        </w:rPr>
        <w:t xml:space="preserve">    Unnamed_parameter,</w:t>
      </w:r>
    </w:p>
    <w:p w14:paraId="460C8D81" w14:textId="77777777" w:rsidR="002538D4" w:rsidRPr="002538D4" w:rsidRDefault="002538D4" w:rsidP="002538D4">
      <w:pPr>
        <w:pStyle w:val="Code"/>
        <w:rPr>
          <w:highlight w:val="white"/>
        </w:rPr>
      </w:pPr>
      <w:r w:rsidRPr="002538D4">
        <w:rPr>
          <w:highlight w:val="white"/>
        </w:rPr>
        <w:t xml:space="preserve">    Unknown_register,</w:t>
      </w:r>
    </w:p>
    <w:p w14:paraId="6A9D5C63" w14:textId="77777777" w:rsidR="002538D4" w:rsidRPr="002538D4" w:rsidRDefault="002538D4" w:rsidP="002538D4">
      <w:pPr>
        <w:pStyle w:val="Code"/>
        <w:rPr>
          <w:highlight w:val="white"/>
        </w:rPr>
      </w:pPr>
      <w:r w:rsidRPr="002538D4">
        <w:rPr>
          <w:highlight w:val="white"/>
        </w:rPr>
        <w:t xml:space="preserve">    Extern_enumeration_item_cannot_be_initialized,</w:t>
      </w:r>
    </w:p>
    <w:p w14:paraId="31EE2998" w14:textId="77777777" w:rsidR="002538D4" w:rsidRPr="002538D4" w:rsidRDefault="002538D4" w:rsidP="002538D4">
      <w:pPr>
        <w:pStyle w:val="Code"/>
        <w:rPr>
          <w:highlight w:val="white"/>
        </w:rPr>
      </w:pPr>
      <w:r w:rsidRPr="002538D4">
        <w:rPr>
          <w:highlight w:val="white"/>
        </w:rPr>
        <w:t xml:space="preserve">    Only_array_struct_or_union_can_be_initialized_by_a_list,</w:t>
      </w:r>
    </w:p>
    <w:p w14:paraId="18BE67B7" w14:textId="77777777" w:rsidR="002538D4" w:rsidRPr="002538D4" w:rsidRDefault="002538D4" w:rsidP="002538D4">
      <w:pPr>
        <w:pStyle w:val="Code"/>
        <w:rPr>
          <w:highlight w:val="white"/>
        </w:rPr>
      </w:pPr>
      <w:r w:rsidRPr="002538D4">
        <w:rPr>
          <w:highlight w:val="white"/>
        </w:rPr>
        <w:t xml:space="preserve">    Unmatched_register_size,</w:t>
      </w:r>
    </w:p>
    <w:p w14:paraId="5B9D937F" w14:textId="77777777" w:rsidR="002538D4" w:rsidRPr="002538D4" w:rsidRDefault="002538D4" w:rsidP="002538D4">
      <w:pPr>
        <w:pStyle w:val="Code"/>
        <w:rPr>
          <w:highlight w:val="white"/>
        </w:rPr>
      </w:pPr>
      <w:r w:rsidRPr="002538D4">
        <w:rPr>
          <w:highlight w:val="white"/>
        </w:rPr>
        <w:t xml:space="preserve">    Value_overflow,</w:t>
      </w:r>
    </w:p>
    <w:p w14:paraId="47305BEF" w14:textId="77777777" w:rsidR="002538D4" w:rsidRPr="002538D4" w:rsidRDefault="002538D4" w:rsidP="002538D4">
      <w:pPr>
        <w:pStyle w:val="Code"/>
        <w:rPr>
          <w:highlight w:val="white"/>
        </w:rPr>
      </w:pPr>
      <w:r w:rsidRPr="002538D4">
        <w:rPr>
          <w:highlight w:val="white"/>
        </w:rPr>
        <w:t xml:space="preserve">    Invalid_expression,</w:t>
      </w:r>
    </w:p>
    <w:p w14:paraId="2543AFC6" w14:textId="77777777" w:rsidR="002538D4" w:rsidRPr="002538D4" w:rsidRDefault="002538D4" w:rsidP="002538D4">
      <w:pPr>
        <w:pStyle w:val="Code"/>
        <w:rPr>
          <w:highlight w:val="white"/>
        </w:rPr>
      </w:pPr>
      <w:r w:rsidRPr="002538D4">
        <w:rPr>
          <w:highlight w:val="white"/>
        </w:rPr>
        <w:t xml:space="preserve">    String_does_not_fit_in_array,</w:t>
      </w:r>
    </w:p>
    <w:p w14:paraId="30BB1180" w14:textId="77777777" w:rsidR="002538D4" w:rsidRPr="002538D4" w:rsidRDefault="002538D4" w:rsidP="002538D4">
      <w:pPr>
        <w:pStyle w:val="Code"/>
        <w:rPr>
          <w:highlight w:val="white"/>
        </w:rPr>
      </w:pPr>
      <w:r w:rsidRPr="002538D4">
        <w:rPr>
          <w:highlight w:val="white"/>
        </w:rPr>
        <w:t xml:space="preserve">    Only_auto_or_register_storage_allowed_in_parameter_declaration,</w:t>
      </w:r>
    </w:p>
    <w:p w14:paraId="139B3BC9" w14:textId="77777777" w:rsidR="002538D4" w:rsidRPr="002538D4" w:rsidRDefault="002538D4" w:rsidP="002538D4">
      <w:pPr>
        <w:pStyle w:val="Code"/>
        <w:rPr>
          <w:highlight w:val="white"/>
        </w:rPr>
      </w:pPr>
      <w:r w:rsidRPr="002538D4">
        <w:rPr>
          <w:highlight w:val="white"/>
        </w:rPr>
        <w:t xml:space="preserve">    Only_auto_or_register_storage_allowed_for_struct_or_union_scope,</w:t>
      </w:r>
    </w:p>
    <w:p w14:paraId="45515128" w14:textId="77777777" w:rsidR="002538D4" w:rsidRPr="002538D4" w:rsidRDefault="002538D4" w:rsidP="002538D4">
      <w:pPr>
        <w:pStyle w:val="Code"/>
        <w:rPr>
          <w:highlight w:val="white"/>
        </w:rPr>
      </w:pPr>
      <w:r w:rsidRPr="002538D4">
        <w:rPr>
          <w:highlight w:val="white"/>
        </w:rPr>
        <w:t xml:space="preserve">    Only_extern____static____or_typedef_storage_allowed_in_global_scope</w:t>
      </w:r>
    </w:p>
    <w:p w14:paraId="5BA33BC7" w14:textId="77777777" w:rsidR="002538D4" w:rsidRPr="002538D4" w:rsidRDefault="002538D4" w:rsidP="002538D4">
      <w:pPr>
        <w:pStyle w:val="Code"/>
        <w:rPr>
          <w:highlight w:val="white"/>
        </w:rPr>
      </w:pPr>
      <w:r w:rsidRPr="002538D4">
        <w:rPr>
          <w:highlight w:val="white"/>
        </w:rPr>
        <w:t xml:space="preserve">  };</w:t>
      </w:r>
    </w:p>
    <w:p w14:paraId="6AB2873B" w14:textId="147D7B07" w:rsidR="0092795B" w:rsidRPr="002538D4" w:rsidRDefault="002538D4" w:rsidP="002538D4">
      <w:pPr>
        <w:pStyle w:val="Code"/>
        <w:rPr>
          <w:highlight w:val="white"/>
        </w:rPr>
      </w:pPr>
      <w:r w:rsidRPr="002538D4">
        <w:rPr>
          <w:highlight w:val="white"/>
        </w:rPr>
        <w:t>}</w:t>
      </w:r>
    </w:p>
    <w:p w14:paraId="51F800A5" w14:textId="77777777" w:rsidR="005E7D2C" w:rsidRPr="00EC76D5" w:rsidRDefault="005E7D2C" w:rsidP="005E7D2C">
      <w:pPr>
        <w:pStyle w:val="Rubrik2"/>
      </w:pPr>
      <w:bookmarkStart w:id="576" w:name="_Toc49764450"/>
      <w:r w:rsidRPr="00EC76D5">
        <w:t>Container Classes</w:t>
      </w:r>
      <w:bookmarkEnd w:id="576"/>
    </w:p>
    <w:p w14:paraId="323D94FB" w14:textId="77777777" w:rsidR="005E7D2C" w:rsidRPr="00EC76D5" w:rsidRDefault="005E7D2C" w:rsidP="005E7D2C">
      <w:r>
        <w:t>C#</w:t>
      </w:r>
      <w:r w:rsidRPr="00EC76D5">
        <w:t xml:space="preserve"> has a large class library holding many container classes. However, there are no classes for ordered or unordered pairs, there is also no classes for triples or tuples.</w:t>
      </w:r>
    </w:p>
    <w:p w14:paraId="7F892F41" w14:textId="77777777" w:rsidR="005E7D2C" w:rsidRPr="00EC76D5" w:rsidRDefault="005E7D2C" w:rsidP="005E7D2C">
      <w:pPr>
        <w:pStyle w:val="Rubrik3"/>
      </w:pPr>
      <w:bookmarkStart w:id="577" w:name="_Toc49764451"/>
      <w:r w:rsidRPr="00EC76D5">
        <w:t>Ordered Pair</w:t>
      </w:r>
      <w:bookmarkEnd w:id="577"/>
    </w:p>
    <w:p w14:paraId="4CE6DB28" w14:textId="77777777" w:rsidR="005E7D2C" w:rsidRPr="00EC76D5" w:rsidRDefault="005E7D2C" w:rsidP="005E7D2C">
      <w:r w:rsidRPr="00EC76D5">
        <w:t xml:space="preserve">In the preprocessor (and in several other classes in the following chapters) we also need the auxiliary class </w:t>
      </w:r>
      <w:r w:rsidRPr="00EC76D5">
        <w:rPr>
          <w:rStyle w:val="CodeInText"/>
        </w:rPr>
        <w:t>Pair</w:t>
      </w:r>
      <w:r w:rsidRPr="00EC76D5">
        <w:t>.</w:t>
      </w:r>
    </w:p>
    <w:p w14:paraId="4F7261D3" w14:textId="77777777" w:rsidR="005E7D2C" w:rsidRPr="00EC76D5" w:rsidRDefault="005E7D2C" w:rsidP="005E7D2C">
      <w:pPr>
        <w:pStyle w:val="CodeHeader"/>
      </w:pPr>
      <w:proofErr w:type="spellStart"/>
      <w:r w:rsidRPr="00EC76D5">
        <w:t>Pair.</w:t>
      </w:r>
      <w:r>
        <w:t>cs</w:t>
      </w:r>
      <w:proofErr w:type="spellEnd"/>
    </w:p>
    <w:p w14:paraId="721FC2C0" w14:textId="77777777" w:rsidR="005E7D2C" w:rsidRPr="003C06B4" w:rsidRDefault="005E7D2C" w:rsidP="005E7D2C">
      <w:pPr>
        <w:pStyle w:val="Code"/>
        <w:rPr>
          <w:highlight w:val="white"/>
        </w:rPr>
      </w:pPr>
      <w:r w:rsidRPr="003C06B4">
        <w:rPr>
          <w:highlight w:val="white"/>
        </w:rPr>
        <w:t>namespace CCompiler {</w:t>
      </w:r>
    </w:p>
    <w:p w14:paraId="477F3D8E" w14:textId="77777777" w:rsidR="005E7D2C" w:rsidRPr="003C06B4" w:rsidRDefault="005E7D2C" w:rsidP="005E7D2C">
      <w:pPr>
        <w:pStyle w:val="Code"/>
        <w:rPr>
          <w:highlight w:val="white"/>
        </w:rPr>
      </w:pPr>
      <w:r w:rsidRPr="003C06B4">
        <w:rPr>
          <w:highlight w:val="white"/>
        </w:rPr>
        <w:t xml:space="preserve">  public class Pair&lt;FirstType,SecondType&gt; {</w:t>
      </w:r>
    </w:p>
    <w:p w14:paraId="77694986" w14:textId="77777777" w:rsidR="005E7D2C" w:rsidRPr="003C06B4" w:rsidRDefault="005E7D2C" w:rsidP="005E7D2C">
      <w:pPr>
        <w:pStyle w:val="Code"/>
        <w:rPr>
          <w:highlight w:val="white"/>
        </w:rPr>
      </w:pPr>
      <w:r w:rsidRPr="003C06B4">
        <w:rPr>
          <w:highlight w:val="white"/>
        </w:rPr>
        <w:t xml:space="preserve">    private FirstType m_first;</w:t>
      </w:r>
    </w:p>
    <w:p w14:paraId="1D368AD3" w14:textId="77777777" w:rsidR="005E7D2C" w:rsidRPr="003C06B4" w:rsidRDefault="005E7D2C" w:rsidP="005E7D2C">
      <w:pPr>
        <w:pStyle w:val="Code"/>
        <w:rPr>
          <w:highlight w:val="white"/>
        </w:rPr>
      </w:pPr>
      <w:r w:rsidRPr="003C06B4">
        <w:rPr>
          <w:highlight w:val="white"/>
        </w:rPr>
        <w:t xml:space="preserve">    private SecondType m_second;</w:t>
      </w:r>
    </w:p>
    <w:p w14:paraId="50787EEB" w14:textId="77777777" w:rsidR="005E7D2C" w:rsidRPr="003C06B4" w:rsidRDefault="005E7D2C" w:rsidP="005E7D2C">
      <w:pPr>
        <w:pStyle w:val="Code"/>
        <w:rPr>
          <w:highlight w:val="white"/>
        </w:rPr>
      </w:pPr>
    </w:p>
    <w:p w14:paraId="39A9D50A" w14:textId="77777777" w:rsidR="005E7D2C" w:rsidRPr="003C06B4" w:rsidRDefault="005E7D2C" w:rsidP="005E7D2C">
      <w:pPr>
        <w:pStyle w:val="Code"/>
        <w:rPr>
          <w:highlight w:val="white"/>
        </w:rPr>
      </w:pPr>
      <w:r w:rsidRPr="003C06B4">
        <w:rPr>
          <w:highlight w:val="white"/>
        </w:rPr>
        <w:t xml:space="preserve">    public Pair(FirstType first, SecondType second) {</w:t>
      </w:r>
    </w:p>
    <w:p w14:paraId="435EA80A" w14:textId="77777777" w:rsidR="005E7D2C" w:rsidRPr="003C06B4" w:rsidRDefault="005E7D2C" w:rsidP="005E7D2C">
      <w:pPr>
        <w:pStyle w:val="Code"/>
        <w:rPr>
          <w:highlight w:val="white"/>
        </w:rPr>
      </w:pPr>
      <w:r w:rsidRPr="003C06B4">
        <w:rPr>
          <w:highlight w:val="white"/>
        </w:rPr>
        <w:t xml:space="preserve">      m_first = first;</w:t>
      </w:r>
    </w:p>
    <w:p w14:paraId="21616572" w14:textId="77777777" w:rsidR="005E7D2C" w:rsidRPr="003C06B4" w:rsidRDefault="005E7D2C" w:rsidP="005E7D2C">
      <w:pPr>
        <w:pStyle w:val="Code"/>
        <w:rPr>
          <w:highlight w:val="white"/>
        </w:rPr>
      </w:pPr>
      <w:r w:rsidRPr="003C06B4">
        <w:rPr>
          <w:highlight w:val="white"/>
        </w:rPr>
        <w:t xml:space="preserve">      m_second = second;</w:t>
      </w:r>
    </w:p>
    <w:p w14:paraId="307D89C7" w14:textId="77777777" w:rsidR="005E7D2C" w:rsidRPr="003C06B4" w:rsidRDefault="005E7D2C" w:rsidP="005E7D2C">
      <w:pPr>
        <w:pStyle w:val="Code"/>
        <w:rPr>
          <w:highlight w:val="white"/>
        </w:rPr>
      </w:pPr>
      <w:r w:rsidRPr="003C06B4">
        <w:rPr>
          <w:highlight w:val="white"/>
        </w:rPr>
        <w:t xml:space="preserve">    }</w:t>
      </w:r>
    </w:p>
    <w:p w14:paraId="5B1B5615" w14:textId="77777777" w:rsidR="005E7D2C" w:rsidRPr="003C06B4" w:rsidRDefault="005E7D2C" w:rsidP="005E7D2C">
      <w:pPr>
        <w:pStyle w:val="Code"/>
        <w:rPr>
          <w:highlight w:val="white"/>
        </w:rPr>
      </w:pPr>
    </w:p>
    <w:p w14:paraId="42C245B6" w14:textId="77777777" w:rsidR="005E7D2C" w:rsidRPr="003C06B4" w:rsidRDefault="005E7D2C" w:rsidP="005E7D2C">
      <w:pPr>
        <w:pStyle w:val="Code"/>
        <w:rPr>
          <w:highlight w:val="white"/>
        </w:rPr>
      </w:pPr>
      <w:r w:rsidRPr="003C06B4">
        <w:rPr>
          <w:highlight w:val="white"/>
        </w:rPr>
        <w:t xml:space="preserve">    public FirstType First {</w:t>
      </w:r>
    </w:p>
    <w:p w14:paraId="31F9280A" w14:textId="77777777" w:rsidR="005E7D2C" w:rsidRPr="003C06B4" w:rsidRDefault="005E7D2C" w:rsidP="005E7D2C">
      <w:pPr>
        <w:pStyle w:val="Code"/>
        <w:rPr>
          <w:highlight w:val="white"/>
        </w:rPr>
      </w:pPr>
      <w:r w:rsidRPr="003C06B4">
        <w:rPr>
          <w:highlight w:val="white"/>
        </w:rPr>
        <w:t xml:space="preserve">      get { return m_first; }</w:t>
      </w:r>
    </w:p>
    <w:p w14:paraId="3E81E811" w14:textId="77777777" w:rsidR="005E7D2C" w:rsidRPr="003C06B4" w:rsidRDefault="005E7D2C" w:rsidP="005E7D2C">
      <w:pPr>
        <w:pStyle w:val="Code"/>
        <w:rPr>
          <w:highlight w:val="white"/>
        </w:rPr>
      </w:pPr>
      <w:r w:rsidRPr="003C06B4">
        <w:rPr>
          <w:highlight w:val="white"/>
        </w:rPr>
        <w:t xml:space="preserve">      set { m_first = value; }</w:t>
      </w:r>
    </w:p>
    <w:p w14:paraId="18B0A540" w14:textId="77777777" w:rsidR="005E7D2C" w:rsidRPr="003C06B4" w:rsidRDefault="005E7D2C" w:rsidP="005E7D2C">
      <w:pPr>
        <w:pStyle w:val="Code"/>
        <w:rPr>
          <w:highlight w:val="white"/>
        </w:rPr>
      </w:pPr>
      <w:r w:rsidRPr="003C06B4">
        <w:rPr>
          <w:highlight w:val="white"/>
        </w:rPr>
        <w:t xml:space="preserve">    }</w:t>
      </w:r>
    </w:p>
    <w:p w14:paraId="4BC05041" w14:textId="77777777" w:rsidR="005E7D2C" w:rsidRPr="003C06B4" w:rsidRDefault="005E7D2C" w:rsidP="005E7D2C">
      <w:pPr>
        <w:pStyle w:val="Code"/>
        <w:rPr>
          <w:highlight w:val="white"/>
        </w:rPr>
      </w:pPr>
    </w:p>
    <w:p w14:paraId="2BD3BCCF" w14:textId="77777777" w:rsidR="005E7D2C" w:rsidRPr="003C06B4" w:rsidRDefault="005E7D2C" w:rsidP="005E7D2C">
      <w:pPr>
        <w:pStyle w:val="Code"/>
        <w:rPr>
          <w:highlight w:val="white"/>
        </w:rPr>
      </w:pPr>
      <w:r w:rsidRPr="003C06B4">
        <w:rPr>
          <w:highlight w:val="white"/>
        </w:rPr>
        <w:lastRenderedPageBreak/>
        <w:t xml:space="preserve">    public SecondType Second {</w:t>
      </w:r>
    </w:p>
    <w:p w14:paraId="74FF19F4" w14:textId="77777777" w:rsidR="005E7D2C" w:rsidRPr="003C06B4" w:rsidRDefault="005E7D2C" w:rsidP="005E7D2C">
      <w:pPr>
        <w:pStyle w:val="Code"/>
        <w:rPr>
          <w:highlight w:val="white"/>
        </w:rPr>
      </w:pPr>
      <w:r w:rsidRPr="003C06B4">
        <w:rPr>
          <w:highlight w:val="white"/>
        </w:rPr>
        <w:t xml:space="preserve">      get { return m_second; }</w:t>
      </w:r>
    </w:p>
    <w:p w14:paraId="79938DCA" w14:textId="77777777" w:rsidR="005E7D2C" w:rsidRPr="003C06B4" w:rsidRDefault="005E7D2C" w:rsidP="005E7D2C">
      <w:pPr>
        <w:pStyle w:val="Code"/>
        <w:rPr>
          <w:highlight w:val="white"/>
        </w:rPr>
      </w:pPr>
      <w:r w:rsidRPr="003C06B4">
        <w:rPr>
          <w:highlight w:val="white"/>
        </w:rPr>
        <w:t xml:space="preserve">      set { m_second = value; }</w:t>
      </w:r>
    </w:p>
    <w:p w14:paraId="2CB36ACE" w14:textId="77777777" w:rsidR="005E7D2C" w:rsidRPr="003C06B4" w:rsidRDefault="005E7D2C" w:rsidP="005E7D2C">
      <w:pPr>
        <w:pStyle w:val="Code"/>
        <w:rPr>
          <w:highlight w:val="white"/>
        </w:rPr>
      </w:pPr>
      <w:r w:rsidRPr="003C06B4">
        <w:rPr>
          <w:highlight w:val="white"/>
        </w:rPr>
        <w:t xml:space="preserve">    }</w:t>
      </w:r>
    </w:p>
    <w:p w14:paraId="7A153461" w14:textId="77777777" w:rsidR="005E7D2C" w:rsidRPr="003C06B4" w:rsidRDefault="005E7D2C" w:rsidP="005E7D2C">
      <w:pPr>
        <w:pStyle w:val="Code"/>
        <w:rPr>
          <w:highlight w:val="white"/>
        </w:rPr>
      </w:pPr>
    </w:p>
    <w:p w14:paraId="1A875B63" w14:textId="77777777" w:rsidR="005E7D2C" w:rsidRPr="003C06B4" w:rsidRDefault="005E7D2C" w:rsidP="005E7D2C">
      <w:pPr>
        <w:pStyle w:val="Code"/>
        <w:rPr>
          <w:highlight w:val="white"/>
        </w:rPr>
      </w:pPr>
      <w:r w:rsidRPr="003C06B4">
        <w:rPr>
          <w:highlight w:val="white"/>
        </w:rPr>
        <w:t xml:space="preserve">    public override int GetHashCode() {</w:t>
      </w:r>
    </w:p>
    <w:p w14:paraId="55C9990A" w14:textId="77777777" w:rsidR="005E7D2C" w:rsidRPr="003C06B4" w:rsidRDefault="005E7D2C" w:rsidP="005E7D2C">
      <w:pPr>
        <w:pStyle w:val="Code"/>
        <w:rPr>
          <w:highlight w:val="white"/>
        </w:rPr>
      </w:pPr>
      <w:r w:rsidRPr="003C06B4">
        <w:rPr>
          <w:highlight w:val="white"/>
        </w:rPr>
        <w:t xml:space="preserve">      return m_first.GetHashCode() + m_second.GetHashCode();</w:t>
      </w:r>
    </w:p>
    <w:p w14:paraId="3200F7B0" w14:textId="77777777" w:rsidR="005E7D2C" w:rsidRPr="003C06B4" w:rsidRDefault="005E7D2C" w:rsidP="005E7D2C">
      <w:pPr>
        <w:pStyle w:val="Code"/>
        <w:rPr>
          <w:highlight w:val="white"/>
        </w:rPr>
      </w:pPr>
      <w:r w:rsidRPr="003C06B4">
        <w:rPr>
          <w:highlight w:val="white"/>
        </w:rPr>
        <w:t xml:space="preserve">    }</w:t>
      </w:r>
    </w:p>
    <w:p w14:paraId="6A2AF9B8" w14:textId="77777777" w:rsidR="005E7D2C" w:rsidRPr="003C06B4" w:rsidRDefault="005E7D2C" w:rsidP="005E7D2C">
      <w:pPr>
        <w:pStyle w:val="Code"/>
        <w:rPr>
          <w:highlight w:val="white"/>
        </w:rPr>
      </w:pPr>
    </w:p>
    <w:p w14:paraId="0DBAFF6F" w14:textId="77777777" w:rsidR="005E7D2C" w:rsidRPr="003C06B4" w:rsidRDefault="005E7D2C" w:rsidP="005E7D2C">
      <w:pPr>
        <w:pStyle w:val="Code"/>
        <w:rPr>
          <w:highlight w:val="white"/>
        </w:rPr>
      </w:pPr>
      <w:r w:rsidRPr="003C06B4">
        <w:rPr>
          <w:highlight w:val="white"/>
        </w:rPr>
        <w:t xml:space="preserve">    public override bool Equals(object obj) {</w:t>
      </w:r>
    </w:p>
    <w:p w14:paraId="59E5F4E7" w14:textId="77777777" w:rsidR="005E7D2C" w:rsidRPr="003C06B4" w:rsidRDefault="005E7D2C" w:rsidP="005E7D2C">
      <w:pPr>
        <w:pStyle w:val="Code"/>
        <w:rPr>
          <w:highlight w:val="white"/>
        </w:rPr>
      </w:pPr>
      <w:r w:rsidRPr="003C06B4">
        <w:rPr>
          <w:highlight w:val="white"/>
        </w:rPr>
        <w:t xml:space="preserve">      if (obj is Pair&lt;FirstType,SecondType&gt;) {</w:t>
      </w:r>
    </w:p>
    <w:p w14:paraId="65F128DE"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6FB9BC84" w14:textId="77777777" w:rsidR="005E7D2C" w:rsidRPr="003C06B4" w:rsidRDefault="005E7D2C" w:rsidP="005E7D2C">
      <w:pPr>
        <w:pStyle w:val="Code"/>
        <w:rPr>
          <w:highlight w:val="white"/>
        </w:rPr>
      </w:pPr>
      <w:r w:rsidRPr="003C06B4">
        <w:rPr>
          <w:highlight w:val="white"/>
        </w:rPr>
        <w:t xml:space="preserve">        return m_first.Equals(pair.m_first) &amp;&amp; m_second.Equals(m_second);</w:t>
      </w:r>
    </w:p>
    <w:p w14:paraId="4381F50F" w14:textId="77777777" w:rsidR="005E7D2C" w:rsidRPr="003C06B4" w:rsidRDefault="005E7D2C" w:rsidP="005E7D2C">
      <w:pPr>
        <w:pStyle w:val="Code"/>
        <w:rPr>
          <w:highlight w:val="white"/>
        </w:rPr>
      </w:pPr>
      <w:r w:rsidRPr="003C06B4">
        <w:rPr>
          <w:highlight w:val="white"/>
        </w:rPr>
        <w:t xml:space="preserve">      }</w:t>
      </w:r>
    </w:p>
    <w:p w14:paraId="6BA329DF" w14:textId="77777777" w:rsidR="005E7D2C" w:rsidRPr="003C06B4" w:rsidRDefault="005E7D2C" w:rsidP="005E7D2C">
      <w:pPr>
        <w:pStyle w:val="Code"/>
        <w:rPr>
          <w:highlight w:val="white"/>
        </w:rPr>
      </w:pPr>
      <w:r w:rsidRPr="003C06B4">
        <w:rPr>
          <w:highlight w:val="white"/>
        </w:rPr>
        <w:t xml:space="preserve">    </w:t>
      </w:r>
    </w:p>
    <w:p w14:paraId="6D8A3FA7" w14:textId="77777777" w:rsidR="005E7D2C" w:rsidRPr="003C06B4" w:rsidRDefault="005E7D2C" w:rsidP="005E7D2C">
      <w:pPr>
        <w:pStyle w:val="Code"/>
        <w:rPr>
          <w:highlight w:val="white"/>
        </w:rPr>
      </w:pPr>
      <w:r w:rsidRPr="003C06B4">
        <w:rPr>
          <w:highlight w:val="white"/>
        </w:rPr>
        <w:t xml:space="preserve">      return false;</w:t>
      </w:r>
    </w:p>
    <w:p w14:paraId="6BB8DC61" w14:textId="77777777" w:rsidR="005E7D2C" w:rsidRPr="003C06B4" w:rsidRDefault="005E7D2C" w:rsidP="005E7D2C">
      <w:pPr>
        <w:pStyle w:val="Code"/>
        <w:rPr>
          <w:highlight w:val="white"/>
        </w:rPr>
      </w:pPr>
      <w:r w:rsidRPr="003C06B4">
        <w:rPr>
          <w:highlight w:val="white"/>
        </w:rPr>
        <w:t xml:space="preserve">    }</w:t>
      </w:r>
    </w:p>
    <w:p w14:paraId="2DEB790A" w14:textId="77777777" w:rsidR="005E7D2C" w:rsidRPr="003C06B4" w:rsidRDefault="005E7D2C" w:rsidP="005E7D2C">
      <w:pPr>
        <w:pStyle w:val="Code"/>
        <w:rPr>
          <w:highlight w:val="white"/>
        </w:rPr>
      </w:pPr>
      <w:r w:rsidRPr="003C06B4">
        <w:rPr>
          <w:highlight w:val="white"/>
        </w:rPr>
        <w:t xml:space="preserve">  }</w:t>
      </w:r>
    </w:p>
    <w:p w14:paraId="3D8F3B97" w14:textId="77777777" w:rsidR="005E7D2C" w:rsidRPr="00EC76D5" w:rsidRDefault="005E7D2C" w:rsidP="005E7D2C">
      <w:pPr>
        <w:pStyle w:val="Code"/>
      </w:pPr>
      <w:r w:rsidRPr="003C06B4">
        <w:rPr>
          <w:highlight w:val="white"/>
        </w:rPr>
        <w:t>}</w:t>
      </w:r>
      <w:r w:rsidRPr="00EC76D5">
        <w:t>Unordered Pair</w:t>
      </w:r>
    </w:p>
    <w:p w14:paraId="3AEDEA38" w14:textId="77777777" w:rsidR="005E7D2C" w:rsidRPr="00EC76D5" w:rsidRDefault="005E7D2C" w:rsidP="005E7D2C">
      <w:r w:rsidRPr="006C216A">
        <w:rPr>
          <w:rStyle w:val="KeyWord0"/>
        </w:rPr>
        <w:t>UnorderedPair</w:t>
      </w:r>
      <w:r w:rsidRPr="006C216A">
        <w:t xml:space="preserve"> is a subclass of </w:t>
      </w:r>
      <w:r w:rsidRPr="006C216A">
        <w:rPr>
          <w:rStyle w:val="KeyWord0"/>
        </w:rPr>
        <w:t>Pair</w:t>
      </w:r>
      <w:r w:rsidRPr="006C216A">
        <w:t>, t</w:t>
      </w:r>
      <w:r w:rsidRPr="00EC76D5">
        <w:t>he difference is</w:t>
      </w:r>
      <w:r>
        <w:t xml:space="preserve"> that</w:t>
      </w:r>
      <w:r w:rsidRPr="00EC76D5">
        <w:t xml:space="preserve"> two </w:t>
      </w:r>
      <w:r>
        <w:t xml:space="preserve">unordered </w:t>
      </w:r>
      <w:r w:rsidRPr="00EC76D5">
        <w:t>pair</w:t>
      </w:r>
      <w:r>
        <w:t>s</w:t>
      </w:r>
      <w:r w:rsidRPr="00EC76D5">
        <w:t xml:space="preserve"> are considered equal even if their values are switched.</w:t>
      </w:r>
    </w:p>
    <w:p w14:paraId="543F426E" w14:textId="77777777" w:rsidR="005E7D2C" w:rsidRDefault="005E7D2C" w:rsidP="005E7D2C">
      <w:pPr>
        <w:pStyle w:val="CodeHeader"/>
      </w:pPr>
      <w:proofErr w:type="spellStart"/>
      <w:r w:rsidRPr="00EC76D5">
        <w:t>UnorderdPair.</w:t>
      </w:r>
      <w:r>
        <w:t>cs</w:t>
      </w:r>
      <w:proofErr w:type="spellEnd"/>
    </w:p>
    <w:p w14:paraId="19E458DE" w14:textId="77777777" w:rsidR="005E7D2C" w:rsidRPr="003C06B4" w:rsidRDefault="005E7D2C" w:rsidP="005E7D2C">
      <w:pPr>
        <w:pStyle w:val="Code"/>
        <w:rPr>
          <w:highlight w:val="white"/>
        </w:rPr>
      </w:pPr>
      <w:r w:rsidRPr="003C06B4">
        <w:rPr>
          <w:highlight w:val="white"/>
        </w:rPr>
        <w:t>namespace CCompiler {</w:t>
      </w:r>
    </w:p>
    <w:p w14:paraId="68320D7E" w14:textId="77777777" w:rsidR="005E7D2C" w:rsidRPr="003C06B4" w:rsidRDefault="005E7D2C" w:rsidP="005E7D2C">
      <w:pPr>
        <w:pStyle w:val="Code"/>
        <w:rPr>
          <w:highlight w:val="white"/>
        </w:rPr>
      </w:pPr>
      <w:r w:rsidRPr="003C06B4">
        <w:rPr>
          <w:highlight w:val="white"/>
        </w:rPr>
        <w:t xml:space="preserve">  public class UnorderedPair&lt;FirstType,SecondType&gt; :</w:t>
      </w:r>
    </w:p>
    <w:p w14:paraId="633C9A99" w14:textId="77777777" w:rsidR="005E7D2C" w:rsidRPr="003C06B4" w:rsidRDefault="005E7D2C" w:rsidP="005E7D2C">
      <w:pPr>
        <w:pStyle w:val="Code"/>
        <w:rPr>
          <w:highlight w:val="white"/>
        </w:rPr>
      </w:pPr>
      <w:r w:rsidRPr="003C06B4">
        <w:rPr>
          <w:highlight w:val="white"/>
        </w:rPr>
        <w:t xml:space="preserve">               Pair&lt;FirstType,SecondType&gt;{</w:t>
      </w:r>
    </w:p>
    <w:p w14:paraId="2703DB24" w14:textId="77777777" w:rsidR="005E7D2C" w:rsidRPr="003C06B4" w:rsidRDefault="005E7D2C" w:rsidP="005E7D2C">
      <w:pPr>
        <w:pStyle w:val="Code"/>
        <w:rPr>
          <w:highlight w:val="white"/>
        </w:rPr>
      </w:pPr>
      <w:r w:rsidRPr="003C06B4">
        <w:rPr>
          <w:highlight w:val="white"/>
        </w:rPr>
        <w:t xml:space="preserve">    public UnorderedPair(FirstType first, SecondType second)</w:t>
      </w:r>
    </w:p>
    <w:p w14:paraId="59FABBB5" w14:textId="77777777" w:rsidR="005E7D2C" w:rsidRPr="003C06B4" w:rsidRDefault="005E7D2C" w:rsidP="005E7D2C">
      <w:pPr>
        <w:pStyle w:val="Code"/>
        <w:rPr>
          <w:highlight w:val="white"/>
        </w:rPr>
      </w:pPr>
      <w:r w:rsidRPr="003C06B4">
        <w:rPr>
          <w:highlight w:val="white"/>
        </w:rPr>
        <w:t xml:space="preserve">     :base(first, second) {</w:t>
      </w:r>
    </w:p>
    <w:p w14:paraId="03000179" w14:textId="77777777" w:rsidR="005E7D2C" w:rsidRPr="003C06B4" w:rsidRDefault="005E7D2C" w:rsidP="005E7D2C">
      <w:pPr>
        <w:pStyle w:val="Code"/>
        <w:rPr>
          <w:highlight w:val="white"/>
        </w:rPr>
      </w:pPr>
      <w:r w:rsidRPr="003C06B4">
        <w:rPr>
          <w:highlight w:val="white"/>
        </w:rPr>
        <w:t xml:space="preserve">      // Empty.</w:t>
      </w:r>
    </w:p>
    <w:p w14:paraId="324535F5" w14:textId="77777777" w:rsidR="005E7D2C" w:rsidRPr="003C06B4" w:rsidRDefault="005E7D2C" w:rsidP="005E7D2C">
      <w:pPr>
        <w:pStyle w:val="Code"/>
        <w:rPr>
          <w:highlight w:val="white"/>
        </w:rPr>
      </w:pPr>
      <w:r w:rsidRPr="003C06B4">
        <w:rPr>
          <w:highlight w:val="white"/>
        </w:rPr>
        <w:t xml:space="preserve">    }</w:t>
      </w:r>
    </w:p>
    <w:p w14:paraId="2433B7EC" w14:textId="77777777" w:rsidR="005E7D2C" w:rsidRPr="003C06B4" w:rsidRDefault="005E7D2C" w:rsidP="005E7D2C">
      <w:pPr>
        <w:pStyle w:val="Code"/>
        <w:rPr>
          <w:highlight w:val="white"/>
        </w:rPr>
      </w:pPr>
    </w:p>
    <w:p w14:paraId="6F23A0E3" w14:textId="77777777" w:rsidR="005E7D2C" w:rsidRPr="003C06B4" w:rsidRDefault="005E7D2C" w:rsidP="005E7D2C">
      <w:pPr>
        <w:pStyle w:val="Code"/>
        <w:rPr>
          <w:highlight w:val="white"/>
        </w:rPr>
      </w:pPr>
      <w:r w:rsidRPr="003C06B4">
        <w:rPr>
          <w:highlight w:val="white"/>
        </w:rPr>
        <w:t xml:space="preserve">    public override int GetHashCode() {</w:t>
      </w:r>
    </w:p>
    <w:p w14:paraId="44E02198" w14:textId="77777777" w:rsidR="005E7D2C" w:rsidRPr="003C06B4" w:rsidRDefault="005E7D2C" w:rsidP="005E7D2C">
      <w:pPr>
        <w:pStyle w:val="Code"/>
        <w:rPr>
          <w:highlight w:val="white"/>
        </w:rPr>
      </w:pPr>
      <w:r w:rsidRPr="003C06B4">
        <w:rPr>
          <w:highlight w:val="white"/>
        </w:rPr>
        <w:t xml:space="preserve">      return base.GetHashCode();</w:t>
      </w:r>
    </w:p>
    <w:p w14:paraId="6575AB3E" w14:textId="77777777" w:rsidR="005E7D2C" w:rsidRPr="003C06B4" w:rsidRDefault="005E7D2C" w:rsidP="005E7D2C">
      <w:pPr>
        <w:pStyle w:val="Code"/>
        <w:rPr>
          <w:highlight w:val="white"/>
        </w:rPr>
      </w:pPr>
      <w:r w:rsidRPr="003C06B4">
        <w:rPr>
          <w:highlight w:val="white"/>
        </w:rPr>
        <w:t xml:space="preserve">    }</w:t>
      </w:r>
    </w:p>
    <w:p w14:paraId="6E37605B" w14:textId="77777777" w:rsidR="005E7D2C" w:rsidRPr="003C06B4" w:rsidRDefault="005E7D2C" w:rsidP="005E7D2C">
      <w:pPr>
        <w:pStyle w:val="Code"/>
        <w:rPr>
          <w:highlight w:val="white"/>
        </w:rPr>
      </w:pPr>
    </w:p>
    <w:p w14:paraId="5D788668" w14:textId="77777777" w:rsidR="005E7D2C" w:rsidRPr="003C06B4" w:rsidRDefault="005E7D2C" w:rsidP="005E7D2C">
      <w:pPr>
        <w:pStyle w:val="Code"/>
        <w:rPr>
          <w:highlight w:val="white"/>
        </w:rPr>
      </w:pPr>
      <w:r w:rsidRPr="003C06B4">
        <w:rPr>
          <w:highlight w:val="white"/>
        </w:rPr>
        <w:t xml:space="preserve">    public override bool Equals(object obj) {</w:t>
      </w:r>
    </w:p>
    <w:p w14:paraId="73C92DA7" w14:textId="77777777" w:rsidR="005E7D2C" w:rsidRPr="003C06B4" w:rsidRDefault="005E7D2C" w:rsidP="005E7D2C">
      <w:pPr>
        <w:pStyle w:val="Code"/>
        <w:rPr>
          <w:highlight w:val="white"/>
        </w:rPr>
      </w:pPr>
      <w:r w:rsidRPr="003C06B4">
        <w:rPr>
          <w:highlight w:val="white"/>
        </w:rPr>
        <w:t xml:space="preserve">      if (obj is UnorderedPair&lt;FirstType,SecondType&gt;) {</w:t>
      </w:r>
    </w:p>
    <w:p w14:paraId="07E952C3"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1D18B651" w14:textId="77777777" w:rsidR="005E7D2C" w:rsidRPr="003C06B4" w:rsidRDefault="005E7D2C" w:rsidP="005E7D2C">
      <w:pPr>
        <w:pStyle w:val="Code"/>
        <w:rPr>
          <w:highlight w:val="white"/>
        </w:rPr>
      </w:pPr>
      <w:r w:rsidRPr="003C06B4">
        <w:rPr>
          <w:highlight w:val="white"/>
        </w:rPr>
        <w:t xml:space="preserve">        return (First.Equals(pair.First) &amp;&amp; Second.Equals(pair.Second)) ||</w:t>
      </w:r>
    </w:p>
    <w:p w14:paraId="58171319" w14:textId="77777777" w:rsidR="005E7D2C" w:rsidRPr="003C06B4" w:rsidRDefault="005E7D2C" w:rsidP="005E7D2C">
      <w:pPr>
        <w:pStyle w:val="Code"/>
        <w:rPr>
          <w:highlight w:val="white"/>
        </w:rPr>
      </w:pPr>
      <w:r w:rsidRPr="003C06B4">
        <w:rPr>
          <w:highlight w:val="white"/>
        </w:rPr>
        <w:t xml:space="preserve">               (First.Equals(pair.Second) &amp;&amp; Second.Equals(pair.First));</w:t>
      </w:r>
    </w:p>
    <w:p w14:paraId="08447F7A" w14:textId="77777777" w:rsidR="005E7D2C" w:rsidRPr="003C06B4" w:rsidRDefault="005E7D2C" w:rsidP="005E7D2C">
      <w:pPr>
        <w:pStyle w:val="Code"/>
        <w:rPr>
          <w:highlight w:val="white"/>
        </w:rPr>
      </w:pPr>
      <w:r w:rsidRPr="003C06B4">
        <w:rPr>
          <w:highlight w:val="white"/>
        </w:rPr>
        <w:t xml:space="preserve">      }</w:t>
      </w:r>
    </w:p>
    <w:p w14:paraId="46DB132F" w14:textId="77777777" w:rsidR="005E7D2C" w:rsidRPr="003C06B4" w:rsidRDefault="005E7D2C" w:rsidP="005E7D2C">
      <w:pPr>
        <w:pStyle w:val="Code"/>
        <w:rPr>
          <w:highlight w:val="white"/>
        </w:rPr>
      </w:pPr>
      <w:r w:rsidRPr="003C06B4">
        <w:rPr>
          <w:highlight w:val="white"/>
        </w:rPr>
        <w:t xml:space="preserve">    </w:t>
      </w:r>
    </w:p>
    <w:p w14:paraId="5D7BBDD3" w14:textId="77777777" w:rsidR="005E7D2C" w:rsidRPr="003C06B4" w:rsidRDefault="005E7D2C" w:rsidP="005E7D2C">
      <w:pPr>
        <w:pStyle w:val="Code"/>
        <w:rPr>
          <w:highlight w:val="white"/>
        </w:rPr>
      </w:pPr>
      <w:r w:rsidRPr="003C06B4">
        <w:rPr>
          <w:highlight w:val="white"/>
        </w:rPr>
        <w:t xml:space="preserve">      return false;</w:t>
      </w:r>
    </w:p>
    <w:p w14:paraId="6F2E39FE" w14:textId="77777777" w:rsidR="005E7D2C" w:rsidRPr="003C06B4" w:rsidRDefault="005E7D2C" w:rsidP="005E7D2C">
      <w:pPr>
        <w:pStyle w:val="Code"/>
        <w:rPr>
          <w:highlight w:val="white"/>
        </w:rPr>
      </w:pPr>
      <w:r w:rsidRPr="003C06B4">
        <w:rPr>
          <w:highlight w:val="white"/>
        </w:rPr>
        <w:t xml:space="preserve">    }</w:t>
      </w:r>
    </w:p>
    <w:p w14:paraId="5B73A628" w14:textId="77777777" w:rsidR="005E7D2C" w:rsidRPr="003C06B4" w:rsidRDefault="005E7D2C" w:rsidP="005E7D2C">
      <w:pPr>
        <w:pStyle w:val="Code"/>
        <w:rPr>
          <w:highlight w:val="white"/>
        </w:rPr>
      </w:pPr>
      <w:r w:rsidRPr="003C06B4">
        <w:rPr>
          <w:highlight w:val="white"/>
        </w:rPr>
        <w:t xml:space="preserve">  }</w:t>
      </w:r>
    </w:p>
    <w:p w14:paraId="7EBA211F" w14:textId="77777777" w:rsidR="005E7D2C" w:rsidRPr="003C06B4" w:rsidRDefault="005E7D2C" w:rsidP="005E7D2C">
      <w:pPr>
        <w:pStyle w:val="Code"/>
        <w:rPr>
          <w:highlight w:val="white"/>
        </w:rPr>
      </w:pPr>
      <w:r w:rsidRPr="003C06B4">
        <w:rPr>
          <w:highlight w:val="white"/>
        </w:rPr>
        <w:t>}</w:t>
      </w:r>
    </w:p>
    <w:p w14:paraId="4595A53D" w14:textId="77777777" w:rsidR="005E7D2C" w:rsidRPr="00EC76D5" w:rsidRDefault="005E7D2C" w:rsidP="005E7D2C">
      <w:pPr>
        <w:pStyle w:val="Rubrik3"/>
      </w:pPr>
      <w:bookmarkStart w:id="578" w:name="_Toc49764452"/>
      <w:r w:rsidRPr="00EC76D5">
        <w:t>Triple</w:t>
      </w:r>
      <w:bookmarkEnd w:id="578"/>
    </w:p>
    <w:p w14:paraId="18F0DC1F" w14:textId="77777777" w:rsidR="005E7D2C" w:rsidRPr="00EC76D5" w:rsidRDefault="005E7D2C" w:rsidP="005E7D2C">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6B394542" w14:textId="77777777" w:rsidR="005E7D2C" w:rsidRDefault="005E7D2C" w:rsidP="005E7D2C">
      <w:pPr>
        <w:pStyle w:val="CodeListing"/>
      </w:pPr>
      <w:proofErr w:type="spellStart"/>
      <w:r w:rsidRPr="00EC76D5">
        <w:t>Triple.</w:t>
      </w:r>
      <w:r>
        <w:t>cs</w:t>
      </w:r>
      <w:proofErr w:type="spellEnd"/>
    </w:p>
    <w:p w14:paraId="0F22F76E" w14:textId="77777777" w:rsidR="005E7D2C" w:rsidRPr="003C06B4" w:rsidRDefault="005E7D2C" w:rsidP="005E7D2C">
      <w:pPr>
        <w:pStyle w:val="Code"/>
        <w:rPr>
          <w:highlight w:val="white"/>
        </w:rPr>
      </w:pPr>
      <w:r w:rsidRPr="003C06B4">
        <w:rPr>
          <w:highlight w:val="white"/>
        </w:rPr>
        <w:t>namespace CCompiler {</w:t>
      </w:r>
    </w:p>
    <w:p w14:paraId="4B7AF394" w14:textId="77777777" w:rsidR="005E7D2C" w:rsidRPr="003C06B4" w:rsidRDefault="005E7D2C" w:rsidP="005E7D2C">
      <w:pPr>
        <w:pStyle w:val="Code"/>
        <w:rPr>
          <w:highlight w:val="white"/>
        </w:rPr>
      </w:pPr>
      <w:r w:rsidRPr="003C06B4">
        <w:rPr>
          <w:highlight w:val="white"/>
        </w:rPr>
        <w:t xml:space="preserve">  public class Triple&lt;FirstType,SecondType,ThirdType&gt; :</w:t>
      </w:r>
    </w:p>
    <w:p w14:paraId="46DF4C95" w14:textId="77777777" w:rsidR="005E7D2C" w:rsidRPr="003C06B4" w:rsidRDefault="005E7D2C" w:rsidP="005E7D2C">
      <w:pPr>
        <w:pStyle w:val="Code"/>
        <w:rPr>
          <w:highlight w:val="white"/>
        </w:rPr>
      </w:pPr>
      <w:r w:rsidRPr="003C06B4">
        <w:rPr>
          <w:highlight w:val="white"/>
        </w:rPr>
        <w:t xml:space="preserve">               Pair&lt;FirstType,SecondType&gt; {</w:t>
      </w:r>
    </w:p>
    <w:p w14:paraId="7F89C578" w14:textId="77777777" w:rsidR="005E7D2C" w:rsidRPr="003C06B4" w:rsidRDefault="005E7D2C" w:rsidP="005E7D2C">
      <w:pPr>
        <w:pStyle w:val="Code"/>
        <w:rPr>
          <w:highlight w:val="white"/>
        </w:rPr>
      </w:pPr>
      <w:r w:rsidRPr="003C06B4">
        <w:rPr>
          <w:highlight w:val="white"/>
        </w:rPr>
        <w:lastRenderedPageBreak/>
        <w:t xml:space="preserve">    private ThirdType m_third;</w:t>
      </w:r>
    </w:p>
    <w:p w14:paraId="63698886" w14:textId="77777777" w:rsidR="005E7D2C" w:rsidRPr="003C06B4" w:rsidRDefault="005E7D2C" w:rsidP="005E7D2C">
      <w:pPr>
        <w:pStyle w:val="Code"/>
        <w:rPr>
          <w:highlight w:val="white"/>
        </w:rPr>
      </w:pPr>
    </w:p>
    <w:p w14:paraId="62A7674D" w14:textId="77777777" w:rsidR="005E7D2C" w:rsidRPr="003C06B4" w:rsidRDefault="005E7D2C" w:rsidP="005E7D2C">
      <w:pPr>
        <w:pStyle w:val="Code"/>
        <w:rPr>
          <w:highlight w:val="white"/>
        </w:rPr>
      </w:pPr>
      <w:r w:rsidRPr="003C06B4">
        <w:rPr>
          <w:highlight w:val="white"/>
        </w:rPr>
        <w:t xml:space="preserve">    public Triple(FirstType first, SecondType second, ThirdType third) </w:t>
      </w:r>
    </w:p>
    <w:p w14:paraId="4B32E105" w14:textId="77777777" w:rsidR="005E7D2C" w:rsidRPr="003C06B4" w:rsidRDefault="005E7D2C" w:rsidP="005E7D2C">
      <w:pPr>
        <w:pStyle w:val="Code"/>
        <w:rPr>
          <w:highlight w:val="white"/>
        </w:rPr>
      </w:pPr>
      <w:r w:rsidRPr="003C06B4">
        <w:rPr>
          <w:highlight w:val="white"/>
        </w:rPr>
        <w:t xml:space="preserve">     :base(first, second) {</w:t>
      </w:r>
    </w:p>
    <w:p w14:paraId="79EF53CE" w14:textId="77777777" w:rsidR="005E7D2C" w:rsidRPr="003C06B4" w:rsidRDefault="005E7D2C" w:rsidP="005E7D2C">
      <w:pPr>
        <w:pStyle w:val="Code"/>
        <w:rPr>
          <w:highlight w:val="white"/>
        </w:rPr>
      </w:pPr>
      <w:r w:rsidRPr="003C06B4">
        <w:rPr>
          <w:highlight w:val="white"/>
        </w:rPr>
        <w:t xml:space="preserve">      m_third = third;</w:t>
      </w:r>
    </w:p>
    <w:p w14:paraId="6D6F019D" w14:textId="77777777" w:rsidR="005E7D2C" w:rsidRPr="003C06B4" w:rsidRDefault="005E7D2C" w:rsidP="005E7D2C">
      <w:pPr>
        <w:pStyle w:val="Code"/>
        <w:rPr>
          <w:highlight w:val="white"/>
        </w:rPr>
      </w:pPr>
      <w:r w:rsidRPr="003C06B4">
        <w:rPr>
          <w:highlight w:val="white"/>
        </w:rPr>
        <w:t xml:space="preserve">    }</w:t>
      </w:r>
    </w:p>
    <w:p w14:paraId="569DE6EF" w14:textId="77777777" w:rsidR="005E7D2C" w:rsidRPr="003C06B4" w:rsidRDefault="005E7D2C" w:rsidP="005E7D2C">
      <w:pPr>
        <w:pStyle w:val="Code"/>
        <w:rPr>
          <w:highlight w:val="white"/>
        </w:rPr>
      </w:pPr>
      <w:r w:rsidRPr="003C06B4">
        <w:rPr>
          <w:highlight w:val="white"/>
        </w:rPr>
        <w:t xml:space="preserve">  </w:t>
      </w:r>
    </w:p>
    <w:p w14:paraId="02B14541" w14:textId="77777777" w:rsidR="005E7D2C" w:rsidRPr="003C06B4" w:rsidRDefault="005E7D2C" w:rsidP="005E7D2C">
      <w:pPr>
        <w:pStyle w:val="Code"/>
        <w:rPr>
          <w:highlight w:val="white"/>
        </w:rPr>
      </w:pPr>
      <w:r w:rsidRPr="003C06B4">
        <w:rPr>
          <w:highlight w:val="white"/>
        </w:rPr>
        <w:t xml:space="preserve">    public ThirdType Third {</w:t>
      </w:r>
    </w:p>
    <w:p w14:paraId="65BA8DB3" w14:textId="77777777" w:rsidR="005E7D2C" w:rsidRPr="003C06B4" w:rsidRDefault="005E7D2C" w:rsidP="005E7D2C">
      <w:pPr>
        <w:pStyle w:val="Code"/>
        <w:rPr>
          <w:highlight w:val="white"/>
        </w:rPr>
      </w:pPr>
      <w:r w:rsidRPr="003C06B4">
        <w:rPr>
          <w:highlight w:val="white"/>
        </w:rPr>
        <w:t xml:space="preserve">      get { return m_third; }</w:t>
      </w:r>
    </w:p>
    <w:p w14:paraId="40DB09FC" w14:textId="77777777" w:rsidR="005E7D2C" w:rsidRPr="003C06B4" w:rsidRDefault="005E7D2C" w:rsidP="005E7D2C">
      <w:pPr>
        <w:pStyle w:val="Code"/>
        <w:rPr>
          <w:highlight w:val="white"/>
        </w:rPr>
      </w:pPr>
      <w:r w:rsidRPr="003C06B4">
        <w:rPr>
          <w:highlight w:val="white"/>
        </w:rPr>
        <w:t xml:space="preserve">      set { m_third = value; }</w:t>
      </w:r>
    </w:p>
    <w:p w14:paraId="2E1ADFFD" w14:textId="77777777" w:rsidR="005E7D2C" w:rsidRPr="003C06B4" w:rsidRDefault="005E7D2C" w:rsidP="005E7D2C">
      <w:pPr>
        <w:pStyle w:val="Code"/>
        <w:rPr>
          <w:highlight w:val="white"/>
        </w:rPr>
      </w:pPr>
      <w:r w:rsidRPr="003C06B4">
        <w:rPr>
          <w:highlight w:val="white"/>
        </w:rPr>
        <w:t xml:space="preserve">    }</w:t>
      </w:r>
    </w:p>
    <w:p w14:paraId="580FC5C6" w14:textId="77777777" w:rsidR="005E7D2C" w:rsidRPr="003C06B4" w:rsidRDefault="005E7D2C" w:rsidP="005E7D2C">
      <w:pPr>
        <w:pStyle w:val="Code"/>
        <w:rPr>
          <w:highlight w:val="white"/>
        </w:rPr>
      </w:pPr>
      <w:r w:rsidRPr="003C06B4">
        <w:rPr>
          <w:highlight w:val="white"/>
        </w:rPr>
        <w:t xml:space="preserve">  </w:t>
      </w:r>
    </w:p>
    <w:p w14:paraId="7023271A" w14:textId="77777777" w:rsidR="005E7D2C" w:rsidRPr="003C06B4" w:rsidRDefault="005E7D2C" w:rsidP="005E7D2C">
      <w:pPr>
        <w:pStyle w:val="Code"/>
        <w:rPr>
          <w:highlight w:val="white"/>
        </w:rPr>
      </w:pPr>
      <w:r w:rsidRPr="003C06B4">
        <w:rPr>
          <w:highlight w:val="white"/>
        </w:rPr>
        <w:t xml:space="preserve">    public override int GetHashCode() {</w:t>
      </w:r>
    </w:p>
    <w:p w14:paraId="0F9FF90C" w14:textId="77777777" w:rsidR="005E7D2C" w:rsidRPr="003C06B4" w:rsidRDefault="005E7D2C" w:rsidP="005E7D2C">
      <w:pPr>
        <w:pStyle w:val="Code"/>
        <w:rPr>
          <w:highlight w:val="white"/>
        </w:rPr>
      </w:pPr>
      <w:r w:rsidRPr="003C06B4">
        <w:rPr>
          <w:highlight w:val="white"/>
        </w:rPr>
        <w:t xml:space="preserve">      return base.GetHashCode() + m_third.GetHashCode();</w:t>
      </w:r>
    </w:p>
    <w:p w14:paraId="07220AB8" w14:textId="77777777" w:rsidR="005E7D2C" w:rsidRPr="003C06B4" w:rsidRDefault="005E7D2C" w:rsidP="005E7D2C">
      <w:pPr>
        <w:pStyle w:val="Code"/>
        <w:rPr>
          <w:highlight w:val="white"/>
        </w:rPr>
      </w:pPr>
      <w:r w:rsidRPr="003C06B4">
        <w:rPr>
          <w:highlight w:val="white"/>
        </w:rPr>
        <w:t xml:space="preserve">    }</w:t>
      </w:r>
    </w:p>
    <w:p w14:paraId="4001E1A7" w14:textId="77777777" w:rsidR="005E7D2C" w:rsidRPr="003C06B4" w:rsidRDefault="005E7D2C" w:rsidP="005E7D2C">
      <w:pPr>
        <w:pStyle w:val="Code"/>
        <w:rPr>
          <w:highlight w:val="white"/>
        </w:rPr>
      </w:pPr>
    </w:p>
    <w:p w14:paraId="233A8EF9" w14:textId="77777777" w:rsidR="005E7D2C" w:rsidRPr="003C06B4" w:rsidRDefault="005E7D2C" w:rsidP="005E7D2C">
      <w:pPr>
        <w:pStyle w:val="Code"/>
        <w:rPr>
          <w:highlight w:val="white"/>
        </w:rPr>
      </w:pPr>
      <w:r w:rsidRPr="003C06B4">
        <w:rPr>
          <w:highlight w:val="white"/>
        </w:rPr>
        <w:t xml:space="preserve">    public override bool Equals(object obj) {</w:t>
      </w:r>
    </w:p>
    <w:p w14:paraId="188BAEFE" w14:textId="77777777" w:rsidR="005E7D2C" w:rsidRPr="003C06B4" w:rsidRDefault="005E7D2C" w:rsidP="005E7D2C">
      <w:pPr>
        <w:pStyle w:val="Code"/>
        <w:rPr>
          <w:highlight w:val="white"/>
        </w:rPr>
      </w:pPr>
      <w:r w:rsidRPr="003C06B4">
        <w:rPr>
          <w:highlight w:val="white"/>
        </w:rPr>
        <w:t xml:space="preserve">      if (obj is Triple&lt;FirstType,SecondType,ThirdType&gt;) {</w:t>
      </w:r>
    </w:p>
    <w:p w14:paraId="41C4F328" w14:textId="77777777" w:rsidR="005E7D2C" w:rsidRPr="003C06B4" w:rsidRDefault="005E7D2C" w:rsidP="005E7D2C">
      <w:pPr>
        <w:pStyle w:val="Code"/>
        <w:rPr>
          <w:highlight w:val="white"/>
        </w:rPr>
      </w:pPr>
      <w:r w:rsidRPr="003C06B4">
        <w:rPr>
          <w:highlight w:val="white"/>
        </w:rPr>
        <w:t xml:space="preserve">        Triple&lt;FirstType,SecondType,ThirdType&gt; triple =</w:t>
      </w:r>
    </w:p>
    <w:p w14:paraId="3BB117CE" w14:textId="77777777" w:rsidR="005E7D2C" w:rsidRPr="003C06B4" w:rsidRDefault="005E7D2C" w:rsidP="005E7D2C">
      <w:pPr>
        <w:pStyle w:val="Code"/>
        <w:rPr>
          <w:highlight w:val="white"/>
        </w:rPr>
      </w:pPr>
      <w:r w:rsidRPr="003C06B4">
        <w:rPr>
          <w:highlight w:val="white"/>
        </w:rPr>
        <w:t xml:space="preserve">          (Triple&lt;FirstType,SecondType,ThirdType&gt;) obj;</w:t>
      </w:r>
    </w:p>
    <w:p w14:paraId="13EAFE40" w14:textId="77777777" w:rsidR="005E7D2C" w:rsidRPr="003C06B4" w:rsidRDefault="005E7D2C" w:rsidP="005E7D2C">
      <w:pPr>
        <w:pStyle w:val="Code"/>
        <w:rPr>
          <w:highlight w:val="white"/>
        </w:rPr>
      </w:pPr>
      <w:r w:rsidRPr="003C06B4">
        <w:rPr>
          <w:highlight w:val="white"/>
        </w:rPr>
        <w:t xml:space="preserve">        return base.Equals(triple) &amp;&amp; m_third.Equals(triple.m_third);</w:t>
      </w:r>
    </w:p>
    <w:p w14:paraId="39288A82" w14:textId="77777777" w:rsidR="005E7D2C" w:rsidRPr="003C06B4" w:rsidRDefault="005E7D2C" w:rsidP="005E7D2C">
      <w:pPr>
        <w:pStyle w:val="Code"/>
        <w:rPr>
          <w:highlight w:val="white"/>
        </w:rPr>
      </w:pPr>
      <w:r w:rsidRPr="003C06B4">
        <w:rPr>
          <w:highlight w:val="white"/>
        </w:rPr>
        <w:t xml:space="preserve">      }</w:t>
      </w:r>
    </w:p>
    <w:p w14:paraId="63566BF9" w14:textId="77777777" w:rsidR="005E7D2C" w:rsidRPr="003C06B4" w:rsidRDefault="005E7D2C" w:rsidP="005E7D2C">
      <w:pPr>
        <w:pStyle w:val="Code"/>
        <w:rPr>
          <w:highlight w:val="white"/>
        </w:rPr>
      </w:pPr>
      <w:r w:rsidRPr="003C06B4">
        <w:rPr>
          <w:highlight w:val="white"/>
        </w:rPr>
        <w:t xml:space="preserve">    </w:t>
      </w:r>
    </w:p>
    <w:p w14:paraId="05792BFE" w14:textId="77777777" w:rsidR="005E7D2C" w:rsidRPr="003C06B4" w:rsidRDefault="005E7D2C" w:rsidP="005E7D2C">
      <w:pPr>
        <w:pStyle w:val="Code"/>
        <w:rPr>
          <w:highlight w:val="white"/>
        </w:rPr>
      </w:pPr>
      <w:r w:rsidRPr="003C06B4">
        <w:rPr>
          <w:highlight w:val="white"/>
        </w:rPr>
        <w:t xml:space="preserve">      return false;</w:t>
      </w:r>
    </w:p>
    <w:p w14:paraId="14995E68" w14:textId="77777777" w:rsidR="005E7D2C" w:rsidRPr="003C06B4" w:rsidRDefault="005E7D2C" w:rsidP="005E7D2C">
      <w:pPr>
        <w:pStyle w:val="Code"/>
        <w:rPr>
          <w:highlight w:val="white"/>
        </w:rPr>
      </w:pPr>
      <w:r w:rsidRPr="003C06B4">
        <w:rPr>
          <w:highlight w:val="white"/>
        </w:rPr>
        <w:t xml:space="preserve">    }</w:t>
      </w:r>
    </w:p>
    <w:p w14:paraId="5AC778EC" w14:textId="77777777" w:rsidR="005E7D2C" w:rsidRPr="003C06B4" w:rsidRDefault="005E7D2C" w:rsidP="005E7D2C">
      <w:pPr>
        <w:pStyle w:val="Code"/>
        <w:rPr>
          <w:highlight w:val="white"/>
        </w:rPr>
      </w:pPr>
      <w:r w:rsidRPr="003C06B4">
        <w:rPr>
          <w:highlight w:val="white"/>
        </w:rPr>
        <w:t xml:space="preserve">  }</w:t>
      </w:r>
    </w:p>
    <w:p w14:paraId="3176D7F7" w14:textId="77777777" w:rsidR="005E7D2C" w:rsidRPr="003C06B4" w:rsidRDefault="005E7D2C" w:rsidP="005E7D2C">
      <w:pPr>
        <w:pStyle w:val="Code"/>
      </w:pPr>
      <w:r w:rsidRPr="003C06B4">
        <w:rPr>
          <w:highlight w:val="white"/>
        </w:rPr>
        <w:t>}</w:t>
      </w:r>
    </w:p>
    <w:p w14:paraId="3747FD97" w14:textId="77777777" w:rsidR="005E7D2C" w:rsidRPr="00EC76D5" w:rsidRDefault="005E7D2C" w:rsidP="005E7D2C">
      <w:pPr>
        <w:pStyle w:val="Rubrik2"/>
      </w:pPr>
      <w:bookmarkStart w:id="579" w:name="_Toc49764453"/>
      <w:r w:rsidRPr="00EC76D5">
        <w:t>Graph</w:t>
      </w:r>
      <w:bookmarkEnd w:id="579"/>
    </w:p>
    <w:p w14:paraId="5FD8620B" w14:textId="77777777" w:rsidR="005E7D2C" w:rsidRPr="00EC76D5" w:rsidRDefault="005E7D2C" w:rsidP="005E7D2C">
      <w:r w:rsidRPr="00EC76D5">
        <w:t>Graph implements a general unordered graph. It holds of set of vertices and a set of edges.</w:t>
      </w:r>
    </w:p>
    <w:p w14:paraId="0B36382F" w14:textId="77777777" w:rsidR="005E7D2C" w:rsidRPr="00EC76D5" w:rsidRDefault="005E7D2C" w:rsidP="005E7D2C">
      <w:pPr>
        <w:pStyle w:val="CodeHeader"/>
      </w:pPr>
      <w:proofErr w:type="spellStart"/>
      <w:r w:rsidRPr="00EC76D5">
        <w:t>Graph.</w:t>
      </w:r>
      <w:r>
        <w:t>cs</w:t>
      </w:r>
      <w:proofErr w:type="spellEnd"/>
    </w:p>
    <w:p w14:paraId="3A16240A" w14:textId="77777777" w:rsidR="005E7D2C" w:rsidRPr="00E622DD" w:rsidRDefault="005E7D2C" w:rsidP="005E7D2C">
      <w:pPr>
        <w:pStyle w:val="Code"/>
        <w:rPr>
          <w:highlight w:val="white"/>
        </w:rPr>
      </w:pPr>
      <w:r w:rsidRPr="00E622DD">
        <w:rPr>
          <w:highlight w:val="white"/>
        </w:rPr>
        <w:t>using System.Collections.Generic;</w:t>
      </w:r>
    </w:p>
    <w:p w14:paraId="7E71599D" w14:textId="77777777" w:rsidR="005E7D2C" w:rsidRPr="00E622DD" w:rsidRDefault="005E7D2C" w:rsidP="005E7D2C">
      <w:pPr>
        <w:pStyle w:val="Code"/>
        <w:rPr>
          <w:highlight w:val="white"/>
        </w:rPr>
      </w:pPr>
    </w:p>
    <w:p w14:paraId="5D87CEE6" w14:textId="77777777" w:rsidR="005E7D2C" w:rsidRPr="00E622DD" w:rsidRDefault="005E7D2C" w:rsidP="005E7D2C">
      <w:pPr>
        <w:pStyle w:val="Code"/>
        <w:rPr>
          <w:highlight w:val="white"/>
        </w:rPr>
      </w:pPr>
      <w:r w:rsidRPr="00E622DD">
        <w:rPr>
          <w:highlight w:val="white"/>
        </w:rPr>
        <w:t>namespace CCompiler {</w:t>
      </w:r>
    </w:p>
    <w:p w14:paraId="3E1938ED" w14:textId="77777777" w:rsidR="005E7D2C" w:rsidRPr="00E622DD" w:rsidRDefault="005E7D2C" w:rsidP="005E7D2C">
      <w:pPr>
        <w:pStyle w:val="Code"/>
        <w:rPr>
          <w:highlight w:val="white"/>
        </w:rPr>
      </w:pPr>
      <w:r w:rsidRPr="00E622DD">
        <w:rPr>
          <w:highlight w:val="white"/>
        </w:rPr>
        <w:t xml:space="preserve">  public class Graph&lt;VertexType&gt; {</w:t>
      </w:r>
    </w:p>
    <w:p w14:paraId="68A9C119" w14:textId="77777777" w:rsidR="005E7D2C" w:rsidRPr="00E622DD" w:rsidRDefault="005E7D2C" w:rsidP="005E7D2C">
      <w:pPr>
        <w:pStyle w:val="Code"/>
        <w:rPr>
          <w:highlight w:val="white"/>
        </w:rPr>
      </w:pPr>
      <w:r w:rsidRPr="00E622DD">
        <w:rPr>
          <w:highlight w:val="white"/>
        </w:rPr>
        <w:t xml:space="preserve">    private ISet&lt;VertexType&gt; m_vertexSet;</w:t>
      </w:r>
    </w:p>
    <w:p w14:paraId="5361D697" w14:textId="77777777" w:rsidR="005E7D2C" w:rsidRPr="00E622DD" w:rsidRDefault="005E7D2C" w:rsidP="005E7D2C">
      <w:pPr>
        <w:pStyle w:val="Code"/>
        <w:rPr>
          <w:highlight w:val="white"/>
        </w:rPr>
      </w:pPr>
      <w:r w:rsidRPr="00E622DD">
        <w:rPr>
          <w:highlight w:val="white"/>
        </w:rPr>
        <w:t xml:space="preserve">    private ISet&lt;UnorderedPair&lt;VertexType,VertexType&gt;&gt; m_edgeSet;</w:t>
      </w:r>
    </w:p>
    <w:p w14:paraId="6B723805" w14:textId="77777777" w:rsidR="005E7D2C" w:rsidRPr="00E622DD" w:rsidRDefault="005E7D2C" w:rsidP="005E7D2C">
      <w:pPr>
        <w:pStyle w:val="Code"/>
        <w:rPr>
          <w:highlight w:val="white"/>
        </w:rPr>
      </w:pPr>
    </w:p>
    <w:p w14:paraId="17DBF781" w14:textId="77777777" w:rsidR="005E7D2C" w:rsidRPr="00E622DD" w:rsidRDefault="005E7D2C" w:rsidP="005E7D2C">
      <w:pPr>
        <w:pStyle w:val="Code"/>
        <w:rPr>
          <w:highlight w:val="white"/>
        </w:rPr>
      </w:pPr>
      <w:r w:rsidRPr="00E622DD">
        <w:rPr>
          <w:highlight w:val="white"/>
        </w:rPr>
        <w:t xml:space="preserve">    public Graph() {</w:t>
      </w:r>
    </w:p>
    <w:p w14:paraId="6CB2C1B0" w14:textId="77777777" w:rsidR="005E7D2C" w:rsidRPr="00E622DD" w:rsidRDefault="005E7D2C" w:rsidP="005E7D2C">
      <w:pPr>
        <w:pStyle w:val="Code"/>
        <w:rPr>
          <w:highlight w:val="white"/>
        </w:rPr>
      </w:pPr>
      <w:r w:rsidRPr="00E622DD">
        <w:rPr>
          <w:highlight w:val="white"/>
        </w:rPr>
        <w:t xml:space="preserve">      m_vertexSet = new HashSet&lt;VertexType&gt;();</w:t>
      </w:r>
    </w:p>
    <w:p w14:paraId="20BD7520"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F430D97" w14:textId="77777777" w:rsidR="005E7D2C" w:rsidRPr="00E622DD" w:rsidRDefault="005E7D2C" w:rsidP="005E7D2C">
      <w:pPr>
        <w:pStyle w:val="Code"/>
        <w:rPr>
          <w:highlight w:val="white"/>
        </w:rPr>
      </w:pPr>
      <w:r w:rsidRPr="00E622DD">
        <w:rPr>
          <w:highlight w:val="white"/>
        </w:rPr>
        <w:t xml:space="preserve">    }</w:t>
      </w:r>
    </w:p>
    <w:p w14:paraId="6A6D1FD6" w14:textId="77777777" w:rsidR="005E7D2C" w:rsidRPr="00E622DD" w:rsidRDefault="005E7D2C" w:rsidP="005E7D2C">
      <w:pPr>
        <w:pStyle w:val="Code"/>
        <w:rPr>
          <w:highlight w:val="white"/>
        </w:rPr>
      </w:pPr>
      <w:r w:rsidRPr="00E622DD">
        <w:rPr>
          <w:highlight w:val="white"/>
        </w:rPr>
        <w:t xml:space="preserve">  </w:t>
      </w:r>
    </w:p>
    <w:p w14:paraId="776B479B" w14:textId="77777777" w:rsidR="005E7D2C" w:rsidRPr="00E622DD" w:rsidRDefault="005E7D2C" w:rsidP="005E7D2C">
      <w:pPr>
        <w:pStyle w:val="Code"/>
        <w:rPr>
          <w:highlight w:val="white"/>
        </w:rPr>
      </w:pPr>
      <w:r w:rsidRPr="00E622DD">
        <w:rPr>
          <w:highlight w:val="white"/>
        </w:rPr>
        <w:t xml:space="preserve">    public Graph(ISet&lt;VertexType&gt; vertexSet) {</w:t>
      </w:r>
    </w:p>
    <w:p w14:paraId="69A6F09B" w14:textId="77777777" w:rsidR="005E7D2C" w:rsidRPr="00E622DD" w:rsidRDefault="005E7D2C" w:rsidP="005E7D2C">
      <w:pPr>
        <w:pStyle w:val="Code"/>
        <w:rPr>
          <w:highlight w:val="white"/>
        </w:rPr>
      </w:pPr>
      <w:r w:rsidRPr="00E622DD">
        <w:rPr>
          <w:highlight w:val="white"/>
        </w:rPr>
        <w:t xml:space="preserve">      m_vertexSet = vertexSet;</w:t>
      </w:r>
    </w:p>
    <w:p w14:paraId="44694858"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609303D" w14:textId="77777777" w:rsidR="005E7D2C" w:rsidRPr="00E622DD" w:rsidRDefault="005E7D2C" w:rsidP="005E7D2C">
      <w:pPr>
        <w:pStyle w:val="Code"/>
        <w:rPr>
          <w:highlight w:val="white"/>
        </w:rPr>
      </w:pPr>
      <w:r w:rsidRPr="00E622DD">
        <w:rPr>
          <w:highlight w:val="white"/>
        </w:rPr>
        <w:t xml:space="preserve">    }</w:t>
      </w:r>
    </w:p>
    <w:p w14:paraId="798C4695" w14:textId="77777777" w:rsidR="005E7D2C" w:rsidRPr="00E622DD" w:rsidRDefault="005E7D2C" w:rsidP="005E7D2C">
      <w:pPr>
        <w:pStyle w:val="Code"/>
        <w:rPr>
          <w:highlight w:val="white"/>
        </w:rPr>
      </w:pPr>
    </w:p>
    <w:p w14:paraId="157CCBB3" w14:textId="77777777" w:rsidR="005E7D2C" w:rsidRPr="00E622DD" w:rsidRDefault="005E7D2C" w:rsidP="005E7D2C">
      <w:pPr>
        <w:pStyle w:val="Code"/>
        <w:rPr>
          <w:highlight w:val="white"/>
        </w:rPr>
      </w:pPr>
      <w:r w:rsidRPr="00E622DD">
        <w:rPr>
          <w:highlight w:val="white"/>
        </w:rPr>
        <w:t xml:space="preserve">    public Graph(ISet&lt;VertexType&gt; vertexSet,</w:t>
      </w:r>
    </w:p>
    <w:p w14:paraId="6F9F5862" w14:textId="77777777" w:rsidR="005E7D2C" w:rsidRPr="00E622DD" w:rsidRDefault="005E7D2C" w:rsidP="005E7D2C">
      <w:pPr>
        <w:pStyle w:val="Code"/>
        <w:rPr>
          <w:highlight w:val="white"/>
        </w:rPr>
      </w:pPr>
      <w:r w:rsidRPr="00E622DD">
        <w:rPr>
          <w:highlight w:val="white"/>
        </w:rPr>
        <w:t xml:space="preserve">                 ISet&lt;UnorderedPair&lt;VertexType,VertexType&gt;&gt; edgeSet) {</w:t>
      </w:r>
    </w:p>
    <w:p w14:paraId="4F0E96F2" w14:textId="77777777" w:rsidR="005E7D2C" w:rsidRPr="00E622DD" w:rsidRDefault="005E7D2C" w:rsidP="005E7D2C">
      <w:pPr>
        <w:pStyle w:val="Code"/>
        <w:rPr>
          <w:highlight w:val="white"/>
        </w:rPr>
      </w:pPr>
      <w:r w:rsidRPr="00E622DD">
        <w:rPr>
          <w:highlight w:val="white"/>
        </w:rPr>
        <w:t xml:space="preserve">      m_vertexSet = vertexSet;</w:t>
      </w:r>
    </w:p>
    <w:p w14:paraId="7DC198C1" w14:textId="77777777" w:rsidR="005E7D2C" w:rsidRPr="00E622DD" w:rsidRDefault="005E7D2C" w:rsidP="005E7D2C">
      <w:pPr>
        <w:pStyle w:val="Code"/>
        <w:rPr>
          <w:highlight w:val="white"/>
        </w:rPr>
      </w:pPr>
      <w:r w:rsidRPr="00E622DD">
        <w:rPr>
          <w:highlight w:val="white"/>
        </w:rPr>
        <w:t xml:space="preserve">      m_edgeSet = edgeSet;</w:t>
      </w:r>
    </w:p>
    <w:p w14:paraId="070E11F6" w14:textId="77777777" w:rsidR="005E7D2C" w:rsidRPr="00E622DD" w:rsidRDefault="005E7D2C" w:rsidP="005E7D2C">
      <w:pPr>
        <w:pStyle w:val="Code"/>
        <w:rPr>
          <w:highlight w:val="white"/>
        </w:rPr>
      </w:pPr>
      <w:r w:rsidRPr="00E622DD">
        <w:rPr>
          <w:highlight w:val="white"/>
        </w:rPr>
        <w:t xml:space="preserve">    }</w:t>
      </w:r>
    </w:p>
    <w:p w14:paraId="41D3C8EF" w14:textId="77777777" w:rsidR="005E7D2C" w:rsidRPr="00E622DD" w:rsidRDefault="005E7D2C" w:rsidP="005E7D2C">
      <w:pPr>
        <w:pStyle w:val="Code"/>
        <w:rPr>
          <w:highlight w:val="white"/>
        </w:rPr>
      </w:pPr>
    </w:p>
    <w:p w14:paraId="74D045FF" w14:textId="77777777" w:rsidR="005E7D2C" w:rsidRPr="00E622DD" w:rsidRDefault="005E7D2C" w:rsidP="005E7D2C">
      <w:pPr>
        <w:pStyle w:val="Code"/>
        <w:rPr>
          <w:highlight w:val="white"/>
        </w:rPr>
      </w:pPr>
      <w:r w:rsidRPr="00E622DD">
        <w:rPr>
          <w:highlight w:val="white"/>
        </w:rPr>
        <w:t xml:space="preserve">    public ISet&lt;VertexType&gt; VertexSet {</w:t>
      </w:r>
    </w:p>
    <w:p w14:paraId="751A4B48" w14:textId="77777777" w:rsidR="005E7D2C" w:rsidRPr="00E622DD" w:rsidRDefault="005E7D2C" w:rsidP="005E7D2C">
      <w:pPr>
        <w:pStyle w:val="Code"/>
        <w:rPr>
          <w:highlight w:val="white"/>
        </w:rPr>
      </w:pPr>
      <w:r w:rsidRPr="00E622DD">
        <w:rPr>
          <w:highlight w:val="white"/>
        </w:rPr>
        <w:lastRenderedPageBreak/>
        <w:t xml:space="preserve">      get { return m_vertexSet; }</w:t>
      </w:r>
    </w:p>
    <w:p w14:paraId="0CC70EE8" w14:textId="77777777" w:rsidR="005E7D2C" w:rsidRPr="00E622DD" w:rsidRDefault="005E7D2C" w:rsidP="005E7D2C">
      <w:pPr>
        <w:pStyle w:val="Code"/>
        <w:rPr>
          <w:highlight w:val="white"/>
        </w:rPr>
      </w:pPr>
      <w:r w:rsidRPr="00E622DD">
        <w:rPr>
          <w:highlight w:val="white"/>
        </w:rPr>
        <w:t xml:space="preserve">    }</w:t>
      </w:r>
    </w:p>
    <w:p w14:paraId="4B939699" w14:textId="77777777" w:rsidR="005E7D2C" w:rsidRPr="00E622DD" w:rsidRDefault="005E7D2C" w:rsidP="005E7D2C">
      <w:pPr>
        <w:pStyle w:val="Code"/>
        <w:rPr>
          <w:highlight w:val="white"/>
        </w:rPr>
      </w:pPr>
      <w:r w:rsidRPr="00E622DD">
        <w:rPr>
          <w:highlight w:val="white"/>
        </w:rPr>
        <w:t xml:space="preserve">  </w:t>
      </w:r>
    </w:p>
    <w:p w14:paraId="78054DE3" w14:textId="77777777" w:rsidR="005E7D2C" w:rsidRPr="00E622DD" w:rsidRDefault="005E7D2C" w:rsidP="005E7D2C">
      <w:pPr>
        <w:pStyle w:val="Code"/>
        <w:rPr>
          <w:highlight w:val="white"/>
        </w:rPr>
      </w:pPr>
      <w:r w:rsidRPr="00E622DD">
        <w:rPr>
          <w:highlight w:val="white"/>
        </w:rPr>
        <w:t xml:space="preserve">    public ISet&lt;UnorderedPair&lt;VertexType,VertexType&gt;&gt; EdgeSet {</w:t>
      </w:r>
    </w:p>
    <w:p w14:paraId="7E89E34A" w14:textId="77777777" w:rsidR="005E7D2C" w:rsidRPr="00E622DD" w:rsidRDefault="005E7D2C" w:rsidP="005E7D2C">
      <w:pPr>
        <w:pStyle w:val="Code"/>
        <w:rPr>
          <w:highlight w:val="white"/>
        </w:rPr>
      </w:pPr>
      <w:r w:rsidRPr="00E622DD">
        <w:rPr>
          <w:highlight w:val="white"/>
        </w:rPr>
        <w:t xml:space="preserve">      get { return m_edgeSet; }</w:t>
      </w:r>
    </w:p>
    <w:p w14:paraId="0AE18865" w14:textId="77777777" w:rsidR="005E7D2C" w:rsidRPr="00E622DD" w:rsidRDefault="005E7D2C" w:rsidP="005E7D2C">
      <w:pPr>
        <w:pStyle w:val="Code"/>
        <w:rPr>
          <w:highlight w:val="white"/>
        </w:rPr>
      </w:pPr>
      <w:r w:rsidRPr="00E622DD">
        <w:rPr>
          <w:highlight w:val="white"/>
        </w:rPr>
        <w:t xml:space="preserve">    }</w:t>
      </w:r>
    </w:p>
    <w:p w14:paraId="093A3D92" w14:textId="77777777" w:rsidR="005E7D2C" w:rsidRPr="00EC76D5" w:rsidRDefault="005E7D2C" w:rsidP="005E7D2C">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1A58CA55" w14:textId="77777777" w:rsidR="005E7D2C" w:rsidRPr="00E622DD" w:rsidRDefault="005E7D2C" w:rsidP="005E7D2C">
      <w:pPr>
        <w:pStyle w:val="Code"/>
        <w:rPr>
          <w:highlight w:val="white"/>
        </w:rPr>
      </w:pPr>
      <w:r w:rsidRPr="00E622DD">
        <w:rPr>
          <w:highlight w:val="white"/>
        </w:rPr>
        <w:t xml:space="preserve">    public ISet&lt;VertexType&gt; GetNeighbourSet(VertexType vertex) {</w:t>
      </w:r>
    </w:p>
    <w:p w14:paraId="5B56CC82" w14:textId="77777777" w:rsidR="005E7D2C" w:rsidRPr="00E622DD" w:rsidRDefault="005E7D2C" w:rsidP="005E7D2C">
      <w:pPr>
        <w:pStyle w:val="Code"/>
        <w:rPr>
          <w:highlight w:val="white"/>
        </w:rPr>
      </w:pPr>
      <w:r w:rsidRPr="00E622DD">
        <w:rPr>
          <w:highlight w:val="white"/>
        </w:rPr>
        <w:t xml:space="preserve">      ISet&lt;VertexType&gt; neighbourSet = new HashSet&lt;VertexType&gt;();</w:t>
      </w:r>
    </w:p>
    <w:p w14:paraId="2BF088D2" w14:textId="77777777" w:rsidR="005E7D2C" w:rsidRPr="00E622DD" w:rsidRDefault="005E7D2C" w:rsidP="005E7D2C">
      <w:pPr>
        <w:pStyle w:val="Code"/>
        <w:rPr>
          <w:highlight w:val="white"/>
        </w:rPr>
      </w:pPr>
      <w:r w:rsidRPr="00E622DD">
        <w:rPr>
          <w:highlight w:val="white"/>
        </w:rPr>
        <w:t xml:space="preserve">    </w:t>
      </w:r>
    </w:p>
    <w:p w14:paraId="45BDA1DA" w14:textId="77777777" w:rsidR="005E7D2C" w:rsidRPr="00E622DD" w:rsidRDefault="005E7D2C" w:rsidP="005E7D2C">
      <w:pPr>
        <w:pStyle w:val="Code"/>
        <w:rPr>
          <w:highlight w:val="white"/>
        </w:rPr>
      </w:pPr>
      <w:r w:rsidRPr="00E622DD">
        <w:rPr>
          <w:highlight w:val="white"/>
        </w:rPr>
        <w:t xml:space="preserve">      foreach (UnorderedPair&lt;VertexType,VertexType&gt; edge in m_edgeSet) {</w:t>
      </w:r>
    </w:p>
    <w:p w14:paraId="16F6FF91" w14:textId="77777777" w:rsidR="005E7D2C" w:rsidRPr="00E622DD" w:rsidRDefault="005E7D2C" w:rsidP="005E7D2C">
      <w:pPr>
        <w:pStyle w:val="Code"/>
        <w:rPr>
          <w:highlight w:val="white"/>
        </w:rPr>
      </w:pPr>
      <w:r w:rsidRPr="00E622DD">
        <w:rPr>
          <w:highlight w:val="white"/>
        </w:rPr>
        <w:t xml:space="preserve">        if (edge.First.Equals(vertex)) {</w:t>
      </w:r>
    </w:p>
    <w:p w14:paraId="1CB70936" w14:textId="77777777" w:rsidR="005E7D2C" w:rsidRPr="00E622DD" w:rsidRDefault="005E7D2C" w:rsidP="005E7D2C">
      <w:pPr>
        <w:pStyle w:val="Code"/>
        <w:rPr>
          <w:highlight w:val="white"/>
        </w:rPr>
      </w:pPr>
      <w:r w:rsidRPr="00E622DD">
        <w:rPr>
          <w:highlight w:val="white"/>
        </w:rPr>
        <w:t xml:space="preserve">          neighbourSet.Add(edge.Second);</w:t>
      </w:r>
    </w:p>
    <w:p w14:paraId="34E9248D" w14:textId="77777777" w:rsidR="005E7D2C" w:rsidRPr="00E622DD" w:rsidRDefault="005E7D2C" w:rsidP="005E7D2C">
      <w:pPr>
        <w:pStyle w:val="Code"/>
        <w:rPr>
          <w:highlight w:val="white"/>
        </w:rPr>
      </w:pPr>
      <w:r w:rsidRPr="00E622DD">
        <w:rPr>
          <w:highlight w:val="white"/>
        </w:rPr>
        <w:t xml:space="preserve">        }</w:t>
      </w:r>
    </w:p>
    <w:p w14:paraId="6F2BF715" w14:textId="77777777" w:rsidR="005E7D2C" w:rsidRPr="00E622DD" w:rsidRDefault="005E7D2C" w:rsidP="005E7D2C">
      <w:pPr>
        <w:pStyle w:val="Code"/>
        <w:rPr>
          <w:highlight w:val="white"/>
        </w:rPr>
      </w:pPr>
      <w:r w:rsidRPr="00E622DD">
        <w:rPr>
          <w:highlight w:val="white"/>
        </w:rPr>
        <w:t xml:space="preserve">      </w:t>
      </w:r>
    </w:p>
    <w:p w14:paraId="04B2D3DF" w14:textId="77777777" w:rsidR="005E7D2C" w:rsidRPr="00E622DD" w:rsidRDefault="005E7D2C" w:rsidP="005E7D2C">
      <w:pPr>
        <w:pStyle w:val="Code"/>
        <w:rPr>
          <w:highlight w:val="white"/>
        </w:rPr>
      </w:pPr>
      <w:r w:rsidRPr="00E622DD">
        <w:rPr>
          <w:highlight w:val="white"/>
        </w:rPr>
        <w:t xml:space="preserve">        if (edge.Second.Equals(vertex)) {</w:t>
      </w:r>
    </w:p>
    <w:p w14:paraId="5B76D393" w14:textId="77777777" w:rsidR="005E7D2C" w:rsidRPr="00E622DD" w:rsidRDefault="005E7D2C" w:rsidP="005E7D2C">
      <w:pPr>
        <w:pStyle w:val="Code"/>
        <w:rPr>
          <w:highlight w:val="white"/>
        </w:rPr>
      </w:pPr>
      <w:r w:rsidRPr="00E622DD">
        <w:rPr>
          <w:highlight w:val="white"/>
        </w:rPr>
        <w:t xml:space="preserve">          neighbourSet.Add(edge.First);</w:t>
      </w:r>
    </w:p>
    <w:p w14:paraId="789F85C4" w14:textId="77777777" w:rsidR="005E7D2C" w:rsidRPr="00E622DD" w:rsidRDefault="005E7D2C" w:rsidP="005E7D2C">
      <w:pPr>
        <w:pStyle w:val="Code"/>
        <w:rPr>
          <w:highlight w:val="white"/>
        </w:rPr>
      </w:pPr>
      <w:r w:rsidRPr="00E622DD">
        <w:rPr>
          <w:highlight w:val="white"/>
        </w:rPr>
        <w:t xml:space="preserve">        }      </w:t>
      </w:r>
    </w:p>
    <w:p w14:paraId="1ADBA877" w14:textId="77777777" w:rsidR="005E7D2C" w:rsidRPr="00E622DD" w:rsidRDefault="005E7D2C" w:rsidP="005E7D2C">
      <w:pPr>
        <w:pStyle w:val="Code"/>
        <w:rPr>
          <w:highlight w:val="white"/>
        </w:rPr>
      </w:pPr>
      <w:r w:rsidRPr="00E622DD">
        <w:rPr>
          <w:highlight w:val="white"/>
        </w:rPr>
        <w:t xml:space="preserve">      }</w:t>
      </w:r>
    </w:p>
    <w:p w14:paraId="77DAA53C" w14:textId="77777777" w:rsidR="005E7D2C" w:rsidRPr="00E622DD" w:rsidRDefault="005E7D2C" w:rsidP="005E7D2C">
      <w:pPr>
        <w:pStyle w:val="Code"/>
        <w:rPr>
          <w:highlight w:val="white"/>
        </w:rPr>
      </w:pPr>
      <w:r w:rsidRPr="00E622DD">
        <w:rPr>
          <w:highlight w:val="white"/>
        </w:rPr>
        <w:t xml:space="preserve">    </w:t>
      </w:r>
    </w:p>
    <w:p w14:paraId="1A01DDFE" w14:textId="77777777" w:rsidR="005E7D2C" w:rsidRPr="00E622DD" w:rsidRDefault="005E7D2C" w:rsidP="005E7D2C">
      <w:pPr>
        <w:pStyle w:val="Code"/>
        <w:rPr>
          <w:highlight w:val="white"/>
        </w:rPr>
      </w:pPr>
      <w:r w:rsidRPr="00E622DD">
        <w:rPr>
          <w:highlight w:val="white"/>
        </w:rPr>
        <w:t xml:space="preserve">      return neighbourSet;</w:t>
      </w:r>
    </w:p>
    <w:p w14:paraId="54AE2207" w14:textId="77777777" w:rsidR="005E7D2C" w:rsidRPr="00E622DD" w:rsidRDefault="005E7D2C" w:rsidP="005E7D2C">
      <w:pPr>
        <w:pStyle w:val="Code"/>
        <w:rPr>
          <w:highlight w:val="white"/>
        </w:rPr>
      </w:pPr>
      <w:r w:rsidRPr="00E622DD">
        <w:rPr>
          <w:highlight w:val="white"/>
        </w:rPr>
        <w:t xml:space="preserve">    }</w:t>
      </w:r>
    </w:p>
    <w:p w14:paraId="375C4EB2" w14:textId="77777777" w:rsidR="005E7D2C" w:rsidRPr="00EC76D5" w:rsidRDefault="005E7D2C" w:rsidP="005E7D2C">
      <w:pPr>
        <w:pStyle w:val="Rubrik3"/>
      </w:pPr>
      <w:bookmarkStart w:id="580" w:name="_Toc49764454"/>
      <w:r w:rsidRPr="00EC76D5">
        <w:t>Addition and Removal of Vertices and Edges</w:t>
      </w:r>
      <w:bookmarkEnd w:id="580"/>
    </w:p>
    <w:p w14:paraId="6B43C892" w14:textId="77777777" w:rsidR="005E7D2C" w:rsidRPr="00536BFB" w:rsidRDefault="005E7D2C" w:rsidP="005E7D2C">
      <w:pPr>
        <w:pStyle w:val="Code"/>
        <w:rPr>
          <w:highlight w:val="white"/>
        </w:rPr>
      </w:pPr>
      <w:r w:rsidRPr="00536BFB">
        <w:rPr>
          <w:highlight w:val="white"/>
        </w:rPr>
        <w:t xml:space="preserve">    public void AddVertex(VertexType vertex) {</w:t>
      </w:r>
    </w:p>
    <w:p w14:paraId="227274F0" w14:textId="77777777" w:rsidR="005E7D2C" w:rsidRPr="00536BFB" w:rsidRDefault="005E7D2C" w:rsidP="005E7D2C">
      <w:pPr>
        <w:pStyle w:val="Code"/>
        <w:rPr>
          <w:highlight w:val="white"/>
        </w:rPr>
      </w:pPr>
      <w:r w:rsidRPr="00536BFB">
        <w:rPr>
          <w:highlight w:val="white"/>
        </w:rPr>
        <w:t xml:space="preserve">      m_vertexSet.Add(vertex);</w:t>
      </w:r>
    </w:p>
    <w:p w14:paraId="1BFCE43F" w14:textId="77777777" w:rsidR="005E7D2C" w:rsidRPr="00536BFB" w:rsidRDefault="005E7D2C" w:rsidP="005E7D2C">
      <w:pPr>
        <w:pStyle w:val="Code"/>
        <w:rPr>
          <w:highlight w:val="white"/>
        </w:rPr>
      </w:pPr>
      <w:r w:rsidRPr="00536BFB">
        <w:rPr>
          <w:highlight w:val="white"/>
        </w:rPr>
        <w:t xml:space="preserve">    }</w:t>
      </w:r>
    </w:p>
    <w:p w14:paraId="4FCCFC2F" w14:textId="77777777" w:rsidR="005E7D2C" w:rsidRPr="001C5937" w:rsidRDefault="005E7D2C" w:rsidP="005E7D2C">
      <w:pPr>
        <w:pStyle w:val="Code"/>
        <w:rPr>
          <w:highlight w:val="white"/>
        </w:rPr>
      </w:pPr>
    </w:p>
    <w:p w14:paraId="05F372DE" w14:textId="77777777" w:rsidR="005E7D2C" w:rsidRPr="001C5937" w:rsidRDefault="005E7D2C" w:rsidP="005E7D2C">
      <w:pPr>
        <w:pStyle w:val="Code"/>
        <w:rPr>
          <w:highlight w:val="white"/>
        </w:rPr>
      </w:pPr>
      <w:r w:rsidRPr="001C5937">
        <w:rPr>
          <w:highlight w:val="white"/>
        </w:rPr>
        <w:t xml:space="preserve">    public void EraseVertex(VertexType vertex) {</w:t>
      </w:r>
    </w:p>
    <w:p w14:paraId="678A4F51" w14:textId="77777777" w:rsidR="005E7D2C" w:rsidRPr="001C5937" w:rsidRDefault="005E7D2C" w:rsidP="005E7D2C">
      <w:pPr>
        <w:pStyle w:val="Code"/>
        <w:rPr>
          <w:highlight w:val="white"/>
        </w:rPr>
      </w:pPr>
      <w:r w:rsidRPr="001C5937">
        <w:rPr>
          <w:highlight w:val="white"/>
        </w:rPr>
        <w:t xml:space="preserve">      ISet&lt;UnorderedPair&lt;VertexType,VertexType&gt;&gt; edgeSetCopy =</w:t>
      </w:r>
    </w:p>
    <w:p w14:paraId="4011B7C2" w14:textId="77777777" w:rsidR="005E7D2C" w:rsidRPr="001C5937" w:rsidRDefault="005E7D2C" w:rsidP="005E7D2C">
      <w:pPr>
        <w:pStyle w:val="Code"/>
        <w:rPr>
          <w:highlight w:val="white"/>
        </w:rPr>
      </w:pPr>
      <w:r w:rsidRPr="001C5937">
        <w:rPr>
          <w:highlight w:val="white"/>
        </w:rPr>
        <w:t xml:space="preserve">        new HashSet&lt;UnorderedPair&lt;VertexType,VertexType&gt;&gt;(m_edgeSet);</w:t>
      </w:r>
    </w:p>
    <w:p w14:paraId="02C36572" w14:textId="77777777" w:rsidR="005E7D2C" w:rsidRPr="001C5937" w:rsidRDefault="005E7D2C" w:rsidP="005E7D2C">
      <w:pPr>
        <w:pStyle w:val="Code"/>
        <w:rPr>
          <w:highlight w:val="white"/>
        </w:rPr>
      </w:pPr>
    </w:p>
    <w:p w14:paraId="1D178355" w14:textId="77777777" w:rsidR="005E7D2C" w:rsidRPr="001C5937" w:rsidRDefault="005E7D2C" w:rsidP="005E7D2C">
      <w:pPr>
        <w:pStyle w:val="Code"/>
        <w:rPr>
          <w:highlight w:val="white"/>
        </w:rPr>
      </w:pPr>
      <w:r w:rsidRPr="001C5937">
        <w:rPr>
          <w:highlight w:val="white"/>
        </w:rPr>
        <w:t xml:space="preserve">      foreach (UnorderedPair&lt;VertexType,VertexType&gt; edge in edgeSetCopy) {</w:t>
      </w:r>
    </w:p>
    <w:p w14:paraId="2A162135" w14:textId="77777777" w:rsidR="005E7D2C" w:rsidRPr="001C5937" w:rsidRDefault="005E7D2C" w:rsidP="005E7D2C">
      <w:pPr>
        <w:pStyle w:val="Code"/>
        <w:rPr>
          <w:highlight w:val="white"/>
        </w:rPr>
      </w:pPr>
      <w:r w:rsidRPr="001C5937">
        <w:rPr>
          <w:highlight w:val="white"/>
        </w:rPr>
        <w:t xml:space="preserve">        if ((vertex.Equals(edge.First)) || (vertex.Equals(edge.Second))) {</w:t>
      </w:r>
    </w:p>
    <w:p w14:paraId="2E04CA1E" w14:textId="77777777" w:rsidR="005E7D2C" w:rsidRPr="001C5937" w:rsidRDefault="005E7D2C" w:rsidP="005E7D2C">
      <w:pPr>
        <w:pStyle w:val="Code"/>
        <w:rPr>
          <w:highlight w:val="white"/>
        </w:rPr>
      </w:pPr>
      <w:r w:rsidRPr="001C5937">
        <w:rPr>
          <w:highlight w:val="white"/>
        </w:rPr>
        <w:t xml:space="preserve">          m_edgeSet.Remove(edge);</w:t>
      </w:r>
    </w:p>
    <w:p w14:paraId="08CAAEE7" w14:textId="77777777" w:rsidR="005E7D2C" w:rsidRPr="001C5937" w:rsidRDefault="005E7D2C" w:rsidP="005E7D2C">
      <w:pPr>
        <w:pStyle w:val="Code"/>
        <w:rPr>
          <w:highlight w:val="white"/>
        </w:rPr>
      </w:pPr>
      <w:r w:rsidRPr="001C5937">
        <w:rPr>
          <w:highlight w:val="white"/>
        </w:rPr>
        <w:t xml:space="preserve">        }</w:t>
      </w:r>
    </w:p>
    <w:p w14:paraId="62A48AC4" w14:textId="77777777" w:rsidR="005E7D2C" w:rsidRPr="001C5937" w:rsidRDefault="005E7D2C" w:rsidP="005E7D2C">
      <w:pPr>
        <w:pStyle w:val="Code"/>
        <w:rPr>
          <w:highlight w:val="white"/>
        </w:rPr>
      </w:pPr>
      <w:r w:rsidRPr="001C5937">
        <w:rPr>
          <w:highlight w:val="white"/>
        </w:rPr>
        <w:t xml:space="preserve">      }</w:t>
      </w:r>
    </w:p>
    <w:p w14:paraId="5D6C598B" w14:textId="77777777" w:rsidR="005E7D2C" w:rsidRPr="001C5937" w:rsidRDefault="005E7D2C" w:rsidP="005E7D2C">
      <w:pPr>
        <w:pStyle w:val="Code"/>
        <w:rPr>
          <w:highlight w:val="white"/>
        </w:rPr>
      </w:pPr>
    </w:p>
    <w:p w14:paraId="20B40942" w14:textId="77777777" w:rsidR="005E7D2C" w:rsidRPr="001C5937" w:rsidRDefault="005E7D2C" w:rsidP="005E7D2C">
      <w:pPr>
        <w:pStyle w:val="Code"/>
        <w:rPr>
          <w:highlight w:val="white"/>
        </w:rPr>
      </w:pPr>
      <w:r w:rsidRPr="001C5937">
        <w:rPr>
          <w:highlight w:val="white"/>
        </w:rPr>
        <w:t xml:space="preserve">      m_vertexSet.Remove(vertex);</w:t>
      </w:r>
    </w:p>
    <w:p w14:paraId="35D3E1B3" w14:textId="77777777" w:rsidR="005E7D2C" w:rsidRPr="001C5937" w:rsidRDefault="005E7D2C" w:rsidP="005E7D2C">
      <w:pPr>
        <w:pStyle w:val="Code"/>
        <w:rPr>
          <w:highlight w:val="white"/>
        </w:rPr>
      </w:pPr>
      <w:r w:rsidRPr="001C5937">
        <w:rPr>
          <w:highlight w:val="white"/>
        </w:rPr>
        <w:t xml:space="preserve">    }</w:t>
      </w:r>
    </w:p>
    <w:p w14:paraId="1C8656C3" w14:textId="77777777" w:rsidR="005E7D2C" w:rsidRPr="001C5937" w:rsidRDefault="005E7D2C" w:rsidP="005E7D2C">
      <w:pPr>
        <w:pStyle w:val="Code"/>
        <w:rPr>
          <w:highlight w:val="white"/>
        </w:rPr>
      </w:pPr>
    </w:p>
    <w:p w14:paraId="68BB3C4C" w14:textId="77777777" w:rsidR="005E7D2C" w:rsidRDefault="005E7D2C" w:rsidP="005E7D2C">
      <w:pPr>
        <w:pStyle w:val="Code"/>
        <w:rPr>
          <w:highlight w:val="white"/>
        </w:rPr>
      </w:pPr>
      <w:r w:rsidRPr="00F0683D">
        <w:rPr>
          <w:highlight w:val="white"/>
        </w:rPr>
        <w:t xml:space="preserve">    public void AddEdge(VertexType vertex1, VertexType vertex2) {</w:t>
      </w:r>
    </w:p>
    <w:p w14:paraId="7205180F" w14:textId="77777777" w:rsidR="005E7D2C" w:rsidRDefault="005E7D2C" w:rsidP="005E7D2C">
      <w:pPr>
        <w:pStyle w:val="Code"/>
        <w:rPr>
          <w:highlight w:val="white"/>
        </w:rPr>
      </w:pPr>
      <w:r>
        <w:rPr>
          <w:highlight w:val="white"/>
        </w:rPr>
        <w:t xml:space="preserve">      UnorderedPair&lt;VertexType,VertexType&gt; edge =</w:t>
      </w:r>
    </w:p>
    <w:p w14:paraId="4878D93B"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5F3287EB" w14:textId="77777777" w:rsidR="005E7D2C" w:rsidRPr="00F0683D" w:rsidRDefault="005E7D2C" w:rsidP="005E7D2C">
      <w:pPr>
        <w:pStyle w:val="Code"/>
        <w:rPr>
          <w:highlight w:val="white"/>
        </w:rPr>
      </w:pPr>
      <w:r w:rsidRPr="00F0683D">
        <w:rPr>
          <w:highlight w:val="white"/>
        </w:rPr>
        <w:t xml:space="preserve">      m_edgeSet.Add(</w:t>
      </w:r>
      <w:r>
        <w:rPr>
          <w:highlight w:val="white"/>
        </w:rPr>
        <w:t>edge</w:t>
      </w:r>
      <w:r w:rsidRPr="00F0683D">
        <w:rPr>
          <w:highlight w:val="white"/>
        </w:rPr>
        <w:t>);</w:t>
      </w:r>
    </w:p>
    <w:p w14:paraId="30953A42" w14:textId="77777777" w:rsidR="005E7D2C" w:rsidRPr="00F0683D" w:rsidRDefault="005E7D2C" w:rsidP="005E7D2C">
      <w:pPr>
        <w:pStyle w:val="Code"/>
        <w:rPr>
          <w:highlight w:val="white"/>
        </w:rPr>
      </w:pPr>
      <w:r w:rsidRPr="00F0683D">
        <w:rPr>
          <w:highlight w:val="white"/>
        </w:rPr>
        <w:t xml:space="preserve">    }</w:t>
      </w:r>
    </w:p>
    <w:p w14:paraId="67E8C16D" w14:textId="77777777" w:rsidR="005E7D2C" w:rsidRDefault="005E7D2C" w:rsidP="005E7D2C">
      <w:pPr>
        <w:pStyle w:val="Code"/>
        <w:rPr>
          <w:highlight w:val="white"/>
        </w:rPr>
      </w:pPr>
    </w:p>
    <w:p w14:paraId="67516F6D" w14:textId="77777777" w:rsidR="005E7D2C" w:rsidRPr="00F0683D" w:rsidRDefault="005E7D2C" w:rsidP="005E7D2C">
      <w:pPr>
        <w:pStyle w:val="Code"/>
        <w:rPr>
          <w:highlight w:val="white"/>
        </w:rPr>
      </w:pPr>
      <w:r w:rsidRPr="00F0683D">
        <w:rPr>
          <w:highlight w:val="white"/>
        </w:rPr>
        <w:t xml:space="preserve">    public void EraseEdge(VertexType vertex1, VertexType vertex2) {</w:t>
      </w:r>
    </w:p>
    <w:p w14:paraId="3A2C99F7" w14:textId="77777777" w:rsidR="005E7D2C" w:rsidRDefault="005E7D2C" w:rsidP="005E7D2C">
      <w:pPr>
        <w:pStyle w:val="Code"/>
        <w:rPr>
          <w:highlight w:val="white"/>
        </w:rPr>
      </w:pPr>
      <w:r>
        <w:rPr>
          <w:highlight w:val="white"/>
        </w:rPr>
        <w:t xml:space="preserve">      UnorderedPair&lt;VertexType,VertexType&gt; edge =</w:t>
      </w:r>
    </w:p>
    <w:p w14:paraId="5C1B6BC0"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2301887B" w14:textId="77777777" w:rsidR="005E7D2C" w:rsidRPr="00F0683D" w:rsidRDefault="005E7D2C" w:rsidP="005E7D2C">
      <w:pPr>
        <w:pStyle w:val="Code"/>
        <w:rPr>
          <w:highlight w:val="white"/>
        </w:rPr>
      </w:pPr>
      <w:r w:rsidRPr="00F0683D">
        <w:rPr>
          <w:highlight w:val="white"/>
        </w:rPr>
        <w:t xml:space="preserve">      m_edgeSet.Remove(</w:t>
      </w:r>
      <w:r>
        <w:rPr>
          <w:highlight w:val="white"/>
        </w:rPr>
        <w:t>edge);</w:t>
      </w:r>
    </w:p>
    <w:p w14:paraId="0CDDA776" w14:textId="77777777" w:rsidR="005E7D2C" w:rsidRPr="00F0683D" w:rsidRDefault="005E7D2C" w:rsidP="005E7D2C">
      <w:pPr>
        <w:pStyle w:val="Code"/>
        <w:rPr>
          <w:highlight w:val="white"/>
        </w:rPr>
      </w:pPr>
      <w:r w:rsidRPr="00F0683D">
        <w:rPr>
          <w:highlight w:val="white"/>
        </w:rPr>
        <w:t xml:space="preserve">    }</w:t>
      </w:r>
    </w:p>
    <w:p w14:paraId="2E6E0600" w14:textId="77777777" w:rsidR="005E7D2C" w:rsidRPr="00EC76D5" w:rsidRDefault="005E7D2C" w:rsidP="005E7D2C">
      <w:pPr>
        <w:pStyle w:val="Rubrik3"/>
      </w:pPr>
      <w:bookmarkStart w:id="581" w:name="_Toc49764455"/>
      <w:r w:rsidRPr="00EC76D5">
        <w:lastRenderedPageBreak/>
        <w:t>Graph Partition</w:t>
      </w:r>
      <w:bookmarkEnd w:id="581"/>
    </w:p>
    <w:p w14:paraId="4DE90750" w14:textId="77777777" w:rsidR="005E7D2C" w:rsidRPr="00EC76D5" w:rsidRDefault="005E7D2C" w:rsidP="005E7D2C">
      <w:r w:rsidRPr="00EC76D5">
        <w:t xml:space="preserve">The method </w:t>
      </w:r>
      <w:proofErr w:type="spellStart"/>
      <w:r w:rsidRPr="00EC76D5">
        <w:rPr>
          <w:rStyle w:val="CodeInText"/>
        </w:rPr>
        <w:t>partitionate</w:t>
      </w:r>
      <w:proofErr w:type="spellEnd"/>
      <w:r w:rsidRPr="00EC76D5">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536BFB" w:rsidRDefault="005E7D2C" w:rsidP="005E7D2C">
      <w:pPr>
        <w:pStyle w:val="Code"/>
        <w:rPr>
          <w:highlight w:val="white"/>
        </w:rPr>
      </w:pPr>
      <w:r w:rsidRPr="00536BFB">
        <w:rPr>
          <w:highlight w:val="white"/>
        </w:rPr>
        <w:t xml:space="preserve">    public ISet&lt;Graph&lt;VertexType&gt;&gt; Split() {</w:t>
      </w:r>
    </w:p>
    <w:p w14:paraId="15118A73" w14:textId="77777777" w:rsidR="005E7D2C" w:rsidRPr="00536BFB" w:rsidRDefault="005E7D2C" w:rsidP="005E7D2C">
      <w:pPr>
        <w:pStyle w:val="Code"/>
        <w:rPr>
          <w:highlight w:val="white"/>
        </w:rPr>
      </w:pPr>
      <w:r w:rsidRPr="00536BFB">
        <w:rPr>
          <w:highlight w:val="white"/>
        </w:rPr>
        <w:t xml:space="preserve">      ISet&lt;ISet&lt;VertexType&gt;&gt; subgraphSet = new HashSet&lt;ISet&lt;VertexType&gt;&gt;();</w:t>
      </w:r>
    </w:p>
    <w:p w14:paraId="5CF92987" w14:textId="77777777" w:rsidR="005E7D2C" w:rsidRPr="00536BFB" w:rsidRDefault="005E7D2C" w:rsidP="005E7D2C">
      <w:pPr>
        <w:pStyle w:val="Code"/>
        <w:rPr>
          <w:highlight w:val="white"/>
        </w:rPr>
      </w:pPr>
    </w:p>
    <w:p w14:paraId="5DBB1262" w14:textId="77777777" w:rsidR="005E7D2C" w:rsidRPr="00536BFB" w:rsidRDefault="005E7D2C" w:rsidP="005E7D2C">
      <w:pPr>
        <w:pStyle w:val="Code"/>
        <w:rPr>
          <w:highlight w:val="white"/>
        </w:rPr>
      </w:pPr>
      <w:r w:rsidRPr="00536BFB">
        <w:rPr>
          <w:highlight w:val="white"/>
        </w:rPr>
        <w:t xml:space="preserve">      foreach (VertexType vertex in m_vertexSet) {</w:t>
      </w:r>
    </w:p>
    <w:p w14:paraId="6CBD1A7B" w14:textId="77777777" w:rsidR="005E7D2C" w:rsidRPr="00536BFB" w:rsidRDefault="005E7D2C" w:rsidP="005E7D2C">
      <w:pPr>
        <w:pStyle w:val="Code"/>
        <w:rPr>
          <w:highlight w:val="white"/>
        </w:rPr>
      </w:pPr>
      <w:r w:rsidRPr="00536BFB">
        <w:rPr>
          <w:highlight w:val="white"/>
        </w:rPr>
        <w:t xml:space="preserve">        ISet&lt;VertexType&gt; vertexSet = new HashSet&lt;VertexType&gt;();</w:t>
      </w:r>
    </w:p>
    <w:p w14:paraId="2DADDB91" w14:textId="77777777" w:rsidR="005E7D2C" w:rsidRPr="00536BFB" w:rsidRDefault="005E7D2C" w:rsidP="005E7D2C">
      <w:pPr>
        <w:pStyle w:val="Code"/>
        <w:rPr>
          <w:highlight w:val="white"/>
        </w:rPr>
      </w:pPr>
      <w:r w:rsidRPr="00536BFB">
        <w:rPr>
          <w:highlight w:val="white"/>
        </w:rPr>
        <w:t xml:space="preserve">        DeepSearch(vertex, vertexSet);</w:t>
      </w:r>
    </w:p>
    <w:p w14:paraId="01CD1F53" w14:textId="77777777" w:rsidR="005E7D2C" w:rsidRPr="00536BFB" w:rsidRDefault="005E7D2C" w:rsidP="005E7D2C">
      <w:pPr>
        <w:pStyle w:val="Code"/>
        <w:rPr>
          <w:highlight w:val="white"/>
        </w:rPr>
      </w:pPr>
      <w:r w:rsidRPr="00536BFB">
        <w:rPr>
          <w:highlight w:val="white"/>
        </w:rPr>
        <w:t xml:space="preserve">        subgraphSet.Add(vertexSet);</w:t>
      </w:r>
    </w:p>
    <w:p w14:paraId="353757DE" w14:textId="77777777" w:rsidR="005E7D2C" w:rsidRPr="00536BFB" w:rsidRDefault="005E7D2C" w:rsidP="005E7D2C">
      <w:pPr>
        <w:pStyle w:val="Code"/>
        <w:rPr>
          <w:highlight w:val="white"/>
        </w:rPr>
      </w:pPr>
      <w:r w:rsidRPr="00536BFB">
        <w:rPr>
          <w:highlight w:val="white"/>
        </w:rPr>
        <w:t xml:space="preserve">      }</w:t>
      </w:r>
    </w:p>
    <w:p w14:paraId="2732B9A4" w14:textId="77777777" w:rsidR="005E7D2C" w:rsidRPr="00536BFB" w:rsidRDefault="005E7D2C" w:rsidP="005E7D2C">
      <w:pPr>
        <w:pStyle w:val="Code"/>
        <w:rPr>
          <w:highlight w:val="white"/>
        </w:rPr>
      </w:pPr>
    </w:p>
    <w:p w14:paraId="600898D3" w14:textId="77777777" w:rsidR="005E7D2C" w:rsidRPr="00536BFB" w:rsidRDefault="005E7D2C" w:rsidP="005E7D2C">
      <w:pPr>
        <w:pStyle w:val="Code"/>
        <w:rPr>
          <w:highlight w:val="white"/>
        </w:rPr>
      </w:pPr>
      <w:r w:rsidRPr="00536BFB">
        <w:rPr>
          <w:highlight w:val="white"/>
        </w:rPr>
        <w:t xml:space="preserve">      ISet&lt;Graph&lt;VertexType&gt;&gt; graphSet = new HashSet&lt;Graph&lt;VertexType&gt;&gt;();</w:t>
      </w:r>
    </w:p>
    <w:p w14:paraId="44DBC519" w14:textId="77777777" w:rsidR="005E7D2C" w:rsidRPr="00536BFB" w:rsidRDefault="005E7D2C" w:rsidP="005E7D2C">
      <w:pPr>
        <w:pStyle w:val="Code"/>
        <w:rPr>
          <w:highlight w:val="white"/>
        </w:rPr>
      </w:pPr>
      <w:r w:rsidRPr="00536BFB">
        <w:rPr>
          <w:highlight w:val="white"/>
        </w:rPr>
        <w:t xml:space="preserve">      foreach (ISet&lt;VertexType&gt; vertexSet in subgraphSet) {</w:t>
      </w:r>
    </w:p>
    <w:p w14:paraId="3E251FE2" w14:textId="77777777" w:rsidR="005E7D2C" w:rsidRPr="00536BFB" w:rsidRDefault="005E7D2C" w:rsidP="005E7D2C">
      <w:pPr>
        <w:pStyle w:val="Code"/>
        <w:rPr>
          <w:highlight w:val="white"/>
        </w:rPr>
      </w:pPr>
      <w:r w:rsidRPr="00536BFB">
        <w:rPr>
          <w:highlight w:val="white"/>
        </w:rPr>
        <w:t xml:space="preserve">        graphSet.Add(InducedSubGraph(vertexSet));</w:t>
      </w:r>
    </w:p>
    <w:p w14:paraId="3144E5BD" w14:textId="77777777" w:rsidR="005E7D2C" w:rsidRPr="00536BFB" w:rsidRDefault="005E7D2C" w:rsidP="005E7D2C">
      <w:pPr>
        <w:pStyle w:val="Code"/>
        <w:rPr>
          <w:highlight w:val="white"/>
        </w:rPr>
      </w:pPr>
      <w:r w:rsidRPr="00536BFB">
        <w:rPr>
          <w:highlight w:val="white"/>
        </w:rPr>
        <w:t xml:space="preserve">      }</w:t>
      </w:r>
    </w:p>
    <w:p w14:paraId="3B2E45D3" w14:textId="77777777" w:rsidR="005E7D2C" w:rsidRPr="00536BFB" w:rsidRDefault="005E7D2C" w:rsidP="005E7D2C">
      <w:pPr>
        <w:pStyle w:val="Code"/>
        <w:rPr>
          <w:highlight w:val="white"/>
        </w:rPr>
      </w:pPr>
    </w:p>
    <w:p w14:paraId="79397209" w14:textId="77777777" w:rsidR="005E7D2C" w:rsidRPr="00536BFB" w:rsidRDefault="005E7D2C" w:rsidP="005E7D2C">
      <w:pPr>
        <w:pStyle w:val="Code"/>
        <w:rPr>
          <w:highlight w:val="white"/>
        </w:rPr>
      </w:pPr>
      <w:r w:rsidRPr="00536BFB">
        <w:rPr>
          <w:highlight w:val="white"/>
        </w:rPr>
        <w:t xml:space="preserve">      return graphSet;</w:t>
      </w:r>
    </w:p>
    <w:p w14:paraId="2BD8C0ED" w14:textId="77777777" w:rsidR="005E7D2C" w:rsidRPr="00536BFB" w:rsidRDefault="005E7D2C" w:rsidP="005E7D2C">
      <w:pPr>
        <w:pStyle w:val="Code"/>
        <w:rPr>
          <w:highlight w:val="white"/>
        </w:rPr>
      </w:pPr>
      <w:r w:rsidRPr="00536BFB">
        <w:rPr>
          <w:highlight w:val="white"/>
        </w:rPr>
        <w:t xml:space="preserve">    }</w:t>
      </w:r>
    </w:p>
    <w:p w14:paraId="356E0F1A" w14:textId="77777777" w:rsidR="005E7D2C" w:rsidRPr="00EC76D5" w:rsidRDefault="005E7D2C" w:rsidP="005E7D2C">
      <w:r w:rsidRPr="00EC76D5">
        <w:t xml:space="preserve">The </w:t>
      </w:r>
      <w:proofErr w:type="spellStart"/>
      <w:r>
        <w:rPr>
          <w:rStyle w:val="CodeInText"/>
        </w:rPr>
        <w:t>DeepFirstSearch</w:t>
      </w:r>
      <w:proofErr w:type="spellEnd"/>
      <w:r w:rsidRPr="00EC76D5">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536BFB" w:rsidRDefault="005E7D2C" w:rsidP="005E7D2C">
      <w:pPr>
        <w:pStyle w:val="Code"/>
        <w:rPr>
          <w:highlight w:val="white"/>
        </w:rPr>
      </w:pPr>
      <w:r w:rsidRPr="00536BFB">
        <w:rPr>
          <w:highlight w:val="white"/>
        </w:rPr>
        <w:t xml:space="preserve">    private void DeepSearch(VertexType vertex, ISet&lt;VertexType&gt; resultSet) {</w:t>
      </w:r>
    </w:p>
    <w:p w14:paraId="50FE57F6" w14:textId="77777777" w:rsidR="005E7D2C" w:rsidRPr="00536BFB" w:rsidRDefault="005E7D2C" w:rsidP="005E7D2C">
      <w:pPr>
        <w:pStyle w:val="Code"/>
        <w:rPr>
          <w:highlight w:val="white"/>
        </w:rPr>
      </w:pPr>
      <w:r w:rsidRPr="00536BFB">
        <w:rPr>
          <w:highlight w:val="white"/>
        </w:rPr>
        <w:t xml:space="preserve">      if (!resultSet.Contains(vertex)) {</w:t>
      </w:r>
    </w:p>
    <w:p w14:paraId="48814924" w14:textId="77777777" w:rsidR="005E7D2C" w:rsidRPr="00536BFB" w:rsidRDefault="005E7D2C" w:rsidP="005E7D2C">
      <w:pPr>
        <w:pStyle w:val="Code"/>
        <w:rPr>
          <w:highlight w:val="white"/>
        </w:rPr>
      </w:pPr>
      <w:r w:rsidRPr="00536BFB">
        <w:rPr>
          <w:highlight w:val="white"/>
        </w:rPr>
        <w:t xml:space="preserve">        resultSet.Add(vertex);</w:t>
      </w:r>
    </w:p>
    <w:p w14:paraId="22DFBC94" w14:textId="77777777" w:rsidR="005E7D2C" w:rsidRPr="00536BFB" w:rsidRDefault="005E7D2C" w:rsidP="005E7D2C">
      <w:pPr>
        <w:pStyle w:val="Code"/>
        <w:rPr>
          <w:highlight w:val="white"/>
        </w:rPr>
      </w:pPr>
      <w:r w:rsidRPr="00536BFB">
        <w:rPr>
          <w:highlight w:val="white"/>
        </w:rPr>
        <w:t xml:space="preserve">        ISet&lt;VertexType&gt; neighbourSet = GetNeighbourSet(vertex);</w:t>
      </w:r>
    </w:p>
    <w:p w14:paraId="7C522CB7" w14:textId="77777777" w:rsidR="005E7D2C" w:rsidRPr="00536BFB" w:rsidRDefault="005E7D2C" w:rsidP="005E7D2C">
      <w:pPr>
        <w:pStyle w:val="Code"/>
        <w:rPr>
          <w:highlight w:val="white"/>
        </w:rPr>
      </w:pPr>
      <w:r w:rsidRPr="00536BFB">
        <w:rPr>
          <w:highlight w:val="white"/>
        </w:rPr>
        <w:t xml:space="preserve">        </w:t>
      </w:r>
    </w:p>
    <w:p w14:paraId="778A5619" w14:textId="77777777" w:rsidR="005E7D2C" w:rsidRPr="00536BFB" w:rsidRDefault="005E7D2C" w:rsidP="005E7D2C">
      <w:pPr>
        <w:pStyle w:val="Code"/>
        <w:rPr>
          <w:highlight w:val="white"/>
        </w:rPr>
      </w:pPr>
      <w:r w:rsidRPr="00536BFB">
        <w:rPr>
          <w:highlight w:val="white"/>
        </w:rPr>
        <w:t xml:space="preserve">        foreach (VertexType neighbour in neighbourSet) {</w:t>
      </w:r>
    </w:p>
    <w:p w14:paraId="1115F366" w14:textId="77777777" w:rsidR="005E7D2C" w:rsidRPr="00536BFB" w:rsidRDefault="005E7D2C" w:rsidP="005E7D2C">
      <w:pPr>
        <w:pStyle w:val="Code"/>
        <w:rPr>
          <w:highlight w:val="white"/>
        </w:rPr>
      </w:pPr>
      <w:r w:rsidRPr="00536BFB">
        <w:rPr>
          <w:highlight w:val="white"/>
        </w:rPr>
        <w:t xml:space="preserve">          DeepSearch(neighbour, resultSet);</w:t>
      </w:r>
    </w:p>
    <w:p w14:paraId="12273C57" w14:textId="77777777" w:rsidR="005E7D2C" w:rsidRPr="00536BFB" w:rsidRDefault="005E7D2C" w:rsidP="005E7D2C">
      <w:pPr>
        <w:pStyle w:val="Code"/>
        <w:rPr>
          <w:highlight w:val="white"/>
        </w:rPr>
      </w:pPr>
      <w:r w:rsidRPr="00536BFB">
        <w:rPr>
          <w:highlight w:val="white"/>
        </w:rPr>
        <w:t xml:space="preserve">        }</w:t>
      </w:r>
    </w:p>
    <w:p w14:paraId="0642967F" w14:textId="77777777" w:rsidR="005E7D2C" w:rsidRPr="00536BFB" w:rsidRDefault="005E7D2C" w:rsidP="005E7D2C">
      <w:pPr>
        <w:pStyle w:val="Code"/>
        <w:rPr>
          <w:highlight w:val="white"/>
        </w:rPr>
      </w:pPr>
      <w:r w:rsidRPr="00536BFB">
        <w:rPr>
          <w:highlight w:val="white"/>
        </w:rPr>
        <w:t xml:space="preserve">      }</w:t>
      </w:r>
    </w:p>
    <w:p w14:paraId="43944527" w14:textId="77777777" w:rsidR="005E7D2C" w:rsidRPr="00536BFB" w:rsidRDefault="005E7D2C" w:rsidP="005E7D2C">
      <w:pPr>
        <w:pStyle w:val="Code"/>
        <w:rPr>
          <w:highlight w:val="white"/>
        </w:rPr>
      </w:pPr>
      <w:r w:rsidRPr="00536BFB">
        <w:rPr>
          <w:highlight w:val="white"/>
        </w:rPr>
        <w:t xml:space="preserve">    }</w:t>
      </w:r>
    </w:p>
    <w:p w14:paraId="2A2DB9CB" w14:textId="77777777" w:rsidR="005E7D2C" w:rsidRPr="00EC76D5" w:rsidRDefault="005E7D2C" w:rsidP="005E7D2C">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373D654E" w14:textId="77777777" w:rsidR="005E7D2C" w:rsidRPr="00536BFB" w:rsidRDefault="005E7D2C" w:rsidP="005E7D2C">
      <w:pPr>
        <w:pStyle w:val="Code"/>
        <w:rPr>
          <w:highlight w:val="white"/>
        </w:rPr>
      </w:pPr>
      <w:r w:rsidRPr="00536BFB">
        <w:rPr>
          <w:highlight w:val="white"/>
        </w:rPr>
        <w:t xml:space="preserve">    private Graph&lt;VertexType&gt; InducedSubGraph(ISet&lt;VertexType&gt; vertexSet) {</w:t>
      </w:r>
    </w:p>
    <w:p w14:paraId="496442E4" w14:textId="77777777" w:rsidR="005E7D2C" w:rsidRDefault="005E7D2C" w:rsidP="005E7D2C">
      <w:pPr>
        <w:pStyle w:val="Code"/>
        <w:rPr>
          <w:highlight w:val="white"/>
        </w:rPr>
      </w:pPr>
      <w:r w:rsidRPr="00536BFB">
        <w:rPr>
          <w:highlight w:val="white"/>
        </w:rPr>
        <w:t xml:space="preserve">      ISet&lt;UnorderedPair&lt;VertexType,VertexType&gt;&gt; resultEdgeSet =</w:t>
      </w:r>
    </w:p>
    <w:p w14:paraId="266711B3" w14:textId="77777777" w:rsidR="005E7D2C" w:rsidRPr="00536BFB" w:rsidRDefault="005E7D2C" w:rsidP="005E7D2C">
      <w:pPr>
        <w:pStyle w:val="Code"/>
        <w:rPr>
          <w:highlight w:val="white"/>
        </w:rPr>
      </w:pPr>
      <w:r>
        <w:rPr>
          <w:highlight w:val="white"/>
        </w:rPr>
        <w:t xml:space="preserve">       </w:t>
      </w:r>
      <w:r w:rsidRPr="00536BFB">
        <w:rPr>
          <w:highlight w:val="white"/>
        </w:rPr>
        <w:t xml:space="preserve"> new HashSet&lt;UnorderedPair&lt;VertexType,VertexType&gt;&gt;();</w:t>
      </w:r>
    </w:p>
    <w:p w14:paraId="5B1ED6F1" w14:textId="77777777" w:rsidR="005E7D2C" w:rsidRPr="00536BFB" w:rsidRDefault="005E7D2C" w:rsidP="005E7D2C">
      <w:pPr>
        <w:pStyle w:val="Code"/>
        <w:rPr>
          <w:highlight w:val="white"/>
        </w:rPr>
      </w:pPr>
      <w:r w:rsidRPr="00536BFB">
        <w:rPr>
          <w:highlight w:val="white"/>
        </w:rPr>
        <w:t xml:space="preserve">   </w:t>
      </w:r>
    </w:p>
    <w:p w14:paraId="4928D05D" w14:textId="77777777" w:rsidR="005E7D2C" w:rsidRPr="00536BFB" w:rsidRDefault="005E7D2C" w:rsidP="005E7D2C">
      <w:pPr>
        <w:pStyle w:val="Code"/>
        <w:rPr>
          <w:highlight w:val="white"/>
        </w:rPr>
      </w:pPr>
      <w:r w:rsidRPr="00536BFB">
        <w:rPr>
          <w:highlight w:val="white"/>
        </w:rPr>
        <w:t xml:space="preserve">      foreach (UnorderedPair&lt;VertexType,VertexType&gt; edge in m_edgeSet) {</w:t>
      </w:r>
    </w:p>
    <w:p w14:paraId="3DCE6071" w14:textId="77777777" w:rsidR="005E7D2C" w:rsidRPr="00536BFB" w:rsidRDefault="005E7D2C" w:rsidP="005E7D2C">
      <w:pPr>
        <w:pStyle w:val="Code"/>
        <w:rPr>
          <w:highlight w:val="white"/>
        </w:rPr>
      </w:pPr>
      <w:r w:rsidRPr="00536BFB">
        <w:rPr>
          <w:highlight w:val="white"/>
        </w:rPr>
        <w:t xml:space="preserve">        if (vertexSet.Contains(edge.First) &amp;&amp;</w:t>
      </w:r>
    </w:p>
    <w:p w14:paraId="3156B508" w14:textId="77777777" w:rsidR="005E7D2C" w:rsidRPr="00536BFB" w:rsidRDefault="005E7D2C" w:rsidP="005E7D2C">
      <w:pPr>
        <w:pStyle w:val="Code"/>
        <w:rPr>
          <w:highlight w:val="white"/>
        </w:rPr>
      </w:pPr>
      <w:r w:rsidRPr="00536BFB">
        <w:rPr>
          <w:highlight w:val="white"/>
        </w:rPr>
        <w:t xml:space="preserve">            vertexSet.Contains(edge.Second)) {</w:t>
      </w:r>
    </w:p>
    <w:p w14:paraId="666BAF8C" w14:textId="77777777" w:rsidR="005E7D2C" w:rsidRPr="00536BFB" w:rsidRDefault="005E7D2C" w:rsidP="005E7D2C">
      <w:pPr>
        <w:pStyle w:val="Code"/>
        <w:rPr>
          <w:highlight w:val="white"/>
        </w:rPr>
      </w:pPr>
      <w:r w:rsidRPr="00536BFB">
        <w:rPr>
          <w:highlight w:val="white"/>
        </w:rPr>
        <w:t xml:space="preserve">          resultEdgeSet.Add(edge);</w:t>
      </w:r>
    </w:p>
    <w:p w14:paraId="4C3A7E2D" w14:textId="77777777" w:rsidR="005E7D2C" w:rsidRPr="00536BFB" w:rsidRDefault="005E7D2C" w:rsidP="005E7D2C">
      <w:pPr>
        <w:pStyle w:val="Code"/>
        <w:rPr>
          <w:highlight w:val="white"/>
        </w:rPr>
      </w:pPr>
      <w:r w:rsidRPr="00536BFB">
        <w:rPr>
          <w:highlight w:val="white"/>
        </w:rPr>
        <w:t xml:space="preserve">        }</w:t>
      </w:r>
    </w:p>
    <w:p w14:paraId="7B0768E6" w14:textId="77777777" w:rsidR="005E7D2C" w:rsidRPr="00536BFB" w:rsidRDefault="005E7D2C" w:rsidP="005E7D2C">
      <w:pPr>
        <w:pStyle w:val="Code"/>
        <w:rPr>
          <w:highlight w:val="white"/>
        </w:rPr>
      </w:pPr>
      <w:r w:rsidRPr="00536BFB">
        <w:rPr>
          <w:highlight w:val="white"/>
        </w:rPr>
        <w:t xml:space="preserve">      }</w:t>
      </w:r>
    </w:p>
    <w:p w14:paraId="6650369D" w14:textId="77777777" w:rsidR="005E7D2C" w:rsidRPr="00536BFB" w:rsidRDefault="005E7D2C" w:rsidP="005E7D2C">
      <w:pPr>
        <w:pStyle w:val="Code"/>
        <w:rPr>
          <w:highlight w:val="white"/>
        </w:rPr>
      </w:pPr>
      <w:r w:rsidRPr="00536BFB">
        <w:rPr>
          <w:highlight w:val="white"/>
        </w:rPr>
        <w:t xml:space="preserve">   </w:t>
      </w:r>
    </w:p>
    <w:p w14:paraId="2E4C1701" w14:textId="77777777" w:rsidR="005E7D2C" w:rsidRPr="00536BFB" w:rsidRDefault="005E7D2C" w:rsidP="005E7D2C">
      <w:pPr>
        <w:pStyle w:val="Code"/>
        <w:rPr>
          <w:highlight w:val="white"/>
        </w:rPr>
      </w:pPr>
      <w:r w:rsidRPr="00536BFB">
        <w:rPr>
          <w:highlight w:val="white"/>
        </w:rPr>
        <w:t xml:space="preserve">      return (new Graph&lt;VertexType&gt;(vertexSet, resultEdgeSet));</w:t>
      </w:r>
    </w:p>
    <w:p w14:paraId="381B3F68" w14:textId="77777777" w:rsidR="005E7D2C" w:rsidRPr="00536BFB" w:rsidRDefault="005E7D2C" w:rsidP="005E7D2C">
      <w:pPr>
        <w:pStyle w:val="Code"/>
        <w:rPr>
          <w:highlight w:val="white"/>
        </w:rPr>
      </w:pPr>
      <w:r w:rsidRPr="00536BFB">
        <w:rPr>
          <w:highlight w:val="white"/>
        </w:rPr>
        <w:t xml:space="preserve">    } </w:t>
      </w:r>
    </w:p>
    <w:p w14:paraId="085C3B8C" w14:textId="77777777" w:rsidR="005E7D2C" w:rsidRPr="00536BFB" w:rsidRDefault="005E7D2C" w:rsidP="005E7D2C">
      <w:pPr>
        <w:pStyle w:val="Code"/>
        <w:rPr>
          <w:highlight w:val="white"/>
        </w:rPr>
      </w:pPr>
      <w:r w:rsidRPr="00536BFB">
        <w:rPr>
          <w:highlight w:val="white"/>
        </w:rPr>
        <w:t xml:space="preserve">  }</w:t>
      </w:r>
    </w:p>
    <w:p w14:paraId="55651744" w14:textId="77777777" w:rsidR="005E7D2C" w:rsidRDefault="005E7D2C" w:rsidP="005E7D2C">
      <w:pPr>
        <w:pStyle w:val="Code"/>
      </w:pPr>
      <w:r w:rsidRPr="00536BFB">
        <w:rPr>
          <w:highlight w:val="white"/>
        </w:rPr>
        <w:t>}</w:t>
      </w:r>
    </w:p>
    <w:p w14:paraId="223A6864" w14:textId="77777777" w:rsidR="005E7D2C" w:rsidRDefault="005E7D2C" w:rsidP="005E7D2C">
      <w:pPr>
        <w:pStyle w:val="Rubrik2"/>
      </w:pPr>
      <w:bookmarkStart w:id="582" w:name="_Toc49764456"/>
      <w:proofErr w:type="spellStart"/>
      <w:r>
        <w:lastRenderedPageBreak/>
        <w:t>ListSet</w:t>
      </w:r>
      <w:proofErr w:type="spellEnd"/>
      <w:r>
        <w:t xml:space="preserve"> and </w:t>
      </w:r>
      <w:proofErr w:type="spellStart"/>
      <w:r>
        <w:t>ListMap</w:t>
      </w:r>
      <w:bookmarkEnd w:id="582"/>
      <w:proofErr w:type="spellEnd"/>
    </w:p>
    <w:p w14:paraId="35C39241" w14:textId="77777777" w:rsidR="005E7D2C" w:rsidRDefault="005E7D2C" w:rsidP="005E7D2C">
      <w:pPr>
        <w:rPr>
          <w:highlight w:val="white"/>
        </w:rPr>
      </w:pPr>
      <w:r>
        <w:rPr>
          <w:highlight w:val="white"/>
        </w:rPr>
        <w:t xml:space="preserve">The </w:t>
      </w:r>
      <w:r w:rsidRPr="00174A5F">
        <w:rPr>
          <w:rStyle w:val="KeyWord0"/>
          <w:highlight w:val="white"/>
        </w:rPr>
        <w:t>ListSet</w:t>
      </w:r>
      <w:r>
        <w:rPr>
          <w:highlight w:val="white"/>
        </w:rPr>
        <w:t xml:space="preserve"> class implements the </w:t>
      </w:r>
      <w:r w:rsidRPr="0038775A">
        <w:rPr>
          <w:rStyle w:val="KeyWord0"/>
          <w:highlight w:val="white"/>
        </w:rPr>
        <w:t>ISet</w:t>
      </w:r>
      <w:r>
        <w:rPr>
          <w:highlight w:val="white"/>
        </w:rPr>
        <w:t xml:space="preserve"> interface with the set as a simple list. The whole point with this implementation is that the values shall be stored in the order they are added. Therefore, the values are not ordered in the set, which make the </w:t>
      </w:r>
      <w:r w:rsidRPr="00C427F3">
        <w:rPr>
          <w:rStyle w:val="KeyWord0"/>
          <w:highlight w:val="white"/>
        </w:rPr>
        <w:t>Contains</w:t>
      </w:r>
      <w:r>
        <w:rPr>
          <w:highlight w:val="white"/>
        </w:rPr>
        <w:t xml:space="preserve">, </w:t>
      </w:r>
      <w:r w:rsidRPr="00C427F3">
        <w:rPr>
          <w:rStyle w:val="KeyWord0"/>
          <w:highlight w:val="white"/>
        </w:rPr>
        <w:t>IntersectWith</w:t>
      </w:r>
      <w:r>
        <w:rPr>
          <w:highlight w:val="white"/>
        </w:rPr>
        <w:t xml:space="preserve">, </w:t>
      </w:r>
      <w:r w:rsidRPr="00C427F3">
        <w:rPr>
          <w:rStyle w:val="KeyWord0"/>
          <w:highlight w:val="white"/>
        </w:rPr>
        <w:t>UnionWith</w:t>
      </w:r>
      <w:r>
        <w:rPr>
          <w:highlight w:val="white"/>
        </w:rPr>
        <w:t xml:space="preserve">, </w:t>
      </w:r>
      <w:r w:rsidRPr="00C427F3">
        <w:rPr>
          <w:rStyle w:val="KeyWord0"/>
          <w:highlight w:val="white"/>
        </w:rPr>
        <w:t>ExceptWith</w:t>
      </w:r>
      <w:r>
        <w:rPr>
          <w:highlight w:val="white"/>
        </w:rPr>
        <w:t xml:space="preserve">, and </w:t>
      </w:r>
      <w:r w:rsidRPr="00C427F3">
        <w:rPr>
          <w:rStyle w:val="KeyWord0"/>
          <w:highlight w:val="white"/>
        </w:rPr>
        <w:t>SymmetricExceptWith</w:t>
      </w:r>
      <w:r w:rsidRPr="00C427F3">
        <w:rPr>
          <w:highlight w:val="white"/>
        </w:rPr>
        <w:t xml:space="preserve"> </w:t>
      </w:r>
      <w:r>
        <w:rPr>
          <w:highlight w:val="white"/>
        </w:rPr>
        <w:t xml:space="preserve">(the union minus the intersection) </w:t>
      </w:r>
      <w:r w:rsidRPr="00C427F3">
        <w:rPr>
          <w:highlight w:val="white"/>
        </w:rPr>
        <w:t>ineffective.</w:t>
      </w:r>
      <w:r>
        <w:rPr>
          <w:highlight w:val="white"/>
        </w:rPr>
        <w:t xml:space="preserve"> </w:t>
      </w:r>
    </w:p>
    <w:p w14:paraId="2ACE9DDB" w14:textId="77777777" w:rsidR="005E7D2C" w:rsidRDefault="005E7D2C" w:rsidP="005E7D2C">
      <w:pPr>
        <w:pStyle w:val="CodeListing"/>
        <w:rPr>
          <w:highlight w:val="white"/>
        </w:rPr>
      </w:pPr>
      <w:proofErr w:type="spellStart"/>
      <w:r>
        <w:rPr>
          <w:highlight w:val="white"/>
        </w:rPr>
        <w:t>ListSet.cs</w:t>
      </w:r>
      <w:proofErr w:type="spellEnd"/>
    </w:p>
    <w:p w14:paraId="538AB705" w14:textId="77777777" w:rsidR="005E7D2C" w:rsidRPr="00C75C7E" w:rsidRDefault="005E7D2C" w:rsidP="005E7D2C">
      <w:pPr>
        <w:pStyle w:val="Code"/>
        <w:rPr>
          <w:highlight w:val="white"/>
        </w:rPr>
      </w:pPr>
      <w:r w:rsidRPr="00C75C7E">
        <w:rPr>
          <w:highlight w:val="white"/>
        </w:rPr>
        <w:t>using System.Text;</w:t>
      </w:r>
    </w:p>
    <w:p w14:paraId="0B9C1A34" w14:textId="77777777" w:rsidR="005E7D2C" w:rsidRPr="00C75C7E" w:rsidRDefault="005E7D2C" w:rsidP="005E7D2C">
      <w:pPr>
        <w:pStyle w:val="Code"/>
        <w:rPr>
          <w:highlight w:val="white"/>
        </w:rPr>
      </w:pPr>
      <w:r w:rsidRPr="00C75C7E">
        <w:rPr>
          <w:highlight w:val="white"/>
        </w:rPr>
        <w:t>using System.Collections;</w:t>
      </w:r>
    </w:p>
    <w:p w14:paraId="7EA5F921" w14:textId="77777777" w:rsidR="005E7D2C" w:rsidRPr="00C75C7E" w:rsidRDefault="005E7D2C" w:rsidP="005E7D2C">
      <w:pPr>
        <w:pStyle w:val="Code"/>
        <w:rPr>
          <w:highlight w:val="white"/>
        </w:rPr>
      </w:pPr>
      <w:r w:rsidRPr="00C75C7E">
        <w:rPr>
          <w:highlight w:val="white"/>
        </w:rPr>
        <w:t>using System.Collections.Generic;</w:t>
      </w:r>
    </w:p>
    <w:p w14:paraId="405368B1" w14:textId="77777777" w:rsidR="005E7D2C" w:rsidRPr="00C75C7E" w:rsidRDefault="005E7D2C" w:rsidP="005E7D2C">
      <w:pPr>
        <w:pStyle w:val="Code"/>
        <w:rPr>
          <w:highlight w:val="white"/>
        </w:rPr>
      </w:pPr>
    </w:p>
    <w:p w14:paraId="5AE411F6" w14:textId="77777777" w:rsidR="005E7D2C" w:rsidRPr="00C75C7E" w:rsidRDefault="005E7D2C" w:rsidP="005E7D2C">
      <w:pPr>
        <w:pStyle w:val="Code"/>
        <w:rPr>
          <w:highlight w:val="white"/>
        </w:rPr>
      </w:pPr>
      <w:r w:rsidRPr="00C75C7E">
        <w:rPr>
          <w:highlight w:val="white"/>
        </w:rPr>
        <w:t>namespace CCompiler {</w:t>
      </w:r>
    </w:p>
    <w:p w14:paraId="7A91E507" w14:textId="77777777" w:rsidR="005E7D2C" w:rsidRPr="00C75C7E" w:rsidRDefault="005E7D2C" w:rsidP="005E7D2C">
      <w:pPr>
        <w:pStyle w:val="Code"/>
        <w:rPr>
          <w:highlight w:val="white"/>
        </w:rPr>
      </w:pPr>
      <w:r w:rsidRPr="00C75C7E">
        <w:rPr>
          <w:highlight w:val="white"/>
        </w:rPr>
        <w:t xml:space="preserve">  public class ListSet&lt;SetType&gt; : ISet&lt;SetType&gt; {</w:t>
      </w:r>
    </w:p>
    <w:p w14:paraId="4A0C3581" w14:textId="77777777" w:rsidR="005E7D2C" w:rsidRPr="00C75C7E" w:rsidRDefault="005E7D2C" w:rsidP="005E7D2C">
      <w:pPr>
        <w:pStyle w:val="Code"/>
        <w:rPr>
          <w:highlight w:val="white"/>
        </w:rPr>
      </w:pPr>
      <w:r w:rsidRPr="00C75C7E">
        <w:rPr>
          <w:highlight w:val="white"/>
        </w:rPr>
        <w:t xml:space="preserve">    private List&lt;SetType&gt; m_list = new List&lt;SetType&gt;();</w:t>
      </w:r>
    </w:p>
    <w:p w14:paraId="516D685C" w14:textId="77777777" w:rsidR="005E7D2C" w:rsidRPr="00C75C7E" w:rsidRDefault="005E7D2C" w:rsidP="005E7D2C">
      <w:pPr>
        <w:pStyle w:val="Code"/>
        <w:rPr>
          <w:highlight w:val="white"/>
        </w:rPr>
      </w:pPr>
    </w:p>
    <w:p w14:paraId="6D496ABC" w14:textId="77777777" w:rsidR="005E7D2C" w:rsidRPr="00C75C7E" w:rsidRDefault="005E7D2C" w:rsidP="005E7D2C">
      <w:pPr>
        <w:pStyle w:val="Code"/>
        <w:rPr>
          <w:highlight w:val="white"/>
        </w:rPr>
      </w:pPr>
      <w:r w:rsidRPr="00C75C7E">
        <w:rPr>
          <w:highlight w:val="white"/>
        </w:rPr>
        <w:t xml:space="preserve">    public ListSet() {</w:t>
      </w:r>
    </w:p>
    <w:p w14:paraId="34909BEB" w14:textId="77777777" w:rsidR="005E7D2C" w:rsidRPr="00C75C7E" w:rsidRDefault="005E7D2C" w:rsidP="005E7D2C">
      <w:pPr>
        <w:pStyle w:val="Code"/>
        <w:rPr>
          <w:highlight w:val="white"/>
        </w:rPr>
      </w:pPr>
      <w:r w:rsidRPr="00C75C7E">
        <w:rPr>
          <w:highlight w:val="white"/>
        </w:rPr>
        <w:t xml:space="preserve">      // Empty.</w:t>
      </w:r>
    </w:p>
    <w:p w14:paraId="2ABA5652" w14:textId="77777777" w:rsidR="005E7D2C" w:rsidRPr="00C75C7E" w:rsidRDefault="005E7D2C" w:rsidP="005E7D2C">
      <w:pPr>
        <w:pStyle w:val="Code"/>
        <w:rPr>
          <w:highlight w:val="white"/>
        </w:rPr>
      </w:pPr>
      <w:r w:rsidRPr="00C75C7E">
        <w:rPr>
          <w:highlight w:val="white"/>
        </w:rPr>
        <w:t xml:space="preserve">    }</w:t>
      </w:r>
    </w:p>
    <w:p w14:paraId="498E5A5C" w14:textId="77777777" w:rsidR="005E7D2C" w:rsidRPr="00C75C7E" w:rsidRDefault="005E7D2C" w:rsidP="005E7D2C">
      <w:pPr>
        <w:pStyle w:val="Code"/>
        <w:rPr>
          <w:highlight w:val="white"/>
        </w:rPr>
      </w:pPr>
    </w:p>
    <w:p w14:paraId="752D5BB4" w14:textId="77777777" w:rsidR="005E7D2C" w:rsidRPr="00C75C7E" w:rsidRDefault="005E7D2C" w:rsidP="005E7D2C">
      <w:pPr>
        <w:pStyle w:val="Code"/>
        <w:rPr>
          <w:highlight w:val="white"/>
        </w:rPr>
      </w:pPr>
      <w:r w:rsidRPr="00C75C7E">
        <w:rPr>
          <w:highlight w:val="white"/>
        </w:rPr>
        <w:t xml:space="preserve">    public int Count {</w:t>
      </w:r>
    </w:p>
    <w:p w14:paraId="6823F1E3" w14:textId="77777777" w:rsidR="005E7D2C" w:rsidRPr="00C75C7E" w:rsidRDefault="005E7D2C" w:rsidP="005E7D2C">
      <w:pPr>
        <w:pStyle w:val="Code"/>
        <w:rPr>
          <w:highlight w:val="white"/>
        </w:rPr>
      </w:pPr>
      <w:r w:rsidRPr="00C75C7E">
        <w:rPr>
          <w:highlight w:val="white"/>
        </w:rPr>
        <w:t xml:space="preserve">      get { return m_list.Count; }</w:t>
      </w:r>
    </w:p>
    <w:p w14:paraId="46038814" w14:textId="77777777" w:rsidR="005E7D2C" w:rsidRPr="00C75C7E" w:rsidRDefault="005E7D2C" w:rsidP="005E7D2C">
      <w:pPr>
        <w:pStyle w:val="Code"/>
        <w:rPr>
          <w:highlight w:val="white"/>
        </w:rPr>
      </w:pPr>
      <w:r w:rsidRPr="00C75C7E">
        <w:rPr>
          <w:highlight w:val="white"/>
        </w:rPr>
        <w:t xml:space="preserve">    }</w:t>
      </w:r>
    </w:p>
    <w:p w14:paraId="10882F5A" w14:textId="77777777" w:rsidR="005E7D2C" w:rsidRPr="00C75C7E" w:rsidRDefault="005E7D2C" w:rsidP="005E7D2C">
      <w:pPr>
        <w:pStyle w:val="Code"/>
        <w:rPr>
          <w:highlight w:val="white"/>
        </w:rPr>
      </w:pPr>
    </w:p>
    <w:p w14:paraId="538D3921" w14:textId="77777777" w:rsidR="005E7D2C" w:rsidRPr="00C75C7E" w:rsidRDefault="005E7D2C" w:rsidP="005E7D2C">
      <w:pPr>
        <w:pStyle w:val="Code"/>
        <w:rPr>
          <w:highlight w:val="white"/>
        </w:rPr>
      </w:pPr>
      <w:r w:rsidRPr="00C75C7E">
        <w:rPr>
          <w:highlight w:val="white"/>
        </w:rPr>
        <w:t xml:space="preserve">    public bool IsReadOnly {</w:t>
      </w:r>
    </w:p>
    <w:p w14:paraId="6BD591FC" w14:textId="77777777" w:rsidR="005E7D2C" w:rsidRPr="00C75C7E" w:rsidRDefault="005E7D2C" w:rsidP="005E7D2C">
      <w:pPr>
        <w:pStyle w:val="Code"/>
        <w:rPr>
          <w:highlight w:val="white"/>
        </w:rPr>
      </w:pPr>
      <w:r w:rsidRPr="00C75C7E">
        <w:rPr>
          <w:highlight w:val="white"/>
        </w:rPr>
        <w:t xml:space="preserve">      get { return false; }</w:t>
      </w:r>
    </w:p>
    <w:p w14:paraId="7B4E5912" w14:textId="77777777" w:rsidR="005E7D2C" w:rsidRPr="00C75C7E" w:rsidRDefault="005E7D2C" w:rsidP="005E7D2C">
      <w:pPr>
        <w:pStyle w:val="Code"/>
        <w:rPr>
          <w:highlight w:val="white"/>
        </w:rPr>
      </w:pPr>
      <w:r w:rsidRPr="00C75C7E">
        <w:rPr>
          <w:highlight w:val="white"/>
        </w:rPr>
        <w:t xml:space="preserve">    }</w:t>
      </w:r>
    </w:p>
    <w:p w14:paraId="07BBF05E" w14:textId="77777777" w:rsidR="005E7D2C" w:rsidRPr="00C75C7E" w:rsidRDefault="005E7D2C" w:rsidP="005E7D2C">
      <w:pPr>
        <w:pStyle w:val="Code"/>
        <w:rPr>
          <w:highlight w:val="white"/>
        </w:rPr>
      </w:pPr>
    </w:p>
    <w:p w14:paraId="5000FE1F" w14:textId="77777777" w:rsidR="005E7D2C" w:rsidRPr="00C75C7E" w:rsidRDefault="005E7D2C" w:rsidP="005E7D2C">
      <w:pPr>
        <w:pStyle w:val="Code"/>
        <w:rPr>
          <w:highlight w:val="white"/>
        </w:rPr>
      </w:pPr>
      <w:r w:rsidRPr="00C75C7E">
        <w:rPr>
          <w:highlight w:val="white"/>
        </w:rPr>
        <w:t xml:space="preserve">    public ListSet(SetType value) {</w:t>
      </w:r>
    </w:p>
    <w:p w14:paraId="5121B909" w14:textId="77777777" w:rsidR="005E7D2C" w:rsidRPr="00C75C7E" w:rsidRDefault="005E7D2C" w:rsidP="005E7D2C">
      <w:pPr>
        <w:pStyle w:val="Code"/>
        <w:rPr>
          <w:highlight w:val="white"/>
        </w:rPr>
      </w:pPr>
      <w:r w:rsidRPr="00C75C7E">
        <w:rPr>
          <w:highlight w:val="white"/>
        </w:rPr>
        <w:t xml:space="preserve">      m_list.Add(value);</w:t>
      </w:r>
    </w:p>
    <w:p w14:paraId="15C47CF1" w14:textId="77777777" w:rsidR="005E7D2C" w:rsidRPr="00C75C7E" w:rsidRDefault="005E7D2C" w:rsidP="005E7D2C">
      <w:pPr>
        <w:pStyle w:val="Code"/>
        <w:rPr>
          <w:highlight w:val="white"/>
        </w:rPr>
      </w:pPr>
      <w:r w:rsidRPr="00C75C7E">
        <w:rPr>
          <w:highlight w:val="white"/>
        </w:rPr>
        <w:t xml:space="preserve">    }</w:t>
      </w:r>
    </w:p>
    <w:p w14:paraId="2DF9E7E4" w14:textId="77777777" w:rsidR="005E7D2C" w:rsidRPr="00C75C7E" w:rsidRDefault="005E7D2C" w:rsidP="005E7D2C">
      <w:pPr>
        <w:pStyle w:val="Code"/>
        <w:rPr>
          <w:highlight w:val="white"/>
        </w:rPr>
      </w:pPr>
      <w:r w:rsidRPr="00C75C7E">
        <w:rPr>
          <w:highlight w:val="white"/>
        </w:rPr>
        <w:t xml:space="preserve">  </w:t>
      </w:r>
    </w:p>
    <w:p w14:paraId="6741F476" w14:textId="77777777" w:rsidR="005E7D2C" w:rsidRPr="00C75C7E" w:rsidRDefault="005E7D2C" w:rsidP="005E7D2C">
      <w:pPr>
        <w:pStyle w:val="Code"/>
        <w:rPr>
          <w:highlight w:val="white"/>
        </w:rPr>
      </w:pPr>
      <w:r w:rsidRPr="00C75C7E">
        <w:rPr>
          <w:highlight w:val="white"/>
        </w:rPr>
        <w:t xml:space="preserve">    public ListSet(SetType[] array) {</w:t>
      </w:r>
    </w:p>
    <w:p w14:paraId="684C3C84" w14:textId="77777777" w:rsidR="005E7D2C" w:rsidRPr="00C75C7E" w:rsidRDefault="005E7D2C" w:rsidP="005E7D2C">
      <w:pPr>
        <w:pStyle w:val="Code"/>
        <w:rPr>
          <w:highlight w:val="white"/>
        </w:rPr>
      </w:pPr>
      <w:r w:rsidRPr="00C75C7E">
        <w:rPr>
          <w:highlight w:val="white"/>
        </w:rPr>
        <w:t xml:space="preserve">      m_list.AddRange(array);</w:t>
      </w:r>
    </w:p>
    <w:p w14:paraId="4FBA7223" w14:textId="77777777" w:rsidR="005E7D2C" w:rsidRPr="00C75C7E" w:rsidRDefault="005E7D2C" w:rsidP="005E7D2C">
      <w:pPr>
        <w:pStyle w:val="Code"/>
        <w:rPr>
          <w:highlight w:val="white"/>
        </w:rPr>
      </w:pPr>
      <w:r w:rsidRPr="00C75C7E">
        <w:rPr>
          <w:highlight w:val="white"/>
        </w:rPr>
        <w:t xml:space="preserve">    }</w:t>
      </w:r>
    </w:p>
    <w:p w14:paraId="3EB98EEB" w14:textId="77777777" w:rsidR="005E7D2C" w:rsidRPr="00C75C7E" w:rsidRDefault="005E7D2C" w:rsidP="005E7D2C">
      <w:pPr>
        <w:pStyle w:val="Code"/>
        <w:rPr>
          <w:highlight w:val="white"/>
        </w:rPr>
      </w:pPr>
    </w:p>
    <w:p w14:paraId="6FAC9DEB" w14:textId="77777777" w:rsidR="005E7D2C" w:rsidRPr="00C75C7E" w:rsidRDefault="005E7D2C" w:rsidP="005E7D2C">
      <w:pPr>
        <w:pStyle w:val="Code"/>
        <w:rPr>
          <w:highlight w:val="white"/>
        </w:rPr>
      </w:pPr>
      <w:r w:rsidRPr="00C75C7E">
        <w:rPr>
          <w:highlight w:val="white"/>
        </w:rPr>
        <w:t xml:space="preserve">    public ListSet(IEnumerable&lt;SetType&gt; enumerable) {</w:t>
      </w:r>
    </w:p>
    <w:p w14:paraId="4C332453" w14:textId="77777777" w:rsidR="005E7D2C" w:rsidRPr="00C75C7E" w:rsidRDefault="005E7D2C" w:rsidP="005E7D2C">
      <w:pPr>
        <w:pStyle w:val="Code"/>
        <w:rPr>
          <w:highlight w:val="white"/>
        </w:rPr>
      </w:pPr>
      <w:r w:rsidRPr="00C75C7E">
        <w:rPr>
          <w:highlight w:val="white"/>
        </w:rPr>
        <w:t xml:space="preserve">      m_list.AddRange(enumerable);</w:t>
      </w:r>
    </w:p>
    <w:p w14:paraId="610569FA" w14:textId="77777777" w:rsidR="005E7D2C" w:rsidRPr="00C75C7E" w:rsidRDefault="005E7D2C" w:rsidP="005E7D2C">
      <w:pPr>
        <w:pStyle w:val="Code"/>
        <w:rPr>
          <w:highlight w:val="white"/>
        </w:rPr>
      </w:pPr>
      <w:r w:rsidRPr="00C75C7E">
        <w:rPr>
          <w:highlight w:val="white"/>
        </w:rPr>
        <w:t xml:space="preserve">    }</w:t>
      </w:r>
    </w:p>
    <w:p w14:paraId="27BF9641" w14:textId="77777777" w:rsidR="005E7D2C" w:rsidRPr="00C75C7E" w:rsidRDefault="005E7D2C" w:rsidP="005E7D2C">
      <w:pPr>
        <w:pStyle w:val="Code"/>
        <w:rPr>
          <w:highlight w:val="white"/>
        </w:rPr>
      </w:pPr>
    </w:p>
    <w:p w14:paraId="7BF40DCE" w14:textId="77777777" w:rsidR="005E7D2C" w:rsidRPr="00C75C7E" w:rsidRDefault="005E7D2C" w:rsidP="005E7D2C">
      <w:pPr>
        <w:pStyle w:val="Code"/>
        <w:rPr>
          <w:highlight w:val="white"/>
        </w:rPr>
      </w:pPr>
      <w:r w:rsidRPr="00C75C7E">
        <w:rPr>
          <w:highlight w:val="white"/>
        </w:rPr>
        <w:t xml:space="preserve">    public void CopyTo(SetType[] array, int index) {</w:t>
      </w:r>
    </w:p>
    <w:p w14:paraId="5CC2A201" w14:textId="77777777" w:rsidR="005E7D2C" w:rsidRPr="00C75C7E" w:rsidRDefault="005E7D2C" w:rsidP="005E7D2C">
      <w:pPr>
        <w:pStyle w:val="Code"/>
        <w:rPr>
          <w:highlight w:val="white"/>
        </w:rPr>
      </w:pPr>
      <w:r w:rsidRPr="00C75C7E">
        <w:rPr>
          <w:highlight w:val="white"/>
        </w:rPr>
        <w:t xml:space="preserve">      foreach (SetType value in m_list) {</w:t>
      </w:r>
    </w:p>
    <w:p w14:paraId="31CDD81B" w14:textId="77777777" w:rsidR="005E7D2C" w:rsidRPr="00C75C7E" w:rsidRDefault="005E7D2C" w:rsidP="005E7D2C">
      <w:pPr>
        <w:pStyle w:val="Code"/>
        <w:rPr>
          <w:highlight w:val="white"/>
        </w:rPr>
      </w:pPr>
      <w:r w:rsidRPr="00C75C7E">
        <w:rPr>
          <w:highlight w:val="white"/>
        </w:rPr>
        <w:t xml:space="preserve">        array[index++] = value;</w:t>
      </w:r>
    </w:p>
    <w:p w14:paraId="40E8522F" w14:textId="77777777" w:rsidR="005E7D2C" w:rsidRPr="00C75C7E" w:rsidRDefault="005E7D2C" w:rsidP="005E7D2C">
      <w:pPr>
        <w:pStyle w:val="Code"/>
        <w:rPr>
          <w:highlight w:val="white"/>
        </w:rPr>
      </w:pPr>
      <w:r w:rsidRPr="00C75C7E">
        <w:rPr>
          <w:highlight w:val="white"/>
        </w:rPr>
        <w:t xml:space="preserve">      }</w:t>
      </w:r>
    </w:p>
    <w:p w14:paraId="2BA5AEC4" w14:textId="77777777" w:rsidR="005E7D2C" w:rsidRPr="00C75C7E" w:rsidRDefault="005E7D2C" w:rsidP="005E7D2C">
      <w:pPr>
        <w:pStyle w:val="Code"/>
        <w:rPr>
          <w:highlight w:val="white"/>
        </w:rPr>
      </w:pPr>
      <w:r w:rsidRPr="00C75C7E">
        <w:rPr>
          <w:highlight w:val="white"/>
        </w:rPr>
        <w:t xml:space="preserve">    }</w:t>
      </w:r>
    </w:p>
    <w:p w14:paraId="0E2E58F1" w14:textId="77777777" w:rsidR="005E7D2C" w:rsidRPr="00C75C7E" w:rsidRDefault="005E7D2C" w:rsidP="005E7D2C">
      <w:pPr>
        <w:pStyle w:val="Code"/>
        <w:rPr>
          <w:highlight w:val="white"/>
        </w:rPr>
      </w:pPr>
    </w:p>
    <w:p w14:paraId="2316D0D2" w14:textId="77777777" w:rsidR="005E7D2C" w:rsidRPr="00C75C7E" w:rsidRDefault="005E7D2C" w:rsidP="005E7D2C">
      <w:pPr>
        <w:pStyle w:val="Code"/>
        <w:rPr>
          <w:highlight w:val="white"/>
        </w:rPr>
      </w:pPr>
      <w:r w:rsidRPr="00C75C7E">
        <w:rPr>
          <w:highlight w:val="white"/>
        </w:rPr>
        <w:t xml:space="preserve">    public void Clear() {</w:t>
      </w:r>
    </w:p>
    <w:p w14:paraId="3D55D5C4" w14:textId="77777777" w:rsidR="005E7D2C" w:rsidRPr="00C75C7E" w:rsidRDefault="005E7D2C" w:rsidP="005E7D2C">
      <w:pPr>
        <w:pStyle w:val="Code"/>
        <w:rPr>
          <w:highlight w:val="white"/>
        </w:rPr>
      </w:pPr>
      <w:r w:rsidRPr="00C75C7E">
        <w:rPr>
          <w:highlight w:val="white"/>
        </w:rPr>
        <w:t xml:space="preserve">      m_list.Clear();</w:t>
      </w:r>
    </w:p>
    <w:p w14:paraId="20F69300" w14:textId="77777777" w:rsidR="005E7D2C" w:rsidRPr="00C75C7E" w:rsidRDefault="005E7D2C" w:rsidP="005E7D2C">
      <w:pPr>
        <w:pStyle w:val="Code"/>
        <w:rPr>
          <w:highlight w:val="white"/>
        </w:rPr>
      </w:pPr>
      <w:r w:rsidRPr="00C75C7E">
        <w:rPr>
          <w:highlight w:val="white"/>
        </w:rPr>
        <w:t xml:space="preserve">    }</w:t>
      </w:r>
    </w:p>
    <w:p w14:paraId="2E7235D3" w14:textId="77777777" w:rsidR="005E7D2C" w:rsidRPr="00C75C7E" w:rsidRDefault="005E7D2C" w:rsidP="005E7D2C">
      <w:pPr>
        <w:pStyle w:val="Code"/>
        <w:rPr>
          <w:highlight w:val="white"/>
        </w:rPr>
      </w:pPr>
      <w:r w:rsidRPr="00C75C7E">
        <w:rPr>
          <w:highlight w:val="white"/>
        </w:rPr>
        <w:t xml:space="preserve">        </w:t>
      </w:r>
    </w:p>
    <w:p w14:paraId="6E87BCC9" w14:textId="77777777" w:rsidR="005E7D2C" w:rsidRPr="00C75C7E" w:rsidRDefault="005E7D2C" w:rsidP="005E7D2C">
      <w:pPr>
        <w:pStyle w:val="Code"/>
        <w:rPr>
          <w:highlight w:val="white"/>
        </w:rPr>
      </w:pPr>
      <w:r w:rsidRPr="00C75C7E">
        <w:rPr>
          <w:highlight w:val="white"/>
        </w:rPr>
        <w:t xml:space="preserve">    public bool Contains(SetType value) {</w:t>
      </w:r>
    </w:p>
    <w:p w14:paraId="686262C1" w14:textId="77777777" w:rsidR="005E7D2C" w:rsidRPr="00C75C7E" w:rsidRDefault="005E7D2C" w:rsidP="005E7D2C">
      <w:pPr>
        <w:pStyle w:val="Code"/>
        <w:rPr>
          <w:highlight w:val="white"/>
        </w:rPr>
      </w:pPr>
      <w:r w:rsidRPr="00C75C7E">
        <w:rPr>
          <w:highlight w:val="white"/>
        </w:rPr>
        <w:t xml:space="preserve">      return m_list.Contains(value);</w:t>
      </w:r>
    </w:p>
    <w:p w14:paraId="21736A25" w14:textId="77777777" w:rsidR="005E7D2C" w:rsidRPr="00C75C7E" w:rsidRDefault="005E7D2C" w:rsidP="005E7D2C">
      <w:pPr>
        <w:pStyle w:val="Code"/>
        <w:rPr>
          <w:highlight w:val="white"/>
        </w:rPr>
      </w:pPr>
      <w:r w:rsidRPr="00C75C7E">
        <w:rPr>
          <w:highlight w:val="white"/>
        </w:rPr>
        <w:t xml:space="preserve">    }</w:t>
      </w:r>
    </w:p>
    <w:p w14:paraId="63BBD3B9" w14:textId="77777777" w:rsidR="005E7D2C" w:rsidRPr="00C75C7E" w:rsidRDefault="005E7D2C" w:rsidP="005E7D2C">
      <w:pPr>
        <w:pStyle w:val="Code"/>
        <w:rPr>
          <w:highlight w:val="white"/>
        </w:rPr>
      </w:pPr>
    </w:p>
    <w:p w14:paraId="37B64895" w14:textId="77777777" w:rsidR="005E7D2C" w:rsidRPr="00C75C7E" w:rsidRDefault="005E7D2C" w:rsidP="005E7D2C">
      <w:pPr>
        <w:pStyle w:val="Code"/>
        <w:rPr>
          <w:highlight w:val="white"/>
        </w:rPr>
      </w:pPr>
      <w:r w:rsidRPr="00C75C7E">
        <w:rPr>
          <w:highlight w:val="white"/>
        </w:rPr>
        <w:t xml:space="preserve">    void ICollection&lt;SetType&gt;.Add(SetType value) {</w:t>
      </w:r>
    </w:p>
    <w:p w14:paraId="670B56F1" w14:textId="77777777" w:rsidR="005E7D2C" w:rsidRPr="00C75C7E" w:rsidRDefault="005E7D2C" w:rsidP="005E7D2C">
      <w:pPr>
        <w:pStyle w:val="Code"/>
        <w:rPr>
          <w:highlight w:val="white"/>
        </w:rPr>
      </w:pPr>
      <w:r w:rsidRPr="00C75C7E">
        <w:rPr>
          <w:highlight w:val="white"/>
        </w:rPr>
        <w:lastRenderedPageBreak/>
        <w:t xml:space="preserve">      if (!m_list.Contains(value)) {</w:t>
      </w:r>
    </w:p>
    <w:p w14:paraId="39133B16" w14:textId="77777777" w:rsidR="005E7D2C" w:rsidRPr="00C75C7E" w:rsidRDefault="005E7D2C" w:rsidP="005E7D2C">
      <w:pPr>
        <w:pStyle w:val="Code"/>
        <w:rPr>
          <w:highlight w:val="white"/>
        </w:rPr>
      </w:pPr>
      <w:r w:rsidRPr="00C75C7E">
        <w:rPr>
          <w:highlight w:val="white"/>
        </w:rPr>
        <w:t xml:space="preserve">        m_list.Add(value);</w:t>
      </w:r>
    </w:p>
    <w:p w14:paraId="31CE852C" w14:textId="77777777" w:rsidR="005E7D2C" w:rsidRPr="00C75C7E" w:rsidRDefault="005E7D2C" w:rsidP="005E7D2C">
      <w:pPr>
        <w:pStyle w:val="Code"/>
        <w:rPr>
          <w:highlight w:val="white"/>
        </w:rPr>
      </w:pPr>
      <w:r w:rsidRPr="00C75C7E">
        <w:rPr>
          <w:highlight w:val="white"/>
        </w:rPr>
        <w:t xml:space="preserve">      }</w:t>
      </w:r>
    </w:p>
    <w:p w14:paraId="5AD7BC14" w14:textId="77777777" w:rsidR="005E7D2C" w:rsidRPr="00C75C7E" w:rsidRDefault="005E7D2C" w:rsidP="005E7D2C">
      <w:pPr>
        <w:pStyle w:val="Code"/>
        <w:rPr>
          <w:highlight w:val="white"/>
        </w:rPr>
      </w:pPr>
      <w:r w:rsidRPr="00C75C7E">
        <w:rPr>
          <w:highlight w:val="white"/>
        </w:rPr>
        <w:t xml:space="preserve">    }</w:t>
      </w:r>
    </w:p>
    <w:p w14:paraId="215735F7" w14:textId="77777777" w:rsidR="005E7D2C" w:rsidRPr="00C75C7E" w:rsidRDefault="005E7D2C" w:rsidP="005E7D2C">
      <w:pPr>
        <w:pStyle w:val="Code"/>
        <w:rPr>
          <w:highlight w:val="white"/>
        </w:rPr>
      </w:pPr>
    </w:p>
    <w:p w14:paraId="29BE1162" w14:textId="77777777" w:rsidR="005E7D2C" w:rsidRPr="00C75C7E" w:rsidRDefault="005E7D2C" w:rsidP="005E7D2C">
      <w:pPr>
        <w:pStyle w:val="Code"/>
        <w:rPr>
          <w:highlight w:val="white"/>
        </w:rPr>
      </w:pPr>
      <w:r w:rsidRPr="00C75C7E">
        <w:rPr>
          <w:highlight w:val="white"/>
        </w:rPr>
        <w:t xml:space="preserve">    bool ISet&lt;SetType&gt;.Add(SetType value) {</w:t>
      </w:r>
    </w:p>
    <w:p w14:paraId="7BADAF78" w14:textId="77777777" w:rsidR="005E7D2C" w:rsidRPr="00C75C7E" w:rsidRDefault="005E7D2C" w:rsidP="005E7D2C">
      <w:pPr>
        <w:pStyle w:val="Code"/>
        <w:rPr>
          <w:highlight w:val="white"/>
        </w:rPr>
      </w:pPr>
      <w:r w:rsidRPr="00C75C7E">
        <w:rPr>
          <w:highlight w:val="white"/>
        </w:rPr>
        <w:t xml:space="preserve">      if (!m_list.Contains(value)) {</w:t>
      </w:r>
    </w:p>
    <w:p w14:paraId="51318AC0" w14:textId="77777777" w:rsidR="005E7D2C" w:rsidRPr="00C75C7E" w:rsidRDefault="005E7D2C" w:rsidP="005E7D2C">
      <w:pPr>
        <w:pStyle w:val="Code"/>
        <w:rPr>
          <w:highlight w:val="white"/>
        </w:rPr>
      </w:pPr>
      <w:r w:rsidRPr="00C75C7E">
        <w:rPr>
          <w:highlight w:val="white"/>
        </w:rPr>
        <w:t xml:space="preserve">        m_list.Add(value);</w:t>
      </w:r>
    </w:p>
    <w:p w14:paraId="74A4C0D6" w14:textId="77777777" w:rsidR="005E7D2C" w:rsidRPr="00C75C7E" w:rsidRDefault="005E7D2C" w:rsidP="005E7D2C">
      <w:pPr>
        <w:pStyle w:val="Code"/>
        <w:rPr>
          <w:highlight w:val="white"/>
        </w:rPr>
      </w:pPr>
      <w:r w:rsidRPr="00C75C7E">
        <w:rPr>
          <w:highlight w:val="white"/>
        </w:rPr>
        <w:t xml:space="preserve">        return true;</w:t>
      </w:r>
    </w:p>
    <w:p w14:paraId="6F86D0D1" w14:textId="77777777" w:rsidR="005E7D2C" w:rsidRPr="00C75C7E" w:rsidRDefault="005E7D2C" w:rsidP="005E7D2C">
      <w:pPr>
        <w:pStyle w:val="Code"/>
        <w:rPr>
          <w:highlight w:val="white"/>
        </w:rPr>
      </w:pPr>
      <w:r w:rsidRPr="00C75C7E">
        <w:rPr>
          <w:highlight w:val="white"/>
        </w:rPr>
        <w:t xml:space="preserve">      }</w:t>
      </w:r>
    </w:p>
    <w:p w14:paraId="2205E487" w14:textId="77777777" w:rsidR="005E7D2C" w:rsidRPr="00C75C7E" w:rsidRDefault="005E7D2C" w:rsidP="005E7D2C">
      <w:pPr>
        <w:pStyle w:val="Code"/>
        <w:rPr>
          <w:highlight w:val="white"/>
        </w:rPr>
      </w:pPr>
    </w:p>
    <w:p w14:paraId="571CD998" w14:textId="77777777" w:rsidR="005E7D2C" w:rsidRPr="00C75C7E" w:rsidRDefault="005E7D2C" w:rsidP="005E7D2C">
      <w:pPr>
        <w:pStyle w:val="Code"/>
        <w:rPr>
          <w:highlight w:val="white"/>
        </w:rPr>
      </w:pPr>
      <w:r w:rsidRPr="00C75C7E">
        <w:rPr>
          <w:highlight w:val="white"/>
        </w:rPr>
        <w:t xml:space="preserve">      return false;</w:t>
      </w:r>
    </w:p>
    <w:p w14:paraId="08D49229" w14:textId="77777777" w:rsidR="005E7D2C" w:rsidRPr="00C75C7E" w:rsidRDefault="005E7D2C" w:rsidP="005E7D2C">
      <w:pPr>
        <w:pStyle w:val="Code"/>
        <w:rPr>
          <w:highlight w:val="white"/>
        </w:rPr>
      </w:pPr>
      <w:r w:rsidRPr="00C75C7E">
        <w:rPr>
          <w:highlight w:val="white"/>
        </w:rPr>
        <w:t xml:space="preserve">    }</w:t>
      </w:r>
    </w:p>
    <w:p w14:paraId="5DF7DE9F" w14:textId="77777777" w:rsidR="005E7D2C" w:rsidRPr="00C75C7E" w:rsidRDefault="005E7D2C" w:rsidP="005E7D2C">
      <w:pPr>
        <w:pStyle w:val="Code"/>
        <w:rPr>
          <w:highlight w:val="white"/>
        </w:rPr>
      </w:pPr>
    </w:p>
    <w:p w14:paraId="09246EA7" w14:textId="77777777" w:rsidR="005E7D2C" w:rsidRPr="00C75C7E" w:rsidRDefault="005E7D2C" w:rsidP="005E7D2C">
      <w:pPr>
        <w:pStyle w:val="Code"/>
        <w:rPr>
          <w:highlight w:val="white"/>
        </w:rPr>
      </w:pPr>
      <w:r w:rsidRPr="00C75C7E">
        <w:rPr>
          <w:highlight w:val="white"/>
        </w:rPr>
        <w:t xml:space="preserve">    public bool Remove(SetType value) {</w:t>
      </w:r>
    </w:p>
    <w:p w14:paraId="55B5BDEE" w14:textId="77777777" w:rsidR="005E7D2C" w:rsidRPr="00C75C7E" w:rsidRDefault="005E7D2C" w:rsidP="005E7D2C">
      <w:pPr>
        <w:pStyle w:val="Code"/>
        <w:rPr>
          <w:highlight w:val="white"/>
        </w:rPr>
      </w:pPr>
      <w:r w:rsidRPr="00C75C7E">
        <w:rPr>
          <w:highlight w:val="white"/>
        </w:rPr>
        <w:t xml:space="preserve">      if (m_list.Contains(value)) {</w:t>
      </w:r>
    </w:p>
    <w:p w14:paraId="38443551" w14:textId="77777777" w:rsidR="005E7D2C" w:rsidRPr="00C75C7E" w:rsidRDefault="005E7D2C" w:rsidP="005E7D2C">
      <w:pPr>
        <w:pStyle w:val="Code"/>
        <w:rPr>
          <w:highlight w:val="white"/>
        </w:rPr>
      </w:pPr>
      <w:r w:rsidRPr="00C75C7E">
        <w:rPr>
          <w:highlight w:val="white"/>
        </w:rPr>
        <w:t xml:space="preserve">        m_list.Remove(value);</w:t>
      </w:r>
    </w:p>
    <w:p w14:paraId="2BBE46CF" w14:textId="77777777" w:rsidR="005E7D2C" w:rsidRPr="00C75C7E" w:rsidRDefault="005E7D2C" w:rsidP="005E7D2C">
      <w:pPr>
        <w:pStyle w:val="Code"/>
        <w:rPr>
          <w:highlight w:val="white"/>
        </w:rPr>
      </w:pPr>
      <w:r w:rsidRPr="00C75C7E">
        <w:rPr>
          <w:highlight w:val="white"/>
        </w:rPr>
        <w:t xml:space="preserve">        return true;</w:t>
      </w:r>
    </w:p>
    <w:p w14:paraId="3DAF39A2" w14:textId="77777777" w:rsidR="005E7D2C" w:rsidRPr="00C75C7E" w:rsidRDefault="005E7D2C" w:rsidP="005E7D2C">
      <w:pPr>
        <w:pStyle w:val="Code"/>
        <w:rPr>
          <w:highlight w:val="white"/>
        </w:rPr>
      </w:pPr>
      <w:r w:rsidRPr="00C75C7E">
        <w:rPr>
          <w:highlight w:val="white"/>
        </w:rPr>
        <w:t xml:space="preserve">      }</w:t>
      </w:r>
    </w:p>
    <w:p w14:paraId="0642CBCE" w14:textId="77777777" w:rsidR="005E7D2C" w:rsidRPr="00C75C7E" w:rsidRDefault="005E7D2C" w:rsidP="005E7D2C">
      <w:pPr>
        <w:pStyle w:val="Code"/>
        <w:rPr>
          <w:highlight w:val="white"/>
        </w:rPr>
      </w:pPr>
    </w:p>
    <w:p w14:paraId="4B914A0B" w14:textId="77777777" w:rsidR="005E7D2C" w:rsidRPr="00C75C7E" w:rsidRDefault="005E7D2C" w:rsidP="005E7D2C">
      <w:pPr>
        <w:pStyle w:val="Code"/>
        <w:rPr>
          <w:highlight w:val="white"/>
        </w:rPr>
      </w:pPr>
      <w:r w:rsidRPr="00C75C7E">
        <w:rPr>
          <w:highlight w:val="white"/>
        </w:rPr>
        <w:t xml:space="preserve">      return false;</w:t>
      </w:r>
    </w:p>
    <w:p w14:paraId="1FD26848" w14:textId="77777777" w:rsidR="005E7D2C" w:rsidRPr="00C75C7E" w:rsidRDefault="005E7D2C" w:rsidP="005E7D2C">
      <w:pPr>
        <w:pStyle w:val="Code"/>
        <w:rPr>
          <w:highlight w:val="white"/>
        </w:rPr>
      </w:pPr>
      <w:r w:rsidRPr="00C75C7E">
        <w:rPr>
          <w:highlight w:val="white"/>
        </w:rPr>
        <w:t xml:space="preserve">    }</w:t>
      </w:r>
    </w:p>
    <w:p w14:paraId="65F7554A" w14:textId="77777777" w:rsidR="005E7D2C" w:rsidRPr="00C75C7E" w:rsidRDefault="005E7D2C" w:rsidP="005E7D2C">
      <w:pPr>
        <w:pStyle w:val="Code"/>
        <w:rPr>
          <w:highlight w:val="white"/>
        </w:rPr>
      </w:pPr>
    </w:p>
    <w:p w14:paraId="5C8FEE7E" w14:textId="77777777" w:rsidR="005E7D2C" w:rsidRPr="00C75C7E" w:rsidRDefault="005E7D2C" w:rsidP="005E7D2C">
      <w:pPr>
        <w:pStyle w:val="Code"/>
        <w:rPr>
          <w:highlight w:val="white"/>
        </w:rPr>
      </w:pPr>
      <w:r w:rsidRPr="00C75C7E">
        <w:rPr>
          <w:highlight w:val="white"/>
        </w:rPr>
        <w:t xml:space="preserve">    IEnumerator IEnumerable.GetEnumerator() {</w:t>
      </w:r>
    </w:p>
    <w:p w14:paraId="18BD4638"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303BA225" w14:textId="77777777" w:rsidR="005E7D2C" w:rsidRPr="00C75C7E" w:rsidRDefault="005E7D2C" w:rsidP="005E7D2C">
      <w:pPr>
        <w:pStyle w:val="Code"/>
        <w:rPr>
          <w:highlight w:val="white"/>
        </w:rPr>
      </w:pPr>
      <w:r w:rsidRPr="00C75C7E">
        <w:rPr>
          <w:highlight w:val="white"/>
        </w:rPr>
        <w:t xml:space="preserve">    }</w:t>
      </w:r>
    </w:p>
    <w:p w14:paraId="7AC82A13" w14:textId="77777777" w:rsidR="005E7D2C" w:rsidRPr="00C75C7E" w:rsidRDefault="005E7D2C" w:rsidP="005E7D2C">
      <w:pPr>
        <w:pStyle w:val="Code"/>
        <w:rPr>
          <w:highlight w:val="white"/>
        </w:rPr>
      </w:pPr>
    </w:p>
    <w:p w14:paraId="6C03036D" w14:textId="77777777" w:rsidR="005E7D2C" w:rsidRPr="00C75C7E" w:rsidRDefault="005E7D2C" w:rsidP="005E7D2C">
      <w:pPr>
        <w:pStyle w:val="Code"/>
        <w:rPr>
          <w:highlight w:val="white"/>
        </w:rPr>
      </w:pPr>
      <w:r w:rsidRPr="00C75C7E">
        <w:rPr>
          <w:highlight w:val="white"/>
        </w:rPr>
        <w:t xml:space="preserve">    IEnumerator&lt;SetType&gt; IEnumerable&lt;SetType&gt;.GetEnumerator() {</w:t>
      </w:r>
    </w:p>
    <w:p w14:paraId="4AA7556C"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1084EE93" w14:textId="77777777" w:rsidR="005E7D2C" w:rsidRPr="00C75C7E" w:rsidRDefault="005E7D2C" w:rsidP="005E7D2C">
      <w:pPr>
        <w:pStyle w:val="Code"/>
        <w:rPr>
          <w:highlight w:val="white"/>
        </w:rPr>
      </w:pPr>
      <w:r w:rsidRPr="00C75C7E">
        <w:rPr>
          <w:highlight w:val="white"/>
        </w:rPr>
        <w:t xml:space="preserve">    }</w:t>
      </w:r>
    </w:p>
    <w:p w14:paraId="56C124D0" w14:textId="77777777" w:rsidR="005E7D2C" w:rsidRPr="00C75C7E" w:rsidRDefault="005E7D2C" w:rsidP="005E7D2C">
      <w:pPr>
        <w:pStyle w:val="Code"/>
        <w:rPr>
          <w:highlight w:val="white"/>
        </w:rPr>
      </w:pPr>
    </w:p>
    <w:p w14:paraId="4AAE2E3B" w14:textId="77777777" w:rsidR="005E7D2C" w:rsidRPr="00C75C7E" w:rsidRDefault="005E7D2C" w:rsidP="005E7D2C">
      <w:pPr>
        <w:pStyle w:val="Code"/>
        <w:rPr>
          <w:highlight w:val="white"/>
        </w:rPr>
      </w:pPr>
      <w:r w:rsidRPr="00C75C7E">
        <w:rPr>
          <w:highlight w:val="white"/>
        </w:rPr>
        <w:t xml:space="preserve">    public void IntersectWith(IEnumerable&lt;SetType&gt; enumerable) {</w:t>
      </w:r>
    </w:p>
    <w:p w14:paraId="1730722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3897875A" w14:textId="77777777" w:rsidR="005E7D2C" w:rsidRPr="00C75C7E" w:rsidRDefault="005E7D2C" w:rsidP="005E7D2C">
      <w:pPr>
        <w:pStyle w:val="Code"/>
        <w:rPr>
          <w:highlight w:val="white"/>
        </w:rPr>
      </w:pPr>
    </w:p>
    <w:p w14:paraId="28304AFC" w14:textId="77777777" w:rsidR="005E7D2C" w:rsidRPr="00C75C7E" w:rsidRDefault="005E7D2C" w:rsidP="005E7D2C">
      <w:pPr>
        <w:pStyle w:val="Code"/>
        <w:rPr>
          <w:highlight w:val="white"/>
        </w:rPr>
      </w:pPr>
      <w:r w:rsidRPr="00C75C7E">
        <w:rPr>
          <w:highlight w:val="white"/>
        </w:rPr>
        <w:t xml:space="preserve">      foreach (SetType value in enumerable) {</w:t>
      </w:r>
    </w:p>
    <w:p w14:paraId="5FB95D5E" w14:textId="77777777" w:rsidR="005E7D2C" w:rsidRPr="00C75C7E" w:rsidRDefault="005E7D2C" w:rsidP="005E7D2C">
      <w:pPr>
        <w:pStyle w:val="Code"/>
        <w:rPr>
          <w:highlight w:val="white"/>
        </w:rPr>
      </w:pPr>
      <w:r w:rsidRPr="00C75C7E">
        <w:rPr>
          <w:highlight w:val="white"/>
        </w:rPr>
        <w:t xml:space="preserve">        if (m_list.Contains(value)) {</w:t>
      </w:r>
    </w:p>
    <w:p w14:paraId="653FC559" w14:textId="77777777" w:rsidR="005E7D2C" w:rsidRPr="00C75C7E" w:rsidRDefault="005E7D2C" w:rsidP="005E7D2C">
      <w:pPr>
        <w:pStyle w:val="Code"/>
        <w:rPr>
          <w:highlight w:val="white"/>
        </w:rPr>
      </w:pPr>
      <w:r w:rsidRPr="00C75C7E">
        <w:rPr>
          <w:highlight w:val="white"/>
        </w:rPr>
        <w:t xml:space="preserve">          result.Add(value);</w:t>
      </w:r>
    </w:p>
    <w:p w14:paraId="5A82DE3E" w14:textId="77777777" w:rsidR="005E7D2C" w:rsidRPr="00C75C7E" w:rsidRDefault="005E7D2C" w:rsidP="005E7D2C">
      <w:pPr>
        <w:pStyle w:val="Code"/>
        <w:rPr>
          <w:highlight w:val="white"/>
        </w:rPr>
      </w:pPr>
      <w:r w:rsidRPr="00C75C7E">
        <w:rPr>
          <w:highlight w:val="white"/>
        </w:rPr>
        <w:t xml:space="preserve">        }</w:t>
      </w:r>
    </w:p>
    <w:p w14:paraId="6994D47A" w14:textId="77777777" w:rsidR="005E7D2C" w:rsidRPr="00C75C7E" w:rsidRDefault="005E7D2C" w:rsidP="005E7D2C">
      <w:pPr>
        <w:pStyle w:val="Code"/>
        <w:rPr>
          <w:highlight w:val="white"/>
        </w:rPr>
      </w:pPr>
      <w:r w:rsidRPr="00C75C7E">
        <w:rPr>
          <w:highlight w:val="white"/>
        </w:rPr>
        <w:t xml:space="preserve">      }</w:t>
      </w:r>
    </w:p>
    <w:p w14:paraId="0DA83200" w14:textId="77777777" w:rsidR="005E7D2C" w:rsidRPr="00C75C7E" w:rsidRDefault="005E7D2C" w:rsidP="005E7D2C">
      <w:pPr>
        <w:pStyle w:val="Code"/>
        <w:rPr>
          <w:highlight w:val="white"/>
        </w:rPr>
      </w:pPr>
    </w:p>
    <w:p w14:paraId="0892F023" w14:textId="77777777" w:rsidR="005E7D2C" w:rsidRPr="00C75C7E" w:rsidRDefault="005E7D2C" w:rsidP="005E7D2C">
      <w:pPr>
        <w:pStyle w:val="Code"/>
        <w:rPr>
          <w:highlight w:val="white"/>
        </w:rPr>
      </w:pPr>
      <w:r w:rsidRPr="00C75C7E">
        <w:rPr>
          <w:highlight w:val="white"/>
        </w:rPr>
        <w:t xml:space="preserve">      m_list = result;</w:t>
      </w:r>
    </w:p>
    <w:p w14:paraId="081322CB" w14:textId="77777777" w:rsidR="005E7D2C" w:rsidRPr="00C75C7E" w:rsidRDefault="005E7D2C" w:rsidP="005E7D2C">
      <w:pPr>
        <w:pStyle w:val="Code"/>
        <w:rPr>
          <w:highlight w:val="white"/>
        </w:rPr>
      </w:pPr>
      <w:r w:rsidRPr="00C75C7E">
        <w:rPr>
          <w:highlight w:val="white"/>
        </w:rPr>
        <w:t xml:space="preserve">    }</w:t>
      </w:r>
    </w:p>
    <w:p w14:paraId="612A8270" w14:textId="77777777" w:rsidR="005E7D2C" w:rsidRPr="00C75C7E" w:rsidRDefault="005E7D2C" w:rsidP="005E7D2C">
      <w:pPr>
        <w:pStyle w:val="Code"/>
        <w:rPr>
          <w:highlight w:val="white"/>
        </w:rPr>
      </w:pPr>
    </w:p>
    <w:p w14:paraId="36DAE179" w14:textId="77777777" w:rsidR="005E7D2C" w:rsidRPr="00C75C7E" w:rsidRDefault="005E7D2C" w:rsidP="005E7D2C">
      <w:pPr>
        <w:pStyle w:val="Code"/>
        <w:rPr>
          <w:highlight w:val="white"/>
        </w:rPr>
      </w:pPr>
      <w:r w:rsidRPr="00C75C7E">
        <w:rPr>
          <w:highlight w:val="white"/>
        </w:rPr>
        <w:t xml:space="preserve">    public void UnionWith(IEnumerable&lt;SetType&gt; enumerable) {</w:t>
      </w:r>
    </w:p>
    <w:p w14:paraId="0608B02F" w14:textId="77777777" w:rsidR="005E7D2C" w:rsidRPr="00C75C7E" w:rsidRDefault="005E7D2C" w:rsidP="005E7D2C">
      <w:pPr>
        <w:pStyle w:val="Code"/>
        <w:rPr>
          <w:highlight w:val="white"/>
        </w:rPr>
      </w:pPr>
      <w:r w:rsidRPr="00C75C7E">
        <w:rPr>
          <w:highlight w:val="white"/>
        </w:rPr>
        <w:t xml:space="preserve">      foreach (SetType value in enumerable) {</w:t>
      </w:r>
    </w:p>
    <w:p w14:paraId="165BAAA8" w14:textId="77777777" w:rsidR="005E7D2C" w:rsidRPr="00C75C7E" w:rsidRDefault="005E7D2C" w:rsidP="005E7D2C">
      <w:pPr>
        <w:pStyle w:val="Code"/>
        <w:rPr>
          <w:highlight w:val="white"/>
        </w:rPr>
      </w:pPr>
      <w:r w:rsidRPr="00C75C7E">
        <w:rPr>
          <w:highlight w:val="white"/>
        </w:rPr>
        <w:t xml:space="preserve">        if (!m_list.Contains(value)) {</w:t>
      </w:r>
    </w:p>
    <w:p w14:paraId="55AEAF9E" w14:textId="77777777" w:rsidR="005E7D2C" w:rsidRPr="00C75C7E" w:rsidRDefault="005E7D2C" w:rsidP="005E7D2C">
      <w:pPr>
        <w:pStyle w:val="Code"/>
        <w:rPr>
          <w:highlight w:val="white"/>
        </w:rPr>
      </w:pPr>
      <w:r w:rsidRPr="00C75C7E">
        <w:rPr>
          <w:highlight w:val="white"/>
        </w:rPr>
        <w:t xml:space="preserve">          m_list.Add(value);</w:t>
      </w:r>
    </w:p>
    <w:p w14:paraId="29943045" w14:textId="77777777" w:rsidR="005E7D2C" w:rsidRPr="00C75C7E" w:rsidRDefault="005E7D2C" w:rsidP="005E7D2C">
      <w:pPr>
        <w:pStyle w:val="Code"/>
        <w:rPr>
          <w:highlight w:val="white"/>
        </w:rPr>
      </w:pPr>
      <w:r w:rsidRPr="00C75C7E">
        <w:rPr>
          <w:highlight w:val="white"/>
        </w:rPr>
        <w:t xml:space="preserve">        }</w:t>
      </w:r>
    </w:p>
    <w:p w14:paraId="350C81D0" w14:textId="77777777" w:rsidR="005E7D2C" w:rsidRPr="00C75C7E" w:rsidRDefault="005E7D2C" w:rsidP="005E7D2C">
      <w:pPr>
        <w:pStyle w:val="Code"/>
        <w:rPr>
          <w:highlight w:val="white"/>
        </w:rPr>
      </w:pPr>
      <w:r w:rsidRPr="00C75C7E">
        <w:rPr>
          <w:highlight w:val="white"/>
        </w:rPr>
        <w:t xml:space="preserve">      }</w:t>
      </w:r>
    </w:p>
    <w:p w14:paraId="3BDCCBA0" w14:textId="77777777" w:rsidR="005E7D2C" w:rsidRPr="00C75C7E" w:rsidRDefault="005E7D2C" w:rsidP="005E7D2C">
      <w:pPr>
        <w:pStyle w:val="Code"/>
        <w:rPr>
          <w:highlight w:val="white"/>
        </w:rPr>
      </w:pPr>
      <w:r w:rsidRPr="00C75C7E">
        <w:rPr>
          <w:highlight w:val="white"/>
        </w:rPr>
        <w:t xml:space="preserve">    }</w:t>
      </w:r>
    </w:p>
    <w:p w14:paraId="207C8268" w14:textId="77777777" w:rsidR="005E7D2C" w:rsidRPr="00C75C7E" w:rsidRDefault="005E7D2C" w:rsidP="005E7D2C">
      <w:pPr>
        <w:pStyle w:val="Code"/>
        <w:rPr>
          <w:highlight w:val="white"/>
        </w:rPr>
      </w:pPr>
    </w:p>
    <w:p w14:paraId="63A39BFB" w14:textId="77777777" w:rsidR="005E7D2C" w:rsidRPr="00C75C7E" w:rsidRDefault="005E7D2C" w:rsidP="005E7D2C">
      <w:pPr>
        <w:pStyle w:val="Code"/>
        <w:rPr>
          <w:highlight w:val="white"/>
        </w:rPr>
      </w:pPr>
      <w:r w:rsidRPr="00C75C7E">
        <w:rPr>
          <w:highlight w:val="white"/>
        </w:rPr>
        <w:t xml:space="preserve">    public void ExceptWith(IEnumerable&lt;SetType&gt; enumerable) {</w:t>
      </w:r>
    </w:p>
    <w:p w14:paraId="16A3E1F9" w14:textId="77777777" w:rsidR="005E7D2C" w:rsidRPr="00C75C7E" w:rsidRDefault="005E7D2C" w:rsidP="005E7D2C">
      <w:pPr>
        <w:pStyle w:val="Code"/>
        <w:rPr>
          <w:highlight w:val="white"/>
        </w:rPr>
      </w:pPr>
      <w:r w:rsidRPr="00C75C7E">
        <w:rPr>
          <w:highlight w:val="white"/>
        </w:rPr>
        <w:t xml:space="preserve">      foreach (SetType value in enumerable) {</w:t>
      </w:r>
    </w:p>
    <w:p w14:paraId="2820D59D" w14:textId="77777777" w:rsidR="005E7D2C" w:rsidRPr="00C75C7E" w:rsidRDefault="005E7D2C" w:rsidP="005E7D2C">
      <w:pPr>
        <w:pStyle w:val="Code"/>
        <w:rPr>
          <w:highlight w:val="white"/>
        </w:rPr>
      </w:pPr>
      <w:r w:rsidRPr="00C75C7E">
        <w:rPr>
          <w:highlight w:val="white"/>
        </w:rPr>
        <w:t xml:space="preserve">        if (m_list.Contains(value)) {</w:t>
      </w:r>
    </w:p>
    <w:p w14:paraId="0EAFBECE" w14:textId="77777777" w:rsidR="005E7D2C" w:rsidRPr="00C75C7E" w:rsidRDefault="005E7D2C" w:rsidP="005E7D2C">
      <w:pPr>
        <w:pStyle w:val="Code"/>
        <w:rPr>
          <w:highlight w:val="white"/>
        </w:rPr>
      </w:pPr>
      <w:r w:rsidRPr="00C75C7E">
        <w:rPr>
          <w:highlight w:val="white"/>
        </w:rPr>
        <w:t xml:space="preserve">          m_list.Remove(value);</w:t>
      </w:r>
    </w:p>
    <w:p w14:paraId="0737A55A" w14:textId="77777777" w:rsidR="005E7D2C" w:rsidRPr="00C75C7E" w:rsidRDefault="005E7D2C" w:rsidP="005E7D2C">
      <w:pPr>
        <w:pStyle w:val="Code"/>
        <w:rPr>
          <w:highlight w:val="white"/>
        </w:rPr>
      </w:pPr>
      <w:r w:rsidRPr="00C75C7E">
        <w:rPr>
          <w:highlight w:val="white"/>
        </w:rPr>
        <w:t xml:space="preserve">        }</w:t>
      </w:r>
    </w:p>
    <w:p w14:paraId="7CCF303A" w14:textId="77777777" w:rsidR="005E7D2C" w:rsidRPr="00C75C7E" w:rsidRDefault="005E7D2C" w:rsidP="005E7D2C">
      <w:pPr>
        <w:pStyle w:val="Code"/>
        <w:rPr>
          <w:highlight w:val="white"/>
        </w:rPr>
      </w:pPr>
      <w:r w:rsidRPr="00C75C7E">
        <w:rPr>
          <w:highlight w:val="white"/>
        </w:rPr>
        <w:t xml:space="preserve">      }</w:t>
      </w:r>
    </w:p>
    <w:p w14:paraId="337A2CAA" w14:textId="77777777" w:rsidR="005E7D2C" w:rsidRPr="00C75C7E" w:rsidRDefault="005E7D2C" w:rsidP="005E7D2C">
      <w:pPr>
        <w:pStyle w:val="Code"/>
        <w:rPr>
          <w:highlight w:val="white"/>
        </w:rPr>
      </w:pPr>
      <w:r w:rsidRPr="00C75C7E">
        <w:rPr>
          <w:highlight w:val="white"/>
        </w:rPr>
        <w:lastRenderedPageBreak/>
        <w:t xml:space="preserve">    }</w:t>
      </w:r>
    </w:p>
    <w:p w14:paraId="71103884" w14:textId="77777777" w:rsidR="005E7D2C" w:rsidRPr="00C75C7E" w:rsidRDefault="005E7D2C" w:rsidP="005E7D2C">
      <w:pPr>
        <w:pStyle w:val="Code"/>
        <w:rPr>
          <w:highlight w:val="white"/>
        </w:rPr>
      </w:pPr>
    </w:p>
    <w:p w14:paraId="16551A17" w14:textId="77777777" w:rsidR="005E7D2C" w:rsidRPr="00C75C7E" w:rsidRDefault="005E7D2C" w:rsidP="005E7D2C">
      <w:pPr>
        <w:pStyle w:val="Code"/>
        <w:rPr>
          <w:highlight w:val="white"/>
        </w:rPr>
      </w:pPr>
      <w:r w:rsidRPr="00C75C7E">
        <w:rPr>
          <w:highlight w:val="white"/>
        </w:rPr>
        <w:t xml:space="preserve">    public void SymmetricExceptWith(IEnumerable&lt;SetType&gt; enumerable) {</w:t>
      </w:r>
    </w:p>
    <w:p w14:paraId="59D69AD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18FE92E1" w14:textId="77777777" w:rsidR="005E7D2C" w:rsidRPr="00C75C7E" w:rsidRDefault="005E7D2C" w:rsidP="005E7D2C">
      <w:pPr>
        <w:pStyle w:val="Code"/>
        <w:rPr>
          <w:highlight w:val="white"/>
        </w:rPr>
      </w:pPr>
      <w:r w:rsidRPr="00C75C7E">
        <w:rPr>
          <w:highlight w:val="white"/>
        </w:rPr>
        <w:t xml:space="preserve">      foreach (SetType value in enumerable) {</w:t>
      </w:r>
    </w:p>
    <w:p w14:paraId="79558FBC" w14:textId="77777777" w:rsidR="005E7D2C" w:rsidRPr="00C75C7E" w:rsidRDefault="005E7D2C" w:rsidP="005E7D2C">
      <w:pPr>
        <w:pStyle w:val="Code"/>
        <w:rPr>
          <w:highlight w:val="white"/>
        </w:rPr>
      </w:pPr>
      <w:r w:rsidRPr="00C75C7E">
        <w:rPr>
          <w:highlight w:val="white"/>
        </w:rPr>
        <w:t xml:space="preserve">        if (!m_list.Contains(value)) {</w:t>
      </w:r>
    </w:p>
    <w:p w14:paraId="627822DF" w14:textId="77777777" w:rsidR="005E7D2C" w:rsidRPr="00C75C7E" w:rsidRDefault="005E7D2C" w:rsidP="005E7D2C">
      <w:pPr>
        <w:pStyle w:val="Code"/>
        <w:rPr>
          <w:highlight w:val="white"/>
        </w:rPr>
      </w:pPr>
      <w:r w:rsidRPr="00C75C7E">
        <w:rPr>
          <w:highlight w:val="white"/>
        </w:rPr>
        <w:t xml:space="preserve">          result.Add(value);</w:t>
      </w:r>
    </w:p>
    <w:p w14:paraId="35DE9D5A" w14:textId="77777777" w:rsidR="005E7D2C" w:rsidRPr="00C75C7E" w:rsidRDefault="005E7D2C" w:rsidP="005E7D2C">
      <w:pPr>
        <w:pStyle w:val="Code"/>
        <w:rPr>
          <w:highlight w:val="white"/>
        </w:rPr>
      </w:pPr>
      <w:r w:rsidRPr="00C75C7E">
        <w:rPr>
          <w:highlight w:val="white"/>
        </w:rPr>
        <w:t xml:space="preserve">        }</w:t>
      </w:r>
    </w:p>
    <w:p w14:paraId="38476574" w14:textId="77777777" w:rsidR="005E7D2C" w:rsidRPr="00C75C7E" w:rsidRDefault="005E7D2C" w:rsidP="005E7D2C">
      <w:pPr>
        <w:pStyle w:val="Code"/>
        <w:rPr>
          <w:highlight w:val="white"/>
        </w:rPr>
      </w:pPr>
      <w:r w:rsidRPr="00C75C7E">
        <w:rPr>
          <w:highlight w:val="white"/>
        </w:rPr>
        <w:t xml:space="preserve">      }</w:t>
      </w:r>
    </w:p>
    <w:p w14:paraId="260BF23A" w14:textId="77777777" w:rsidR="005E7D2C" w:rsidRPr="00C75C7E" w:rsidRDefault="005E7D2C" w:rsidP="005E7D2C">
      <w:pPr>
        <w:pStyle w:val="Code"/>
        <w:rPr>
          <w:highlight w:val="white"/>
        </w:rPr>
      </w:pPr>
    </w:p>
    <w:p w14:paraId="335861CE"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60ACE14B" w14:textId="77777777" w:rsidR="005E7D2C" w:rsidRPr="00C75C7E" w:rsidRDefault="005E7D2C" w:rsidP="005E7D2C">
      <w:pPr>
        <w:pStyle w:val="Code"/>
        <w:rPr>
          <w:highlight w:val="white"/>
        </w:rPr>
      </w:pPr>
      <w:r w:rsidRPr="00C75C7E">
        <w:rPr>
          <w:highlight w:val="white"/>
        </w:rPr>
        <w:t xml:space="preserve">      foreach (SetType value in m_list) {</w:t>
      </w:r>
    </w:p>
    <w:p w14:paraId="634BE2B2" w14:textId="77777777" w:rsidR="005E7D2C" w:rsidRPr="00C75C7E" w:rsidRDefault="005E7D2C" w:rsidP="005E7D2C">
      <w:pPr>
        <w:pStyle w:val="Code"/>
        <w:rPr>
          <w:highlight w:val="white"/>
        </w:rPr>
      </w:pPr>
      <w:r w:rsidRPr="00C75C7E">
        <w:rPr>
          <w:highlight w:val="white"/>
        </w:rPr>
        <w:t xml:space="preserve">        if (!collection.Contains(value)) {</w:t>
      </w:r>
    </w:p>
    <w:p w14:paraId="7144A871" w14:textId="77777777" w:rsidR="005E7D2C" w:rsidRPr="00C75C7E" w:rsidRDefault="005E7D2C" w:rsidP="005E7D2C">
      <w:pPr>
        <w:pStyle w:val="Code"/>
        <w:rPr>
          <w:highlight w:val="white"/>
        </w:rPr>
      </w:pPr>
      <w:r w:rsidRPr="00C75C7E">
        <w:rPr>
          <w:highlight w:val="white"/>
        </w:rPr>
        <w:t xml:space="preserve">          result.Add(value);</w:t>
      </w:r>
    </w:p>
    <w:p w14:paraId="71FEF8D3" w14:textId="77777777" w:rsidR="005E7D2C" w:rsidRPr="00C75C7E" w:rsidRDefault="005E7D2C" w:rsidP="005E7D2C">
      <w:pPr>
        <w:pStyle w:val="Code"/>
        <w:rPr>
          <w:highlight w:val="white"/>
        </w:rPr>
      </w:pPr>
      <w:r w:rsidRPr="00C75C7E">
        <w:rPr>
          <w:highlight w:val="white"/>
        </w:rPr>
        <w:t xml:space="preserve">        }</w:t>
      </w:r>
    </w:p>
    <w:p w14:paraId="5D9CA791" w14:textId="77777777" w:rsidR="005E7D2C" w:rsidRPr="00C75C7E" w:rsidRDefault="005E7D2C" w:rsidP="005E7D2C">
      <w:pPr>
        <w:pStyle w:val="Code"/>
        <w:rPr>
          <w:highlight w:val="white"/>
        </w:rPr>
      </w:pPr>
      <w:r w:rsidRPr="00C75C7E">
        <w:rPr>
          <w:highlight w:val="white"/>
        </w:rPr>
        <w:t xml:space="preserve">      }</w:t>
      </w:r>
    </w:p>
    <w:p w14:paraId="5DD55BB0" w14:textId="77777777" w:rsidR="005E7D2C" w:rsidRPr="00C75C7E" w:rsidRDefault="005E7D2C" w:rsidP="005E7D2C">
      <w:pPr>
        <w:pStyle w:val="Code"/>
        <w:rPr>
          <w:highlight w:val="white"/>
        </w:rPr>
      </w:pPr>
    </w:p>
    <w:p w14:paraId="5D2B4BFF" w14:textId="77777777" w:rsidR="005E7D2C" w:rsidRPr="00C75C7E" w:rsidRDefault="005E7D2C" w:rsidP="005E7D2C">
      <w:pPr>
        <w:pStyle w:val="Code"/>
        <w:rPr>
          <w:highlight w:val="white"/>
        </w:rPr>
      </w:pPr>
      <w:r w:rsidRPr="00C75C7E">
        <w:rPr>
          <w:highlight w:val="white"/>
        </w:rPr>
        <w:t xml:space="preserve">      m_list = result;</w:t>
      </w:r>
    </w:p>
    <w:p w14:paraId="610F6667" w14:textId="77777777" w:rsidR="005E7D2C" w:rsidRPr="00C75C7E" w:rsidRDefault="005E7D2C" w:rsidP="005E7D2C">
      <w:pPr>
        <w:pStyle w:val="Code"/>
        <w:rPr>
          <w:highlight w:val="white"/>
        </w:rPr>
      </w:pPr>
      <w:r w:rsidRPr="00C75C7E">
        <w:rPr>
          <w:highlight w:val="white"/>
        </w:rPr>
        <w:t xml:space="preserve">    }</w:t>
      </w:r>
    </w:p>
    <w:p w14:paraId="26D8656C" w14:textId="77777777" w:rsidR="005E7D2C" w:rsidRPr="00C75C7E" w:rsidRDefault="005E7D2C" w:rsidP="005E7D2C">
      <w:pPr>
        <w:pStyle w:val="Code"/>
        <w:rPr>
          <w:highlight w:val="white"/>
        </w:rPr>
      </w:pPr>
    </w:p>
    <w:p w14:paraId="56B79834" w14:textId="77777777" w:rsidR="005E7D2C" w:rsidRPr="00C75C7E" w:rsidRDefault="005E7D2C" w:rsidP="005E7D2C">
      <w:pPr>
        <w:pStyle w:val="Code"/>
        <w:rPr>
          <w:highlight w:val="white"/>
        </w:rPr>
      </w:pPr>
      <w:r w:rsidRPr="00C75C7E">
        <w:rPr>
          <w:highlight w:val="white"/>
        </w:rPr>
        <w:t xml:space="preserve">    public bool IsSubsetOf(IEnumerable&lt;SetType&gt; enumerable) {</w:t>
      </w:r>
    </w:p>
    <w:p w14:paraId="5C56F707"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0F4FB637" w14:textId="77777777" w:rsidR="005E7D2C" w:rsidRPr="00C75C7E" w:rsidRDefault="005E7D2C" w:rsidP="005E7D2C">
      <w:pPr>
        <w:pStyle w:val="Code"/>
        <w:rPr>
          <w:highlight w:val="white"/>
        </w:rPr>
      </w:pPr>
    </w:p>
    <w:p w14:paraId="000E1A53" w14:textId="77777777" w:rsidR="005E7D2C" w:rsidRPr="00C75C7E" w:rsidRDefault="005E7D2C" w:rsidP="005E7D2C">
      <w:pPr>
        <w:pStyle w:val="Code"/>
        <w:rPr>
          <w:highlight w:val="white"/>
        </w:rPr>
      </w:pPr>
      <w:r w:rsidRPr="00C75C7E">
        <w:rPr>
          <w:highlight w:val="white"/>
        </w:rPr>
        <w:t xml:space="preserve">      foreach (SetType value in m_list) {</w:t>
      </w:r>
    </w:p>
    <w:p w14:paraId="38149A6D" w14:textId="77777777" w:rsidR="005E7D2C" w:rsidRPr="00C75C7E" w:rsidRDefault="005E7D2C" w:rsidP="005E7D2C">
      <w:pPr>
        <w:pStyle w:val="Code"/>
        <w:rPr>
          <w:highlight w:val="white"/>
        </w:rPr>
      </w:pPr>
      <w:r w:rsidRPr="00C75C7E">
        <w:rPr>
          <w:highlight w:val="white"/>
        </w:rPr>
        <w:t xml:space="preserve">        if (!collection.Contains(value)) {</w:t>
      </w:r>
    </w:p>
    <w:p w14:paraId="09750AE3" w14:textId="77777777" w:rsidR="005E7D2C" w:rsidRPr="00C75C7E" w:rsidRDefault="005E7D2C" w:rsidP="005E7D2C">
      <w:pPr>
        <w:pStyle w:val="Code"/>
        <w:rPr>
          <w:highlight w:val="white"/>
        </w:rPr>
      </w:pPr>
      <w:r w:rsidRPr="00C75C7E">
        <w:rPr>
          <w:highlight w:val="white"/>
        </w:rPr>
        <w:t xml:space="preserve">          return false;</w:t>
      </w:r>
    </w:p>
    <w:p w14:paraId="6A2F6BEC" w14:textId="77777777" w:rsidR="005E7D2C" w:rsidRPr="00C75C7E" w:rsidRDefault="005E7D2C" w:rsidP="005E7D2C">
      <w:pPr>
        <w:pStyle w:val="Code"/>
        <w:rPr>
          <w:highlight w:val="white"/>
        </w:rPr>
      </w:pPr>
      <w:r w:rsidRPr="00C75C7E">
        <w:rPr>
          <w:highlight w:val="white"/>
        </w:rPr>
        <w:t xml:space="preserve">        }</w:t>
      </w:r>
    </w:p>
    <w:p w14:paraId="384C252F" w14:textId="77777777" w:rsidR="005E7D2C" w:rsidRPr="00C75C7E" w:rsidRDefault="005E7D2C" w:rsidP="005E7D2C">
      <w:pPr>
        <w:pStyle w:val="Code"/>
        <w:rPr>
          <w:highlight w:val="white"/>
        </w:rPr>
      </w:pPr>
      <w:r w:rsidRPr="00C75C7E">
        <w:rPr>
          <w:highlight w:val="white"/>
        </w:rPr>
        <w:t xml:space="preserve">      }</w:t>
      </w:r>
    </w:p>
    <w:p w14:paraId="5C3B5DDB" w14:textId="77777777" w:rsidR="005E7D2C" w:rsidRPr="00C75C7E" w:rsidRDefault="005E7D2C" w:rsidP="005E7D2C">
      <w:pPr>
        <w:pStyle w:val="Code"/>
        <w:rPr>
          <w:highlight w:val="white"/>
        </w:rPr>
      </w:pPr>
    </w:p>
    <w:p w14:paraId="6C8C75F8" w14:textId="77777777" w:rsidR="005E7D2C" w:rsidRPr="00C75C7E" w:rsidRDefault="005E7D2C" w:rsidP="005E7D2C">
      <w:pPr>
        <w:pStyle w:val="Code"/>
        <w:rPr>
          <w:highlight w:val="white"/>
        </w:rPr>
      </w:pPr>
      <w:r w:rsidRPr="00C75C7E">
        <w:rPr>
          <w:highlight w:val="white"/>
        </w:rPr>
        <w:t xml:space="preserve">      return true;</w:t>
      </w:r>
    </w:p>
    <w:p w14:paraId="63969C02" w14:textId="77777777" w:rsidR="005E7D2C" w:rsidRPr="00C75C7E" w:rsidRDefault="005E7D2C" w:rsidP="005E7D2C">
      <w:pPr>
        <w:pStyle w:val="Code"/>
        <w:rPr>
          <w:highlight w:val="white"/>
        </w:rPr>
      </w:pPr>
      <w:r w:rsidRPr="00C75C7E">
        <w:rPr>
          <w:highlight w:val="white"/>
        </w:rPr>
        <w:t xml:space="preserve">    }</w:t>
      </w:r>
    </w:p>
    <w:p w14:paraId="23EBEEBE" w14:textId="77777777" w:rsidR="005E7D2C" w:rsidRPr="00C75C7E" w:rsidRDefault="005E7D2C" w:rsidP="005E7D2C">
      <w:pPr>
        <w:pStyle w:val="Code"/>
        <w:rPr>
          <w:highlight w:val="white"/>
        </w:rPr>
      </w:pPr>
    </w:p>
    <w:p w14:paraId="2D32A5B9" w14:textId="77777777" w:rsidR="005E7D2C" w:rsidRPr="00C75C7E" w:rsidRDefault="005E7D2C" w:rsidP="005E7D2C">
      <w:pPr>
        <w:pStyle w:val="Code"/>
        <w:rPr>
          <w:highlight w:val="white"/>
        </w:rPr>
      </w:pPr>
      <w:r w:rsidRPr="00C75C7E">
        <w:rPr>
          <w:highlight w:val="white"/>
        </w:rPr>
        <w:t xml:space="preserve">    public bool IsSupersetOf(IEnumerable&lt;SetType&gt; enumerable) {</w:t>
      </w:r>
    </w:p>
    <w:p w14:paraId="0B0C749D" w14:textId="77777777" w:rsidR="005E7D2C" w:rsidRPr="00C75C7E" w:rsidRDefault="005E7D2C" w:rsidP="005E7D2C">
      <w:pPr>
        <w:pStyle w:val="Code"/>
        <w:rPr>
          <w:highlight w:val="white"/>
        </w:rPr>
      </w:pPr>
      <w:r w:rsidRPr="00C75C7E">
        <w:rPr>
          <w:highlight w:val="white"/>
        </w:rPr>
        <w:t xml:space="preserve">      foreach (SetType value in enumerable) {</w:t>
      </w:r>
    </w:p>
    <w:p w14:paraId="77E26CAB" w14:textId="77777777" w:rsidR="005E7D2C" w:rsidRPr="00C75C7E" w:rsidRDefault="005E7D2C" w:rsidP="005E7D2C">
      <w:pPr>
        <w:pStyle w:val="Code"/>
        <w:rPr>
          <w:highlight w:val="white"/>
        </w:rPr>
      </w:pPr>
      <w:r w:rsidRPr="00C75C7E">
        <w:rPr>
          <w:highlight w:val="white"/>
        </w:rPr>
        <w:t xml:space="preserve">        if (!m_list.Contains(value)) {</w:t>
      </w:r>
    </w:p>
    <w:p w14:paraId="446FE0D2" w14:textId="77777777" w:rsidR="005E7D2C" w:rsidRPr="00C75C7E" w:rsidRDefault="005E7D2C" w:rsidP="005E7D2C">
      <w:pPr>
        <w:pStyle w:val="Code"/>
        <w:rPr>
          <w:highlight w:val="white"/>
        </w:rPr>
      </w:pPr>
      <w:r w:rsidRPr="00C75C7E">
        <w:rPr>
          <w:highlight w:val="white"/>
        </w:rPr>
        <w:t xml:space="preserve">          return false;</w:t>
      </w:r>
    </w:p>
    <w:p w14:paraId="1310A625" w14:textId="77777777" w:rsidR="005E7D2C" w:rsidRPr="00C75C7E" w:rsidRDefault="005E7D2C" w:rsidP="005E7D2C">
      <w:pPr>
        <w:pStyle w:val="Code"/>
        <w:rPr>
          <w:highlight w:val="white"/>
        </w:rPr>
      </w:pPr>
      <w:r w:rsidRPr="00C75C7E">
        <w:rPr>
          <w:highlight w:val="white"/>
        </w:rPr>
        <w:t xml:space="preserve">        }</w:t>
      </w:r>
    </w:p>
    <w:p w14:paraId="00C2825B" w14:textId="77777777" w:rsidR="005E7D2C" w:rsidRPr="00C75C7E" w:rsidRDefault="005E7D2C" w:rsidP="005E7D2C">
      <w:pPr>
        <w:pStyle w:val="Code"/>
        <w:rPr>
          <w:highlight w:val="white"/>
        </w:rPr>
      </w:pPr>
      <w:r w:rsidRPr="00C75C7E">
        <w:rPr>
          <w:highlight w:val="white"/>
        </w:rPr>
        <w:t xml:space="preserve">      }</w:t>
      </w:r>
    </w:p>
    <w:p w14:paraId="410F9747" w14:textId="77777777" w:rsidR="005E7D2C" w:rsidRPr="00C75C7E" w:rsidRDefault="005E7D2C" w:rsidP="005E7D2C">
      <w:pPr>
        <w:pStyle w:val="Code"/>
        <w:rPr>
          <w:highlight w:val="white"/>
        </w:rPr>
      </w:pPr>
    </w:p>
    <w:p w14:paraId="0E2B5DCE" w14:textId="77777777" w:rsidR="005E7D2C" w:rsidRPr="00C75C7E" w:rsidRDefault="005E7D2C" w:rsidP="005E7D2C">
      <w:pPr>
        <w:pStyle w:val="Code"/>
        <w:rPr>
          <w:highlight w:val="white"/>
        </w:rPr>
      </w:pPr>
      <w:r w:rsidRPr="00C75C7E">
        <w:rPr>
          <w:highlight w:val="white"/>
        </w:rPr>
        <w:t xml:space="preserve">      return true;</w:t>
      </w:r>
    </w:p>
    <w:p w14:paraId="30BA7311" w14:textId="77777777" w:rsidR="005E7D2C" w:rsidRPr="00C75C7E" w:rsidRDefault="005E7D2C" w:rsidP="005E7D2C">
      <w:pPr>
        <w:pStyle w:val="Code"/>
        <w:rPr>
          <w:highlight w:val="white"/>
        </w:rPr>
      </w:pPr>
      <w:r w:rsidRPr="00C75C7E">
        <w:rPr>
          <w:highlight w:val="white"/>
        </w:rPr>
        <w:t xml:space="preserve">    }</w:t>
      </w:r>
    </w:p>
    <w:p w14:paraId="7BDD14BC" w14:textId="77777777" w:rsidR="005E7D2C" w:rsidRPr="00C75C7E" w:rsidRDefault="005E7D2C" w:rsidP="005E7D2C">
      <w:pPr>
        <w:pStyle w:val="Code"/>
        <w:rPr>
          <w:highlight w:val="white"/>
        </w:rPr>
      </w:pPr>
    </w:p>
    <w:p w14:paraId="6B716E06" w14:textId="77777777" w:rsidR="005E7D2C" w:rsidRPr="00C75C7E" w:rsidRDefault="005E7D2C" w:rsidP="005E7D2C">
      <w:pPr>
        <w:pStyle w:val="Code"/>
        <w:rPr>
          <w:highlight w:val="white"/>
        </w:rPr>
      </w:pPr>
      <w:r w:rsidRPr="00C75C7E">
        <w:rPr>
          <w:highlight w:val="white"/>
        </w:rPr>
        <w:t xml:space="preserve">    public bool IsProperSubsetOf(IEnumerable&lt;SetType&gt; enumerable) {</w:t>
      </w:r>
    </w:p>
    <w:p w14:paraId="7996D496" w14:textId="77777777" w:rsidR="005E7D2C" w:rsidRPr="00C75C7E" w:rsidRDefault="005E7D2C" w:rsidP="005E7D2C">
      <w:pPr>
        <w:pStyle w:val="Code"/>
        <w:rPr>
          <w:highlight w:val="white"/>
        </w:rPr>
      </w:pPr>
      <w:r w:rsidRPr="00C75C7E">
        <w:rPr>
          <w:highlight w:val="white"/>
        </w:rPr>
        <w:t xml:space="preserve">      return IsSubsetOf(enumerable) &amp;&amp; !Equals(enumerable);</w:t>
      </w:r>
    </w:p>
    <w:p w14:paraId="2A667ACD" w14:textId="77777777" w:rsidR="005E7D2C" w:rsidRPr="00C75C7E" w:rsidRDefault="005E7D2C" w:rsidP="005E7D2C">
      <w:pPr>
        <w:pStyle w:val="Code"/>
        <w:rPr>
          <w:highlight w:val="white"/>
        </w:rPr>
      </w:pPr>
      <w:r w:rsidRPr="00C75C7E">
        <w:rPr>
          <w:highlight w:val="white"/>
        </w:rPr>
        <w:t xml:space="preserve">    }</w:t>
      </w:r>
    </w:p>
    <w:p w14:paraId="3881CB23" w14:textId="77777777" w:rsidR="005E7D2C" w:rsidRPr="00C75C7E" w:rsidRDefault="005E7D2C" w:rsidP="005E7D2C">
      <w:pPr>
        <w:pStyle w:val="Code"/>
        <w:rPr>
          <w:highlight w:val="white"/>
        </w:rPr>
      </w:pPr>
    </w:p>
    <w:p w14:paraId="665ACE30" w14:textId="77777777" w:rsidR="005E7D2C" w:rsidRPr="00C75C7E" w:rsidRDefault="005E7D2C" w:rsidP="005E7D2C">
      <w:pPr>
        <w:pStyle w:val="Code"/>
        <w:rPr>
          <w:highlight w:val="white"/>
        </w:rPr>
      </w:pPr>
      <w:r w:rsidRPr="00C75C7E">
        <w:rPr>
          <w:highlight w:val="white"/>
        </w:rPr>
        <w:t xml:space="preserve">    public bool IsProperSupersetOf(IEnumerable&lt;SetType&gt; enumerable) {</w:t>
      </w:r>
    </w:p>
    <w:p w14:paraId="44A4E46C" w14:textId="77777777" w:rsidR="005E7D2C" w:rsidRPr="00C75C7E" w:rsidRDefault="005E7D2C" w:rsidP="005E7D2C">
      <w:pPr>
        <w:pStyle w:val="Code"/>
        <w:rPr>
          <w:highlight w:val="white"/>
        </w:rPr>
      </w:pPr>
      <w:r w:rsidRPr="00C75C7E">
        <w:rPr>
          <w:highlight w:val="white"/>
        </w:rPr>
        <w:t xml:space="preserve">      return IsSupersetOf(enumerable) &amp;&amp; !Equals(enumerable);</w:t>
      </w:r>
    </w:p>
    <w:p w14:paraId="04DBED09" w14:textId="77777777" w:rsidR="005E7D2C" w:rsidRPr="00C75C7E" w:rsidRDefault="005E7D2C" w:rsidP="005E7D2C">
      <w:pPr>
        <w:pStyle w:val="Code"/>
        <w:rPr>
          <w:highlight w:val="white"/>
        </w:rPr>
      </w:pPr>
      <w:r w:rsidRPr="00C75C7E">
        <w:rPr>
          <w:highlight w:val="white"/>
        </w:rPr>
        <w:t xml:space="preserve">    }</w:t>
      </w:r>
    </w:p>
    <w:p w14:paraId="04213808" w14:textId="77777777" w:rsidR="005E7D2C" w:rsidRPr="00C75C7E" w:rsidRDefault="005E7D2C" w:rsidP="005E7D2C">
      <w:pPr>
        <w:pStyle w:val="Code"/>
        <w:rPr>
          <w:highlight w:val="white"/>
        </w:rPr>
      </w:pPr>
    </w:p>
    <w:p w14:paraId="096F4282" w14:textId="77777777" w:rsidR="005E7D2C" w:rsidRPr="00C75C7E" w:rsidRDefault="005E7D2C" w:rsidP="005E7D2C">
      <w:pPr>
        <w:pStyle w:val="Code"/>
        <w:rPr>
          <w:highlight w:val="white"/>
        </w:rPr>
      </w:pPr>
      <w:r w:rsidRPr="00C75C7E">
        <w:rPr>
          <w:highlight w:val="white"/>
        </w:rPr>
        <w:t xml:space="preserve">    public bool Overlaps(IEnumerable&lt;SetType&gt; enumerable) {</w:t>
      </w:r>
    </w:p>
    <w:p w14:paraId="0C57202A" w14:textId="77777777" w:rsidR="005E7D2C" w:rsidRPr="00C75C7E" w:rsidRDefault="005E7D2C" w:rsidP="005E7D2C">
      <w:pPr>
        <w:pStyle w:val="Code"/>
        <w:rPr>
          <w:highlight w:val="white"/>
        </w:rPr>
      </w:pPr>
      <w:r w:rsidRPr="00C75C7E">
        <w:rPr>
          <w:highlight w:val="white"/>
        </w:rPr>
        <w:t xml:space="preserve">      foreach (SetType value in enumerable) {</w:t>
      </w:r>
    </w:p>
    <w:p w14:paraId="0579A1CF" w14:textId="77777777" w:rsidR="005E7D2C" w:rsidRPr="00C75C7E" w:rsidRDefault="005E7D2C" w:rsidP="005E7D2C">
      <w:pPr>
        <w:pStyle w:val="Code"/>
        <w:rPr>
          <w:highlight w:val="white"/>
        </w:rPr>
      </w:pPr>
      <w:r w:rsidRPr="00C75C7E">
        <w:rPr>
          <w:highlight w:val="white"/>
        </w:rPr>
        <w:t xml:space="preserve">        if (m_list.Contains(value)) {</w:t>
      </w:r>
    </w:p>
    <w:p w14:paraId="26413EAB" w14:textId="77777777" w:rsidR="005E7D2C" w:rsidRPr="00C75C7E" w:rsidRDefault="005E7D2C" w:rsidP="005E7D2C">
      <w:pPr>
        <w:pStyle w:val="Code"/>
        <w:rPr>
          <w:highlight w:val="white"/>
        </w:rPr>
      </w:pPr>
      <w:r w:rsidRPr="00C75C7E">
        <w:rPr>
          <w:highlight w:val="white"/>
        </w:rPr>
        <w:t xml:space="preserve">          return true;</w:t>
      </w:r>
    </w:p>
    <w:p w14:paraId="300DF000" w14:textId="77777777" w:rsidR="005E7D2C" w:rsidRPr="00C75C7E" w:rsidRDefault="005E7D2C" w:rsidP="005E7D2C">
      <w:pPr>
        <w:pStyle w:val="Code"/>
        <w:rPr>
          <w:highlight w:val="white"/>
        </w:rPr>
      </w:pPr>
      <w:r w:rsidRPr="00C75C7E">
        <w:rPr>
          <w:highlight w:val="white"/>
        </w:rPr>
        <w:t xml:space="preserve">        }</w:t>
      </w:r>
    </w:p>
    <w:p w14:paraId="21BD0D96" w14:textId="77777777" w:rsidR="005E7D2C" w:rsidRPr="00C75C7E" w:rsidRDefault="005E7D2C" w:rsidP="005E7D2C">
      <w:pPr>
        <w:pStyle w:val="Code"/>
        <w:rPr>
          <w:highlight w:val="white"/>
        </w:rPr>
      </w:pPr>
      <w:r w:rsidRPr="00C75C7E">
        <w:rPr>
          <w:highlight w:val="white"/>
        </w:rPr>
        <w:t xml:space="preserve">      }</w:t>
      </w:r>
    </w:p>
    <w:p w14:paraId="6CBF084F" w14:textId="77777777" w:rsidR="005E7D2C" w:rsidRPr="00C75C7E" w:rsidRDefault="005E7D2C" w:rsidP="005E7D2C">
      <w:pPr>
        <w:pStyle w:val="Code"/>
        <w:rPr>
          <w:highlight w:val="white"/>
        </w:rPr>
      </w:pPr>
    </w:p>
    <w:p w14:paraId="77AEB036" w14:textId="77777777" w:rsidR="005E7D2C" w:rsidRPr="00C75C7E" w:rsidRDefault="005E7D2C" w:rsidP="005E7D2C">
      <w:pPr>
        <w:pStyle w:val="Code"/>
        <w:rPr>
          <w:highlight w:val="white"/>
        </w:rPr>
      </w:pPr>
      <w:r w:rsidRPr="00C75C7E">
        <w:rPr>
          <w:highlight w:val="white"/>
        </w:rPr>
        <w:lastRenderedPageBreak/>
        <w:t xml:space="preserve">      return false;</w:t>
      </w:r>
    </w:p>
    <w:p w14:paraId="03AB0F04" w14:textId="77777777" w:rsidR="005E7D2C" w:rsidRPr="00C75C7E" w:rsidRDefault="005E7D2C" w:rsidP="005E7D2C">
      <w:pPr>
        <w:pStyle w:val="Code"/>
        <w:rPr>
          <w:highlight w:val="white"/>
        </w:rPr>
      </w:pPr>
      <w:r w:rsidRPr="00C75C7E">
        <w:rPr>
          <w:highlight w:val="white"/>
        </w:rPr>
        <w:t xml:space="preserve">    }</w:t>
      </w:r>
    </w:p>
    <w:p w14:paraId="546BC89F" w14:textId="77777777" w:rsidR="005E7D2C" w:rsidRPr="00C75C7E" w:rsidRDefault="005E7D2C" w:rsidP="005E7D2C">
      <w:pPr>
        <w:pStyle w:val="Code"/>
        <w:rPr>
          <w:highlight w:val="white"/>
        </w:rPr>
      </w:pPr>
    </w:p>
    <w:p w14:paraId="45FC5022" w14:textId="77777777" w:rsidR="005E7D2C" w:rsidRPr="00C75C7E" w:rsidRDefault="005E7D2C" w:rsidP="005E7D2C">
      <w:pPr>
        <w:pStyle w:val="Code"/>
        <w:rPr>
          <w:highlight w:val="white"/>
        </w:rPr>
      </w:pPr>
      <w:r w:rsidRPr="00C75C7E">
        <w:rPr>
          <w:highlight w:val="white"/>
        </w:rPr>
        <w:t xml:space="preserve">    public bool SetEquals(IEnumerable&lt;SetType&gt; enumerable) {</w:t>
      </w:r>
    </w:p>
    <w:p w14:paraId="7B9AF00E" w14:textId="77777777" w:rsidR="005E7D2C" w:rsidRPr="00C75C7E" w:rsidRDefault="005E7D2C" w:rsidP="005E7D2C">
      <w:pPr>
        <w:pStyle w:val="Code"/>
        <w:rPr>
          <w:highlight w:val="white"/>
        </w:rPr>
      </w:pPr>
      <w:r w:rsidRPr="00C75C7E">
        <w:rPr>
          <w:highlight w:val="white"/>
        </w:rPr>
        <w:t xml:space="preserve">      int count = 0;</w:t>
      </w:r>
    </w:p>
    <w:p w14:paraId="01F842C6" w14:textId="77777777" w:rsidR="005E7D2C" w:rsidRPr="00C75C7E" w:rsidRDefault="005E7D2C" w:rsidP="005E7D2C">
      <w:pPr>
        <w:pStyle w:val="Code"/>
        <w:rPr>
          <w:highlight w:val="white"/>
        </w:rPr>
      </w:pPr>
    </w:p>
    <w:p w14:paraId="2C2658CF" w14:textId="77777777" w:rsidR="005E7D2C" w:rsidRPr="00C75C7E" w:rsidRDefault="005E7D2C" w:rsidP="005E7D2C">
      <w:pPr>
        <w:pStyle w:val="Code"/>
        <w:rPr>
          <w:highlight w:val="white"/>
        </w:rPr>
      </w:pPr>
      <w:r w:rsidRPr="00C75C7E">
        <w:rPr>
          <w:highlight w:val="white"/>
        </w:rPr>
        <w:t xml:space="preserve">      foreach (SetType value in enumerable) {</w:t>
      </w:r>
    </w:p>
    <w:p w14:paraId="5629BD7D" w14:textId="77777777" w:rsidR="005E7D2C" w:rsidRPr="00C75C7E" w:rsidRDefault="005E7D2C" w:rsidP="005E7D2C">
      <w:pPr>
        <w:pStyle w:val="Code"/>
        <w:rPr>
          <w:highlight w:val="white"/>
        </w:rPr>
      </w:pPr>
      <w:r w:rsidRPr="00C75C7E">
        <w:rPr>
          <w:highlight w:val="white"/>
        </w:rPr>
        <w:t xml:space="preserve">        if (!m_list.Contains(value)) {</w:t>
      </w:r>
    </w:p>
    <w:p w14:paraId="1A574F69" w14:textId="77777777" w:rsidR="005E7D2C" w:rsidRPr="00C75C7E" w:rsidRDefault="005E7D2C" w:rsidP="005E7D2C">
      <w:pPr>
        <w:pStyle w:val="Code"/>
        <w:rPr>
          <w:highlight w:val="white"/>
        </w:rPr>
      </w:pPr>
      <w:r w:rsidRPr="00C75C7E">
        <w:rPr>
          <w:highlight w:val="white"/>
        </w:rPr>
        <w:t xml:space="preserve">          return false;</w:t>
      </w:r>
    </w:p>
    <w:p w14:paraId="228E314F" w14:textId="77777777" w:rsidR="005E7D2C" w:rsidRPr="00C75C7E" w:rsidRDefault="005E7D2C" w:rsidP="005E7D2C">
      <w:pPr>
        <w:pStyle w:val="Code"/>
        <w:rPr>
          <w:highlight w:val="white"/>
        </w:rPr>
      </w:pPr>
      <w:r w:rsidRPr="00C75C7E">
        <w:rPr>
          <w:highlight w:val="white"/>
        </w:rPr>
        <w:t xml:space="preserve">        }</w:t>
      </w:r>
    </w:p>
    <w:p w14:paraId="44066616" w14:textId="77777777" w:rsidR="005E7D2C" w:rsidRPr="00C75C7E" w:rsidRDefault="005E7D2C" w:rsidP="005E7D2C">
      <w:pPr>
        <w:pStyle w:val="Code"/>
        <w:rPr>
          <w:highlight w:val="white"/>
        </w:rPr>
      </w:pPr>
    </w:p>
    <w:p w14:paraId="44873149" w14:textId="77777777" w:rsidR="005E7D2C" w:rsidRPr="00C75C7E" w:rsidRDefault="005E7D2C" w:rsidP="005E7D2C">
      <w:pPr>
        <w:pStyle w:val="Code"/>
        <w:rPr>
          <w:highlight w:val="white"/>
        </w:rPr>
      </w:pPr>
      <w:r w:rsidRPr="00C75C7E">
        <w:rPr>
          <w:highlight w:val="white"/>
        </w:rPr>
        <w:t xml:space="preserve">        ++count;</w:t>
      </w:r>
    </w:p>
    <w:p w14:paraId="117A8873" w14:textId="77777777" w:rsidR="005E7D2C" w:rsidRPr="00C75C7E" w:rsidRDefault="005E7D2C" w:rsidP="005E7D2C">
      <w:pPr>
        <w:pStyle w:val="Code"/>
        <w:rPr>
          <w:highlight w:val="white"/>
        </w:rPr>
      </w:pPr>
      <w:r w:rsidRPr="00C75C7E">
        <w:rPr>
          <w:highlight w:val="white"/>
        </w:rPr>
        <w:t xml:space="preserve">      }</w:t>
      </w:r>
    </w:p>
    <w:p w14:paraId="24D16FD5" w14:textId="77777777" w:rsidR="005E7D2C" w:rsidRPr="00C75C7E" w:rsidRDefault="005E7D2C" w:rsidP="005E7D2C">
      <w:pPr>
        <w:pStyle w:val="Code"/>
        <w:rPr>
          <w:highlight w:val="white"/>
        </w:rPr>
      </w:pPr>
    </w:p>
    <w:p w14:paraId="11BBFFDF" w14:textId="77777777" w:rsidR="005E7D2C" w:rsidRPr="00C75C7E" w:rsidRDefault="005E7D2C" w:rsidP="005E7D2C">
      <w:pPr>
        <w:pStyle w:val="Code"/>
        <w:rPr>
          <w:highlight w:val="white"/>
        </w:rPr>
      </w:pPr>
      <w:r w:rsidRPr="00C75C7E">
        <w:rPr>
          <w:highlight w:val="white"/>
        </w:rPr>
        <w:t xml:space="preserve">      return (count == m_list.Count);</w:t>
      </w:r>
    </w:p>
    <w:p w14:paraId="7453B80B" w14:textId="77777777" w:rsidR="005E7D2C" w:rsidRPr="00C75C7E" w:rsidRDefault="005E7D2C" w:rsidP="005E7D2C">
      <w:pPr>
        <w:pStyle w:val="Code"/>
        <w:rPr>
          <w:highlight w:val="white"/>
        </w:rPr>
      </w:pPr>
      <w:r w:rsidRPr="00C75C7E">
        <w:rPr>
          <w:highlight w:val="white"/>
        </w:rPr>
        <w:t xml:space="preserve">    }</w:t>
      </w:r>
    </w:p>
    <w:p w14:paraId="4AC87A60" w14:textId="77777777" w:rsidR="005E7D2C" w:rsidRPr="00C75C7E" w:rsidRDefault="005E7D2C" w:rsidP="005E7D2C">
      <w:pPr>
        <w:pStyle w:val="Code"/>
        <w:rPr>
          <w:highlight w:val="white"/>
        </w:rPr>
      </w:pPr>
    </w:p>
    <w:p w14:paraId="080BA2CC" w14:textId="77777777" w:rsidR="005E7D2C" w:rsidRPr="00C75C7E" w:rsidRDefault="005E7D2C" w:rsidP="005E7D2C">
      <w:pPr>
        <w:pStyle w:val="Code"/>
        <w:rPr>
          <w:highlight w:val="white"/>
        </w:rPr>
      </w:pPr>
      <w:r w:rsidRPr="00C75C7E">
        <w:rPr>
          <w:highlight w:val="white"/>
        </w:rPr>
        <w:t xml:space="preserve">    public override int GetHashCode() {</w:t>
      </w:r>
    </w:p>
    <w:p w14:paraId="4171317E" w14:textId="77777777" w:rsidR="005E7D2C" w:rsidRPr="00C75C7E" w:rsidRDefault="005E7D2C" w:rsidP="005E7D2C">
      <w:pPr>
        <w:pStyle w:val="Code"/>
        <w:rPr>
          <w:highlight w:val="white"/>
        </w:rPr>
      </w:pPr>
      <w:r w:rsidRPr="00C75C7E">
        <w:rPr>
          <w:highlight w:val="white"/>
        </w:rPr>
        <w:t xml:space="preserve">      return base.GetHashCode();</w:t>
      </w:r>
    </w:p>
    <w:p w14:paraId="2E849042" w14:textId="77777777" w:rsidR="005E7D2C" w:rsidRPr="00C75C7E" w:rsidRDefault="005E7D2C" w:rsidP="005E7D2C">
      <w:pPr>
        <w:pStyle w:val="Code"/>
        <w:rPr>
          <w:highlight w:val="white"/>
        </w:rPr>
      </w:pPr>
      <w:r w:rsidRPr="00C75C7E">
        <w:rPr>
          <w:highlight w:val="white"/>
        </w:rPr>
        <w:t xml:space="preserve">    }</w:t>
      </w:r>
    </w:p>
    <w:p w14:paraId="2E9EF384" w14:textId="77777777" w:rsidR="005E7D2C" w:rsidRPr="00C75C7E" w:rsidRDefault="005E7D2C" w:rsidP="005E7D2C">
      <w:pPr>
        <w:pStyle w:val="Code"/>
        <w:rPr>
          <w:highlight w:val="white"/>
        </w:rPr>
      </w:pPr>
    </w:p>
    <w:p w14:paraId="22F0E9FE" w14:textId="77777777" w:rsidR="005E7D2C" w:rsidRPr="00C75C7E" w:rsidRDefault="005E7D2C" w:rsidP="005E7D2C">
      <w:pPr>
        <w:pStyle w:val="Code"/>
        <w:rPr>
          <w:highlight w:val="white"/>
        </w:rPr>
      </w:pPr>
      <w:r w:rsidRPr="00C75C7E">
        <w:rPr>
          <w:highlight w:val="white"/>
        </w:rPr>
        <w:t xml:space="preserve">    public override bool Equals(object obj) {</w:t>
      </w:r>
    </w:p>
    <w:p w14:paraId="0F4D835A" w14:textId="77777777" w:rsidR="005E7D2C" w:rsidRPr="00C75C7E" w:rsidRDefault="005E7D2C" w:rsidP="005E7D2C">
      <w:pPr>
        <w:pStyle w:val="Code"/>
        <w:rPr>
          <w:highlight w:val="white"/>
        </w:rPr>
      </w:pPr>
      <w:r w:rsidRPr="00C75C7E">
        <w:rPr>
          <w:highlight w:val="white"/>
        </w:rPr>
        <w:t xml:space="preserve">      if (obj is IEnumerable&lt;SetType&gt;) {</w:t>
      </w:r>
    </w:p>
    <w:p w14:paraId="2BB4D183" w14:textId="77777777" w:rsidR="005E7D2C" w:rsidRPr="00C75C7E" w:rsidRDefault="005E7D2C" w:rsidP="005E7D2C">
      <w:pPr>
        <w:pStyle w:val="Code"/>
        <w:rPr>
          <w:highlight w:val="white"/>
        </w:rPr>
      </w:pPr>
      <w:r w:rsidRPr="00C75C7E">
        <w:rPr>
          <w:highlight w:val="white"/>
        </w:rPr>
        <w:t xml:space="preserve">        IEnumerable&lt;SetType&gt; enumerable = (IEnumerable&lt;SetType&gt;) obj;</w:t>
      </w:r>
    </w:p>
    <w:p w14:paraId="52D662CF" w14:textId="77777777" w:rsidR="005E7D2C" w:rsidRPr="00C75C7E" w:rsidRDefault="005E7D2C" w:rsidP="005E7D2C">
      <w:pPr>
        <w:pStyle w:val="Code"/>
        <w:rPr>
          <w:highlight w:val="white"/>
        </w:rPr>
      </w:pPr>
      <w:r w:rsidRPr="00C75C7E">
        <w:rPr>
          <w:highlight w:val="white"/>
        </w:rPr>
        <w:t xml:space="preserve">        return SetEquals(enumerable);</w:t>
      </w:r>
    </w:p>
    <w:p w14:paraId="05997F56" w14:textId="77777777" w:rsidR="005E7D2C" w:rsidRPr="00C75C7E" w:rsidRDefault="005E7D2C" w:rsidP="005E7D2C">
      <w:pPr>
        <w:pStyle w:val="Code"/>
        <w:rPr>
          <w:highlight w:val="white"/>
        </w:rPr>
      </w:pPr>
      <w:r w:rsidRPr="00C75C7E">
        <w:rPr>
          <w:highlight w:val="white"/>
        </w:rPr>
        <w:t xml:space="preserve">      }</w:t>
      </w:r>
    </w:p>
    <w:p w14:paraId="6CB6BB70" w14:textId="77777777" w:rsidR="005E7D2C" w:rsidRPr="00C75C7E" w:rsidRDefault="005E7D2C" w:rsidP="005E7D2C">
      <w:pPr>
        <w:pStyle w:val="Code"/>
        <w:rPr>
          <w:highlight w:val="white"/>
        </w:rPr>
      </w:pPr>
    </w:p>
    <w:p w14:paraId="3941B68B" w14:textId="77777777" w:rsidR="005E7D2C" w:rsidRPr="00C75C7E" w:rsidRDefault="005E7D2C" w:rsidP="005E7D2C">
      <w:pPr>
        <w:pStyle w:val="Code"/>
        <w:rPr>
          <w:highlight w:val="white"/>
        </w:rPr>
      </w:pPr>
      <w:r w:rsidRPr="00C75C7E">
        <w:rPr>
          <w:highlight w:val="white"/>
        </w:rPr>
        <w:t xml:space="preserve">      return false;</w:t>
      </w:r>
    </w:p>
    <w:p w14:paraId="2904B9E8" w14:textId="77777777" w:rsidR="005E7D2C" w:rsidRPr="00C75C7E" w:rsidRDefault="005E7D2C" w:rsidP="005E7D2C">
      <w:pPr>
        <w:pStyle w:val="Code"/>
        <w:rPr>
          <w:highlight w:val="white"/>
        </w:rPr>
      </w:pPr>
      <w:r w:rsidRPr="00C75C7E">
        <w:rPr>
          <w:highlight w:val="white"/>
        </w:rPr>
        <w:t xml:space="preserve">    }</w:t>
      </w:r>
    </w:p>
    <w:p w14:paraId="355CB0BB" w14:textId="77777777" w:rsidR="005E7D2C" w:rsidRPr="00C75C7E" w:rsidRDefault="005E7D2C" w:rsidP="005E7D2C">
      <w:pPr>
        <w:pStyle w:val="Code"/>
        <w:rPr>
          <w:highlight w:val="white"/>
        </w:rPr>
      </w:pPr>
      <w:r w:rsidRPr="00C75C7E">
        <w:rPr>
          <w:highlight w:val="white"/>
        </w:rPr>
        <w:t xml:space="preserve">  }</w:t>
      </w:r>
    </w:p>
    <w:p w14:paraId="3FF4B94B" w14:textId="77777777" w:rsidR="005E7D2C" w:rsidRPr="00C75C7E" w:rsidRDefault="005E7D2C" w:rsidP="005E7D2C">
      <w:pPr>
        <w:pStyle w:val="Code"/>
        <w:rPr>
          <w:highlight w:val="white"/>
        </w:rPr>
      </w:pPr>
      <w:r w:rsidRPr="00C75C7E">
        <w:rPr>
          <w:highlight w:val="white"/>
        </w:rPr>
        <w:t>}</w:t>
      </w:r>
    </w:p>
    <w:p w14:paraId="2A755767" w14:textId="77777777" w:rsidR="005E7D2C" w:rsidRDefault="005E7D2C" w:rsidP="005E7D2C">
      <w:pPr>
        <w:pStyle w:val="CodeHeader"/>
        <w:rPr>
          <w:lang w:val="sv-SE"/>
        </w:rPr>
      </w:pPr>
      <w:proofErr w:type="spellStart"/>
      <w:r>
        <w:rPr>
          <w:highlight w:val="white"/>
          <w:lang w:val="sv-SE"/>
        </w:rPr>
        <w:t>ListSetEnumerator</w:t>
      </w:r>
      <w:r>
        <w:rPr>
          <w:lang w:val="sv-SE"/>
        </w:rPr>
        <w:t>.cs</w:t>
      </w:r>
      <w:proofErr w:type="spellEnd"/>
    </w:p>
    <w:p w14:paraId="72A6C622" w14:textId="77777777" w:rsidR="005E7D2C" w:rsidRPr="00555A91" w:rsidRDefault="005E7D2C" w:rsidP="005E7D2C">
      <w:pPr>
        <w:pStyle w:val="Code"/>
        <w:rPr>
          <w:highlight w:val="white"/>
        </w:rPr>
      </w:pPr>
      <w:r w:rsidRPr="00555A91">
        <w:rPr>
          <w:highlight w:val="white"/>
        </w:rPr>
        <w:t>using System;</w:t>
      </w:r>
    </w:p>
    <w:p w14:paraId="030BFDA4" w14:textId="77777777" w:rsidR="005E7D2C" w:rsidRPr="00555A91" w:rsidRDefault="005E7D2C" w:rsidP="005E7D2C">
      <w:pPr>
        <w:pStyle w:val="Code"/>
        <w:rPr>
          <w:highlight w:val="white"/>
        </w:rPr>
      </w:pPr>
      <w:r w:rsidRPr="00555A91">
        <w:rPr>
          <w:highlight w:val="white"/>
        </w:rPr>
        <w:t>using System.Collections;</w:t>
      </w:r>
    </w:p>
    <w:p w14:paraId="7E0E36A5" w14:textId="77777777" w:rsidR="005E7D2C" w:rsidRPr="00555A91" w:rsidRDefault="005E7D2C" w:rsidP="005E7D2C">
      <w:pPr>
        <w:pStyle w:val="Code"/>
        <w:rPr>
          <w:highlight w:val="white"/>
        </w:rPr>
      </w:pPr>
      <w:r w:rsidRPr="00555A91">
        <w:rPr>
          <w:highlight w:val="white"/>
        </w:rPr>
        <w:t>using System.Collections.Generic;</w:t>
      </w:r>
    </w:p>
    <w:p w14:paraId="02534F62" w14:textId="77777777" w:rsidR="005E7D2C" w:rsidRPr="00555A91" w:rsidRDefault="005E7D2C" w:rsidP="005E7D2C">
      <w:pPr>
        <w:pStyle w:val="Code"/>
        <w:rPr>
          <w:highlight w:val="white"/>
        </w:rPr>
      </w:pPr>
    </w:p>
    <w:p w14:paraId="51191B52" w14:textId="77777777" w:rsidR="005E7D2C" w:rsidRPr="00555A91" w:rsidRDefault="005E7D2C" w:rsidP="005E7D2C">
      <w:pPr>
        <w:pStyle w:val="Code"/>
        <w:rPr>
          <w:highlight w:val="white"/>
        </w:rPr>
      </w:pPr>
      <w:r w:rsidRPr="00555A91">
        <w:rPr>
          <w:highlight w:val="white"/>
        </w:rPr>
        <w:t>namespace CCompiler {</w:t>
      </w:r>
    </w:p>
    <w:p w14:paraId="4B3A05E3" w14:textId="77777777" w:rsidR="005E7D2C" w:rsidRPr="00555A91" w:rsidRDefault="005E7D2C" w:rsidP="005E7D2C">
      <w:pPr>
        <w:pStyle w:val="Code"/>
        <w:rPr>
          <w:highlight w:val="white"/>
        </w:rPr>
      </w:pPr>
      <w:r w:rsidRPr="00555A91">
        <w:rPr>
          <w:highlight w:val="white"/>
        </w:rPr>
        <w:t xml:space="preserve">  class ListSetEnumerator&lt;SetType&gt; : IEnumerator&lt;SetType&gt; {</w:t>
      </w:r>
    </w:p>
    <w:p w14:paraId="0C00B1EE" w14:textId="77777777" w:rsidR="005E7D2C" w:rsidRPr="00555A91" w:rsidRDefault="005E7D2C" w:rsidP="005E7D2C">
      <w:pPr>
        <w:pStyle w:val="Code"/>
        <w:rPr>
          <w:highlight w:val="white"/>
        </w:rPr>
      </w:pPr>
      <w:r w:rsidRPr="00555A91">
        <w:rPr>
          <w:highlight w:val="white"/>
        </w:rPr>
        <w:t xml:space="preserve">    private int m_index = -1;</w:t>
      </w:r>
    </w:p>
    <w:p w14:paraId="11B6B07C" w14:textId="77777777" w:rsidR="005E7D2C" w:rsidRPr="00555A91" w:rsidRDefault="005E7D2C" w:rsidP="005E7D2C">
      <w:pPr>
        <w:pStyle w:val="Code"/>
        <w:rPr>
          <w:highlight w:val="white"/>
        </w:rPr>
      </w:pPr>
      <w:r w:rsidRPr="00555A91">
        <w:rPr>
          <w:highlight w:val="white"/>
        </w:rPr>
        <w:t xml:space="preserve">    private List&lt;SetType&gt; m_list;</w:t>
      </w:r>
    </w:p>
    <w:p w14:paraId="289D414A" w14:textId="77777777" w:rsidR="005E7D2C" w:rsidRPr="00555A91" w:rsidRDefault="005E7D2C" w:rsidP="005E7D2C">
      <w:pPr>
        <w:pStyle w:val="Code"/>
        <w:rPr>
          <w:highlight w:val="white"/>
        </w:rPr>
      </w:pPr>
    </w:p>
    <w:p w14:paraId="33DE8F39" w14:textId="77777777" w:rsidR="005E7D2C" w:rsidRPr="00555A91" w:rsidRDefault="005E7D2C" w:rsidP="005E7D2C">
      <w:pPr>
        <w:pStyle w:val="Code"/>
        <w:rPr>
          <w:highlight w:val="white"/>
        </w:rPr>
      </w:pPr>
      <w:r w:rsidRPr="00555A91">
        <w:rPr>
          <w:highlight w:val="white"/>
        </w:rPr>
        <w:t xml:space="preserve">    public ListSetEnumerator(List&lt;SetType&gt; list) {</w:t>
      </w:r>
    </w:p>
    <w:p w14:paraId="7C29414A" w14:textId="77777777" w:rsidR="005E7D2C" w:rsidRPr="00555A91" w:rsidRDefault="005E7D2C" w:rsidP="005E7D2C">
      <w:pPr>
        <w:pStyle w:val="Code"/>
        <w:rPr>
          <w:highlight w:val="white"/>
        </w:rPr>
      </w:pPr>
      <w:r w:rsidRPr="00555A91">
        <w:rPr>
          <w:highlight w:val="white"/>
        </w:rPr>
        <w:t xml:space="preserve">      m_list = list;</w:t>
      </w:r>
    </w:p>
    <w:p w14:paraId="55BAADF1" w14:textId="77777777" w:rsidR="005E7D2C" w:rsidRPr="00555A91" w:rsidRDefault="005E7D2C" w:rsidP="005E7D2C">
      <w:pPr>
        <w:pStyle w:val="Code"/>
        <w:rPr>
          <w:highlight w:val="white"/>
        </w:rPr>
      </w:pPr>
      <w:r w:rsidRPr="00555A91">
        <w:rPr>
          <w:highlight w:val="white"/>
        </w:rPr>
        <w:t xml:space="preserve">    }</w:t>
      </w:r>
    </w:p>
    <w:p w14:paraId="75AFCC57" w14:textId="77777777" w:rsidR="005E7D2C" w:rsidRPr="00555A91" w:rsidRDefault="005E7D2C" w:rsidP="005E7D2C">
      <w:pPr>
        <w:pStyle w:val="Code"/>
        <w:rPr>
          <w:highlight w:val="white"/>
        </w:rPr>
      </w:pPr>
    </w:p>
    <w:p w14:paraId="743F24FB" w14:textId="77777777" w:rsidR="005E7D2C" w:rsidRPr="00555A91" w:rsidRDefault="005E7D2C" w:rsidP="005E7D2C">
      <w:pPr>
        <w:pStyle w:val="Code"/>
        <w:rPr>
          <w:highlight w:val="white"/>
        </w:rPr>
      </w:pPr>
      <w:r w:rsidRPr="00555A91">
        <w:rPr>
          <w:highlight w:val="white"/>
        </w:rPr>
        <w:t xml:space="preserve">    public bool MoveNext() {</w:t>
      </w:r>
    </w:p>
    <w:p w14:paraId="357AA94B" w14:textId="77777777" w:rsidR="005E7D2C" w:rsidRPr="00555A91" w:rsidRDefault="005E7D2C" w:rsidP="005E7D2C">
      <w:pPr>
        <w:pStyle w:val="Code"/>
        <w:rPr>
          <w:highlight w:val="white"/>
        </w:rPr>
      </w:pPr>
      <w:r w:rsidRPr="00555A91">
        <w:rPr>
          <w:highlight w:val="white"/>
        </w:rPr>
        <w:t xml:space="preserve">      ++m_index;</w:t>
      </w:r>
    </w:p>
    <w:p w14:paraId="3DBD82AE" w14:textId="77777777" w:rsidR="005E7D2C" w:rsidRPr="00555A91" w:rsidRDefault="005E7D2C" w:rsidP="005E7D2C">
      <w:pPr>
        <w:pStyle w:val="Code"/>
        <w:rPr>
          <w:highlight w:val="white"/>
        </w:rPr>
      </w:pPr>
      <w:r w:rsidRPr="00555A91">
        <w:rPr>
          <w:highlight w:val="white"/>
        </w:rPr>
        <w:t xml:space="preserve">      return (m_index &lt; m_list.Count);</w:t>
      </w:r>
    </w:p>
    <w:p w14:paraId="2A4B1E49" w14:textId="77777777" w:rsidR="005E7D2C" w:rsidRPr="00555A91" w:rsidRDefault="005E7D2C" w:rsidP="005E7D2C">
      <w:pPr>
        <w:pStyle w:val="Code"/>
        <w:rPr>
          <w:highlight w:val="white"/>
        </w:rPr>
      </w:pPr>
      <w:r w:rsidRPr="00555A91">
        <w:rPr>
          <w:highlight w:val="white"/>
        </w:rPr>
        <w:t xml:space="preserve">    }</w:t>
      </w:r>
    </w:p>
    <w:p w14:paraId="1ED59E87" w14:textId="77777777" w:rsidR="005E7D2C" w:rsidRPr="00555A91" w:rsidRDefault="005E7D2C" w:rsidP="005E7D2C">
      <w:pPr>
        <w:pStyle w:val="Code"/>
        <w:rPr>
          <w:highlight w:val="white"/>
        </w:rPr>
      </w:pPr>
    </w:p>
    <w:p w14:paraId="042F69E1" w14:textId="77777777" w:rsidR="005E7D2C" w:rsidRPr="00555A91" w:rsidRDefault="005E7D2C" w:rsidP="005E7D2C">
      <w:pPr>
        <w:pStyle w:val="Code"/>
        <w:rPr>
          <w:highlight w:val="white"/>
        </w:rPr>
      </w:pPr>
      <w:r w:rsidRPr="00555A91">
        <w:rPr>
          <w:highlight w:val="white"/>
        </w:rPr>
        <w:t xml:space="preserve">    public void Reset() {</w:t>
      </w:r>
    </w:p>
    <w:p w14:paraId="29FD7F22" w14:textId="77777777" w:rsidR="005E7D2C" w:rsidRPr="00555A91" w:rsidRDefault="005E7D2C" w:rsidP="005E7D2C">
      <w:pPr>
        <w:pStyle w:val="Code"/>
        <w:rPr>
          <w:highlight w:val="white"/>
        </w:rPr>
      </w:pPr>
      <w:r w:rsidRPr="00555A91">
        <w:rPr>
          <w:highlight w:val="white"/>
        </w:rPr>
        <w:t xml:space="preserve">      m_index = 0;</w:t>
      </w:r>
    </w:p>
    <w:p w14:paraId="7D02FD23" w14:textId="77777777" w:rsidR="005E7D2C" w:rsidRPr="00555A91" w:rsidRDefault="005E7D2C" w:rsidP="005E7D2C">
      <w:pPr>
        <w:pStyle w:val="Code"/>
        <w:rPr>
          <w:highlight w:val="white"/>
        </w:rPr>
      </w:pPr>
      <w:r w:rsidRPr="00555A91">
        <w:rPr>
          <w:highlight w:val="white"/>
        </w:rPr>
        <w:t xml:space="preserve">    }</w:t>
      </w:r>
    </w:p>
    <w:p w14:paraId="76B613FC" w14:textId="77777777" w:rsidR="005E7D2C" w:rsidRPr="00555A91" w:rsidRDefault="005E7D2C" w:rsidP="005E7D2C">
      <w:pPr>
        <w:pStyle w:val="Code"/>
        <w:rPr>
          <w:highlight w:val="white"/>
        </w:rPr>
      </w:pPr>
    </w:p>
    <w:p w14:paraId="42299685" w14:textId="77777777" w:rsidR="005E7D2C" w:rsidRPr="00555A91" w:rsidRDefault="005E7D2C" w:rsidP="005E7D2C">
      <w:pPr>
        <w:pStyle w:val="Code"/>
        <w:rPr>
          <w:highlight w:val="white"/>
        </w:rPr>
      </w:pPr>
      <w:r w:rsidRPr="00555A91">
        <w:rPr>
          <w:highlight w:val="white"/>
        </w:rPr>
        <w:t xml:space="preserve">    SetType IEnumerator&lt;SetType&gt;.Current {</w:t>
      </w:r>
    </w:p>
    <w:p w14:paraId="50803C6A" w14:textId="77777777" w:rsidR="005E7D2C" w:rsidRPr="00555A91" w:rsidRDefault="005E7D2C" w:rsidP="005E7D2C">
      <w:pPr>
        <w:pStyle w:val="Code"/>
        <w:rPr>
          <w:highlight w:val="white"/>
        </w:rPr>
      </w:pPr>
      <w:r w:rsidRPr="00555A91">
        <w:rPr>
          <w:highlight w:val="white"/>
        </w:rPr>
        <w:t xml:space="preserve">      get {</w:t>
      </w:r>
    </w:p>
    <w:p w14:paraId="629A8F03" w14:textId="77777777" w:rsidR="005E7D2C" w:rsidRPr="00555A91" w:rsidRDefault="005E7D2C" w:rsidP="005E7D2C">
      <w:pPr>
        <w:pStyle w:val="Code"/>
        <w:rPr>
          <w:highlight w:val="white"/>
        </w:rPr>
      </w:pPr>
      <w:r w:rsidRPr="00555A91">
        <w:rPr>
          <w:highlight w:val="white"/>
        </w:rPr>
        <w:lastRenderedPageBreak/>
        <w:t xml:space="preserve">        if (m_index &lt; m_list.Count) {</w:t>
      </w:r>
    </w:p>
    <w:p w14:paraId="5E6D647E" w14:textId="77777777" w:rsidR="005E7D2C" w:rsidRPr="00555A91" w:rsidRDefault="005E7D2C" w:rsidP="005E7D2C">
      <w:pPr>
        <w:pStyle w:val="Code"/>
        <w:rPr>
          <w:highlight w:val="white"/>
        </w:rPr>
      </w:pPr>
      <w:r w:rsidRPr="00555A91">
        <w:rPr>
          <w:highlight w:val="white"/>
        </w:rPr>
        <w:t xml:space="preserve">          return m_list[m_index];</w:t>
      </w:r>
    </w:p>
    <w:p w14:paraId="25B52006" w14:textId="77777777" w:rsidR="005E7D2C" w:rsidRPr="00555A91" w:rsidRDefault="005E7D2C" w:rsidP="005E7D2C">
      <w:pPr>
        <w:pStyle w:val="Code"/>
        <w:rPr>
          <w:highlight w:val="white"/>
        </w:rPr>
      </w:pPr>
      <w:r w:rsidRPr="00555A91">
        <w:rPr>
          <w:highlight w:val="white"/>
        </w:rPr>
        <w:t xml:space="preserve">        }</w:t>
      </w:r>
    </w:p>
    <w:p w14:paraId="309A4F63" w14:textId="77777777" w:rsidR="005E7D2C" w:rsidRPr="00555A91" w:rsidRDefault="005E7D2C" w:rsidP="005E7D2C">
      <w:pPr>
        <w:pStyle w:val="Code"/>
        <w:rPr>
          <w:highlight w:val="white"/>
        </w:rPr>
      </w:pPr>
      <w:r w:rsidRPr="00555A91">
        <w:rPr>
          <w:highlight w:val="white"/>
        </w:rPr>
        <w:t xml:space="preserve">        else {</w:t>
      </w:r>
    </w:p>
    <w:p w14:paraId="2AE44E33" w14:textId="77777777" w:rsidR="005E7D2C" w:rsidRPr="00555A91" w:rsidRDefault="005E7D2C" w:rsidP="005E7D2C">
      <w:pPr>
        <w:pStyle w:val="Code"/>
        <w:rPr>
          <w:highlight w:val="white"/>
        </w:rPr>
      </w:pPr>
      <w:r w:rsidRPr="00555A91">
        <w:rPr>
          <w:highlight w:val="white"/>
        </w:rPr>
        <w:t xml:space="preserve">          throw (new InvalidOperationException());</w:t>
      </w:r>
    </w:p>
    <w:p w14:paraId="1398CE13" w14:textId="77777777" w:rsidR="005E7D2C" w:rsidRPr="00555A91" w:rsidRDefault="005E7D2C" w:rsidP="005E7D2C">
      <w:pPr>
        <w:pStyle w:val="Code"/>
        <w:rPr>
          <w:highlight w:val="white"/>
        </w:rPr>
      </w:pPr>
      <w:r w:rsidRPr="00555A91">
        <w:rPr>
          <w:highlight w:val="white"/>
        </w:rPr>
        <w:t xml:space="preserve">        }</w:t>
      </w:r>
    </w:p>
    <w:p w14:paraId="682676AE" w14:textId="77777777" w:rsidR="005E7D2C" w:rsidRPr="00555A91" w:rsidRDefault="005E7D2C" w:rsidP="005E7D2C">
      <w:pPr>
        <w:pStyle w:val="Code"/>
        <w:rPr>
          <w:highlight w:val="white"/>
        </w:rPr>
      </w:pPr>
      <w:r w:rsidRPr="00555A91">
        <w:rPr>
          <w:highlight w:val="white"/>
        </w:rPr>
        <w:t xml:space="preserve">      }</w:t>
      </w:r>
    </w:p>
    <w:p w14:paraId="26A3F1DD" w14:textId="77777777" w:rsidR="005E7D2C" w:rsidRPr="00555A91" w:rsidRDefault="005E7D2C" w:rsidP="005E7D2C">
      <w:pPr>
        <w:pStyle w:val="Code"/>
        <w:rPr>
          <w:highlight w:val="white"/>
        </w:rPr>
      </w:pPr>
      <w:r w:rsidRPr="00555A91">
        <w:rPr>
          <w:highlight w:val="white"/>
        </w:rPr>
        <w:t xml:space="preserve">    }</w:t>
      </w:r>
    </w:p>
    <w:p w14:paraId="7A828067" w14:textId="77777777" w:rsidR="005E7D2C" w:rsidRPr="00555A91" w:rsidRDefault="005E7D2C" w:rsidP="005E7D2C">
      <w:pPr>
        <w:pStyle w:val="Code"/>
        <w:rPr>
          <w:highlight w:val="white"/>
        </w:rPr>
      </w:pPr>
    </w:p>
    <w:p w14:paraId="7B84D671" w14:textId="77777777" w:rsidR="005E7D2C" w:rsidRPr="00555A91" w:rsidRDefault="005E7D2C" w:rsidP="005E7D2C">
      <w:pPr>
        <w:pStyle w:val="Code"/>
        <w:rPr>
          <w:highlight w:val="white"/>
        </w:rPr>
      </w:pPr>
      <w:r w:rsidRPr="00555A91">
        <w:rPr>
          <w:highlight w:val="white"/>
        </w:rPr>
        <w:t xml:space="preserve">    object IEnumerator.Current {</w:t>
      </w:r>
    </w:p>
    <w:p w14:paraId="3223A3F7" w14:textId="77777777" w:rsidR="005E7D2C" w:rsidRPr="00555A91" w:rsidRDefault="005E7D2C" w:rsidP="005E7D2C">
      <w:pPr>
        <w:pStyle w:val="Code"/>
        <w:rPr>
          <w:highlight w:val="white"/>
        </w:rPr>
      </w:pPr>
      <w:r w:rsidRPr="00555A91">
        <w:rPr>
          <w:highlight w:val="white"/>
        </w:rPr>
        <w:t xml:space="preserve">      get {</w:t>
      </w:r>
    </w:p>
    <w:p w14:paraId="1C55F866" w14:textId="77777777" w:rsidR="005E7D2C" w:rsidRPr="00555A91" w:rsidRDefault="005E7D2C" w:rsidP="005E7D2C">
      <w:pPr>
        <w:pStyle w:val="Code"/>
        <w:rPr>
          <w:highlight w:val="white"/>
        </w:rPr>
      </w:pPr>
      <w:r w:rsidRPr="00555A91">
        <w:rPr>
          <w:highlight w:val="white"/>
        </w:rPr>
        <w:t xml:space="preserve">        if (m_index &lt; m_list.Count) {</w:t>
      </w:r>
    </w:p>
    <w:p w14:paraId="29272757" w14:textId="77777777" w:rsidR="005E7D2C" w:rsidRPr="00555A91" w:rsidRDefault="005E7D2C" w:rsidP="005E7D2C">
      <w:pPr>
        <w:pStyle w:val="Code"/>
        <w:rPr>
          <w:highlight w:val="white"/>
        </w:rPr>
      </w:pPr>
      <w:r w:rsidRPr="00555A91">
        <w:rPr>
          <w:highlight w:val="white"/>
        </w:rPr>
        <w:t xml:space="preserve">          return m_list[m_index];</w:t>
      </w:r>
    </w:p>
    <w:p w14:paraId="5E1CF69E" w14:textId="77777777" w:rsidR="005E7D2C" w:rsidRPr="00555A91" w:rsidRDefault="005E7D2C" w:rsidP="005E7D2C">
      <w:pPr>
        <w:pStyle w:val="Code"/>
        <w:rPr>
          <w:highlight w:val="white"/>
        </w:rPr>
      </w:pPr>
      <w:r w:rsidRPr="00555A91">
        <w:rPr>
          <w:highlight w:val="white"/>
        </w:rPr>
        <w:t xml:space="preserve">        }</w:t>
      </w:r>
    </w:p>
    <w:p w14:paraId="182DE637" w14:textId="77777777" w:rsidR="005E7D2C" w:rsidRPr="00555A91" w:rsidRDefault="005E7D2C" w:rsidP="005E7D2C">
      <w:pPr>
        <w:pStyle w:val="Code"/>
        <w:rPr>
          <w:highlight w:val="white"/>
        </w:rPr>
      </w:pPr>
      <w:r w:rsidRPr="00555A91">
        <w:rPr>
          <w:highlight w:val="white"/>
        </w:rPr>
        <w:t xml:space="preserve">        else {</w:t>
      </w:r>
    </w:p>
    <w:p w14:paraId="33E58527" w14:textId="77777777" w:rsidR="005E7D2C" w:rsidRPr="00555A91" w:rsidRDefault="005E7D2C" w:rsidP="005E7D2C">
      <w:pPr>
        <w:pStyle w:val="Code"/>
        <w:rPr>
          <w:highlight w:val="white"/>
        </w:rPr>
      </w:pPr>
      <w:r w:rsidRPr="00555A91">
        <w:rPr>
          <w:highlight w:val="white"/>
        </w:rPr>
        <w:t xml:space="preserve">          throw (new InvalidOperationException());</w:t>
      </w:r>
    </w:p>
    <w:p w14:paraId="0731F35A" w14:textId="77777777" w:rsidR="005E7D2C" w:rsidRPr="00555A91" w:rsidRDefault="005E7D2C" w:rsidP="005E7D2C">
      <w:pPr>
        <w:pStyle w:val="Code"/>
        <w:rPr>
          <w:highlight w:val="white"/>
        </w:rPr>
      </w:pPr>
      <w:r w:rsidRPr="00555A91">
        <w:rPr>
          <w:highlight w:val="white"/>
        </w:rPr>
        <w:t xml:space="preserve">        }</w:t>
      </w:r>
    </w:p>
    <w:p w14:paraId="2251706E" w14:textId="77777777" w:rsidR="005E7D2C" w:rsidRPr="00555A91" w:rsidRDefault="005E7D2C" w:rsidP="005E7D2C">
      <w:pPr>
        <w:pStyle w:val="Code"/>
        <w:rPr>
          <w:highlight w:val="white"/>
        </w:rPr>
      </w:pPr>
      <w:r w:rsidRPr="00555A91">
        <w:rPr>
          <w:highlight w:val="white"/>
        </w:rPr>
        <w:t xml:space="preserve">      }</w:t>
      </w:r>
    </w:p>
    <w:p w14:paraId="2952F04C" w14:textId="77777777" w:rsidR="005E7D2C" w:rsidRPr="00555A91" w:rsidRDefault="005E7D2C" w:rsidP="005E7D2C">
      <w:pPr>
        <w:pStyle w:val="Code"/>
        <w:rPr>
          <w:highlight w:val="white"/>
        </w:rPr>
      </w:pPr>
      <w:r w:rsidRPr="00555A91">
        <w:rPr>
          <w:highlight w:val="white"/>
        </w:rPr>
        <w:t xml:space="preserve">    }</w:t>
      </w:r>
    </w:p>
    <w:p w14:paraId="6DD96042" w14:textId="77777777" w:rsidR="005E7D2C" w:rsidRPr="00555A91" w:rsidRDefault="005E7D2C" w:rsidP="005E7D2C">
      <w:pPr>
        <w:pStyle w:val="Code"/>
        <w:rPr>
          <w:highlight w:val="white"/>
        </w:rPr>
      </w:pPr>
    </w:p>
    <w:p w14:paraId="474EBD36" w14:textId="77777777" w:rsidR="005E7D2C" w:rsidRPr="00555A91" w:rsidRDefault="005E7D2C" w:rsidP="005E7D2C">
      <w:pPr>
        <w:pStyle w:val="Code"/>
        <w:rPr>
          <w:highlight w:val="white"/>
        </w:rPr>
      </w:pPr>
      <w:r w:rsidRPr="00555A91">
        <w:rPr>
          <w:highlight w:val="white"/>
        </w:rPr>
        <w:t xml:space="preserve">    public void Dispose() {</w:t>
      </w:r>
    </w:p>
    <w:p w14:paraId="32BD9690" w14:textId="77777777" w:rsidR="005E7D2C" w:rsidRPr="00555A91" w:rsidRDefault="005E7D2C" w:rsidP="005E7D2C">
      <w:pPr>
        <w:pStyle w:val="Code"/>
        <w:rPr>
          <w:highlight w:val="white"/>
        </w:rPr>
      </w:pPr>
      <w:r w:rsidRPr="00555A91">
        <w:rPr>
          <w:highlight w:val="white"/>
        </w:rPr>
        <w:t xml:space="preserve">      // Empty.</w:t>
      </w:r>
    </w:p>
    <w:p w14:paraId="2E45D2E7" w14:textId="77777777" w:rsidR="005E7D2C" w:rsidRPr="00555A91" w:rsidRDefault="005E7D2C" w:rsidP="005E7D2C">
      <w:pPr>
        <w:pStyle w:val="Code"/>
        <w:rPr>
          <w:highlight w:val="white"/>
        </w:rPr>
      </w:pPr>
      <w:r w:rsidRPr="00555A91">
        <w:rPr>
          <w:highlight w:val="white"/>
        </w:rPr>
        <w:t xml:space="preserve">    }</w:t>
      </w:r>
    </w:p>
    <w:p w14:paraId="47B8B16C" w14:textId="77777777" w:rsidR="005E7D2C" w:rsidRPr="00555A91" w:rsidRDefault="005E7D2C" w:rsidP="005E7D2C">
      <w:pPr>
        <w:pStyle w:val="Code"/>
        <w:rPr>
          <w:highlight w:val="white"/>
        </w:rPr>
      </w:pPr>
      <w:r w:rsidRPr="00555A91">
        <w:rPr>
          <w:highlight w:val="white"/>
        </w:rPr>
        <w:t xml:space="preserve">  }</w:t>
      </w:r>
    </w:p>
    <w:p w14:paraId="137B5D58" w14:textId="77777777" w:rsidR="005E7D2C" w:rsidRDefault="005E7D2C" w:rsidP="005E7D2C">
      <w:pPr>
        <w:pStyle w:val="Code"/>
      </w:pPr>
      <w:r w:rsidRPr="00555A91">
        <w:rPr>
          <w:highlight w:val="white"/>
        </w:rPr>
        <w:t>}</w:t>
      </w:r>
    </w:p>
    <w:p w14:paraId="7EB8BC07" w14:textId="77777777" w:rsidR="005E7D2C" w:rsidRDefault="005E7D2C" w:rsidP="005E7D2C">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 The keys and value of the map are stored as pairs in a list.</w:t>
      </w:r>
    </w:p>
    <w:p w14:paraId="10124830" w14:textId="77777777" w:rsidR="005E7D2C" w:rsidRDefault="005E7D2C" w:rsidP="005E7D2C">
      <w:pPr>
        <w:pStyle w:val="CodeHeader"/>
      </w:pPr>
      <w:proofErr w:type="spellStart"/>
      <w:r>
        <w:t>ListMap.cs</w:t>
      </w:r>
      <w:proofErr w:type="spellEnd"/>
    </w:p>
    <w:p w14:paraId="286825CB" w14:textId="77777777" w:rsidR="005E7D2C" w:rsidRPr="00D04CD0" w:rsidRDefault="005E7D2C" w:rsidP="005E7D2C">
      <w:pPr>
        <w:pStyle w:val="Code"/>
        <w:rPr>
          <w:highlight w:val="white"/>
        </w:rPr>
      </w:pPr>
      <w:r w:rsidRPr="00D04CD0">
        <w:rPr>
          <w:highlight w:val="white"/>
        </w:rPr>
        <w:t>using System;</w:t>
      </w:r>
    </w:p>
    <w:p w14:paraId="3E7E93BE" w14:textId="77777777" w:rsidR="005E7D2C" w:rsidRPr="00D04CD0" w:rsidRDefault="005E7D2C" w:rsidP="005E7D2C">
      <w:pPr>
        <w:pStyle w:val="Code"/>
        <w:rPr>
          <w:highlight w:val="white"/>
        </w:rPr>
      </w:pPr>
      <w:r w:rsidRPr="00D04CD0">
        <w:rPr>
          <w:highlight w:val="white"/>
        </w:rPr>
        <w:t>using System.Text;</w:t>
      </w:r>
    </w:p>
    <w:p w14:paraId="18F6C64E" w14:textId="77777777" w:rsidR="005E7D2C" w:rsidRPr="00D04CD0" w:rsidRDefault="005E7D2C" w:rsidP="005E7D2C">
      <w:pPr>
        <w:pStyle w:val="Code"/>
        <w:rPr>
          <w:highlight w:val="white"/>
        </w:rPr>
      </w:pPr>
      <w:r w:rsidRPr="00D04CD0">
        <w:rPr>
          <w:highlight w:val="white"/>
        </w:rPr>
        <w:t>using System.Collections;</w:t>
      </w:r>
    </w:p>
    <w:p w14:paraId="4E224F7D" w14:textId="77777777" w:rsidR="005E7D2C" w:rsidRPr="00D04CD0" w:rsidRDefault="005E7D2C" w:rsidP="005E7D2C">
      <w:pPr>
        <w:pStyle w:val="Code"/>
        <w:rPr>
          <w:highlight w:val="white"/>
        </w:rPr>
      </w:pPr>
      <w:r w:rsidRPr="00D04CD0">
        <w:rPr>
          <w:highlight w:val="white"/>
        </w:rPr>
        <w:t>using System.Collections.Generic;</w:t>
      </w:r>
    </w:p>
    <w:p w14:paraId="15504E3F" w14:textId="77777777" w:rsidR="005E7D2C" w:rsidRPr="00D04CD0" w:rsidRDefault="005E7D2C" w:rsidP="005E7D2C">
      <w:pPr>
        <w:pStyle w:val="Code"/>
        <w:rPr>
          <w:highlight w:val="white"/>
        </w:rPr>
      </w:pPr>
    </w:p>
    <w:p w14:paraId="44D68693" w14:textId="77777777" w:rsidR="005E7D2C" w:rsidRPr="00D04CD0" w:rsidRDefault="005E7D2C" w:rsidP="005E7D2C">
      <w:pPr>
        <w:pStyle w:val="Code"/>
        <w:rPr>
          <w:highlight w:val="white"/>
        </w:rPr>
      </w:pPr>
      <w:r w:rsidRPr="00D04CD0">
        <w:rPr>
          <w:highlight w:val="white"/>
        </w:rPr>
        <w:t>namespace CCompiler {</w:t>
      </w:r>
    </w:p>
    <w:p w14:paraId="74F59E60" w14:textId="77777777" w:rsidR="005E7D2C" w:rsidRPr="00D04CD0" w:rsidRDefault="005E7D2C" w:rsidP="005E7D2C">
      <w:pPr>
        <w:pStyle w:val="Code"/>
        <w:rPr>
          <w:highlight w:val="white"/>
        </w:rPr>
      </w:pPr>
      <w:r w:rsidRPr="00D04CD0">
        <w:rPr>
          <w:highlight w:val="white"/>
        </w:rPr>
        <w:t xml:space="preserve">  public class ListMap&lt;KeyType,ValueType&gt; :</w:t>
      </w:r>
    </w:p>
    <w:p w14:paraId="0DC9B513" w14:textId="77777777" w:rsidR="005E7D2C" w:rsidRPr="00D04CD0" w:rsidRDefault="005E7D2C" w:rsidP="005E7D2C">
      <w:pPr>
        <w:pStyle w:val="Code"/>
        <w:rPr>
          <w:highlight w:val="white"/>
        </w:rPr>
      </w:pPr>
      <w:r w:rsidRPr="00D04CD0">
        <w:rPr>
          <w:highlight w:val="white"/>
        </w:rPr>
        <w:t xml:space="preserve">               IDictionary&lt;KeyType,ValueType&gt; {</w:t>
      </w:r>
    </w:p>
    <w:p w14:paraId="0E345879" w14:textId="77777777" w:rsidR="005E7D2C" w:rsidRPr="00D04CD0" w:rsidRDefault="005E7D2C" w:rsidP="005E7D2C">
      <w:pPr>
        <w:pStyle w:val="Code"/>
        <w:rPr>
          <w:highlight w:val="white"/>
        </w:rPr>
      </w:pPr>
      <w:r w:rsidRPr="00D04CD0">
        <w:rPr>
          <w:highlight w:val="white"/>
        </w:rPr>
        <w:t xml:space="preserve">    private List&lt;KeyValuePair&lt;KeyType,ValueType&gt;&gt; m_list =</w:t>
      </w:r>
    </w:p>
    <w:p w14:paraId="0932C0C6" w14:textId="77777777" w:rsidR="005E7D2C" w:rsidRPr="00D04CD0" w:rsidRDefault="005E7D2C" w:rsidP="005E7D2C">
      <w:pPr>
        <w:pStyle w:val="Code"/>
        <w:rPr>
          <w:highlight w:val="white"/>
        </w:rPr>
      </w:pPr>
      <w:r w:rsidRPr="00D04CD0">
        <w:rPr>
          <w:highlight w:val="white"/>
        </w:rPr>
        <w:t xml:space="preserve">      new List&lt;KeyValuePair&lt;KeyType,ValueType&gt;&gt;();</w:t>
      </w:r>
    </w:p>
    <w:p w14:paraId="7B1A22D9" w14:textId="77777777" w:rsidR="005E7D2C" w:rsidRPr="00D04CD0" w:rsidRDefault="005E7D2C" w:rsidP="005E7D2C">
      <w:pPr>
        <w:pStyle w:val="Code"/>
        <w:rPr>
          <w:highlight w:val="white"/>
        </w:rPr>
      </w:pPr>
    </w:p>
    <w:p w14:paraId="34B7E481" w14:textId="77777777" w:rsidR="005E7D2C" w:rsidRPr="00D04CD0" w:rsidRDefault="005E7D2C" w:rsidP="005E7D2C">
      <w:pPr>
        <w:pStyle w:val="Code"/>
        <w:rPr>
          <w:highlight w:val="white"/>
        </w:rPr>
      </w:pPr>
      <w:r w:rsidRPr="00D04CD0">
        <w:rPr>
          <w:highlight w:val="white"/>
        </w:rPr>
        <w:t xml:space="preserve">    public int Count {</w:t>
      </w:r>
    </w:p>
    <w:p w14:paraId="0DC60481" w14:textId="77777777" w:rsidR="005E7D2C" w:rsidRPr="00D04CD0" w:rsidRDefault="005E7D2C" w:rsidP="005E7D2C">
      <w:pPr>
        <w:pStyle w:val="Code"/>
        <w:rPr>
          <w:highlight w:val="white"/>
        </w:rPr>
      </w:pPr>
      <w:r w:rsidRPr="00D04CD0">
        <w:rPr>
          <w:highlight w:val="white"/>
        </w:rPr>
        <w:t xml:space="preserve">      get { return m_list.Count; }</w:t>
      </w:r>
    </w:p>
    <w:p w14:paraId="00A781F6" w14:textId="77777777" w:rsidR="005E7D2C" w:rsidRPr="00D04CD0" w:rsidRDefault="005E7D2C" w:rsidP="005E7D2C">
      <w:pPr>
        <w:pStyle w:val="Code"/>
        <w:rPr>
          <w:highlight w:val="white"/>
        </w:rPr>
      </w:pPr>
      <w:r w:rsidRPr="00D04CD0">
        <w:rPr>
          <w:highlight w:val="white"/>
        </w:rPr>
        <w:t xml:space="preserve">    }</w:t>
      </w:r>
    </w:p>
    <w:p w14:paraId="35317D94" w14:textId="77777777" w:rsidR="005E7D2C" w:rsidRPr="00D04CD0" w:rsidRDefault="005E7D2C" w:rsidP="005E7D2C">
      <w:pPr>
        <w:pStyle w:val="Code"/>
        <w:rPr>
          <w:highlight w:val="white"/>
        </w:rPr>
      </w:pPr>
    </w:p>
    <w:p w14:paraId="46AB6DFC" w14:textId="77777777" w:rsidR="005E7D2C" w:rsidRPr="00D04CD0" w:rsidRDefault="005E7D2C" w:rsidP="005E7D2C">
      <w:pPr>
        <w:pStyle w:val="Code"/>
        <w:rPr>
          <w:highlight w:val="white"/>
        </w:rPr>
      </w:pPr>
      <w:r w:rsidRPr="00D04CD0">
        <w:rPr>
          <w:highlight w:val="white"/>
        </w:rPr>
        <w:t xml:space="preserve">    public void Clear() {</w:t>
      </w:r>
    </w:p>
    <w:p w14:paraId="39A72C02" w14:textId="77777777" w:rsidR="005E7D2C" w:rsidRPr="00D04CD0" w:rsidRDefault="005E7D2C" w:rsidP="005E7D2C">
      <w:pPr>
        <w:pStyle w:val="Code"/>
        <w:rPr>
          <w:highlight w:val="white"/>
        </w:rPr>
      </w:pPr>
      <w:r w:rsidRPr="00D04CD0">
        <w:rPr>
          <w:highlight w:val="white"/>
        </w:rPr>
        <w:t xml:space="preserve">      m_list.Clear();</w:t>
      </w:r>
    </w:p>
    <w:p w14:paraId="5D502796" w14:textId="77777777" w:rsidR="005E7D2C" w:rsidRPr="00D04CD0" w:rsidRDefault="005E7D2C" w:rsidP="005E7D2C">
      <w:pPr>
        <w:pStyle w:val="Code"/>
        <w:rPr>
          <w:highlight w:val="white"/>
        </w:rPr>
      </w:pPr>
      <w:r w:rsidRPr="00D04CD0">
        <w:rPr>
          <w:highlight w:val="white"/>
        </w:rPr>
        <w:t xml:space="preserve">    }</w:t>
      </w:r>
    </w:p>
    <w:p w14:paraId="670B7DAE" w14:textId="77777777" w:rsidR="005E7D2C" w:rsidRPr="00D04CD0" w:rsidRDefault="005E7D2C" w:rsidP="005E7D2C">
      <w:pPr>
        <w:pStyle w:val="Code"/>
        <w:rPr>
          <w:highlight w:val="white"/>
        </w:rPr>
      </w:pPr>
    </w:p>
    <w:p w14:paraId="3EE17465" w14:textId="77777777" w:rsidR="005E7D2C" w:rsidRPr="00D04CD0" w:rsidRDefault="005E7D2C" w:rsidP="005E7D2C">
      <w:pPr>
        <w:pStyle w:val="Code"/>
        <w:rPr>
          <w:highlight w:val="white"/>
        </w:rPr>
      </w:pPr>
      <w:r w:rsidRPr="00D04CD0">
        <w:rPr>
          <w:highlight w:val="white"/>
        </w:rPr>
        <w:t xml:space="preserve">    public bool IsReadOnly {</w:t>
      </w:r>
    </w:p>
    <w:p w14:paraId="6A3B2E04" w14:textId="77777777" w:rsidR="005E7D2C" w:rsidRPr="00D04CD0" w:rsidRDefault="005E7D2C" w:rsidP="005E7D2C">
      <w:pPr>
        <w:pStyle w:val="Code"/>
        <w:rPr>
          <w:highlight w:val="white"/>
        </w:rPr>
      </w:pPr>
      <w:r w:rsidRPr="00D04CD0">
        <w:rPr>
          <w:highlight w:val="white"/>
        </w:rPr>
        <w:t xml:space="preserve">      get { return false; }</w:t>
      </w:r>
    </w:p>
    <w:p w14:paraId="7B613BCC" w14:textId="77777777" w:rsidR="005E7D2C" w:rsidRPr="00D04CD0" w:rsidRDefault="005E7D2C" w:rsidP="005E7D2C">
      <w:pPr>
        <w:pStyle w:val="Code"/>
        <w:rPr>
          <w:highlight w:val="white"/>
        </w:rPr>
      </w:pPr>
      <w:r w:rsidRPr="00D04CD0">
        <w:rPr>
          <w:highlight w:val="white"/>
        </w:rPr>
        <w:t xml:space="preserve">    }</w:t>
      </w:r>
    </w:p>
    <w:p w14:paraId="5C3FF3F9" w14:textId="77777777" w:rsidR="005E7D2C" w:rsidRPr="00D04CD0" w:rsidRDefault="005E7D2C" w:rsidP="005E7D2C">
      <w:pPr>
        <w:pStyle w:val="Code"/>
        <w:rPr>
          <w:highlight w:val="white"/>
        </w:rPr>
      </w:pPr>
    </w:p>
    <w:p w14:paraId="1C7F82D5" w14:textId="77777777" w:rsidR="005E7D2C" w:rsidRPr="00D04CD0" w:rsidRDefault="005E7D2C" w:rsidP="005E7D2C">
      <w:pPr>
        <w:pStyle w:val="Code"/>
        <w:rPr>
          <w:highlight w:val="white"/>
        </w:rPr>
      </w:pPr>
      <w:r w:rsidRPr="00D04CD0">
        <w:rPr>
          <w:highlight w:val="white"/>
        </w:rPr>
        <w:t xml:space="preserve">    public ValueType this[KeyType key] {</w:t>
      </w:r>
    </w:p>
    <w:p w14:paraId="62CAE404" w14:textId="77777777" w:rsidR="005E7D2C" w:rsidRPr="00D04CD0" w:rsidRDefault="005E7D2C" w:rsidP="005E7D2C">
      <w:pPr>
        <w:pStyle w:val="Code"/>
        <w:rPr>
          <w:highlight w:val="white"/>
        </w:rPr>
      </w:pPr>
      <w:r w:rsidRPr="00D04CD0">
        <w:rPr>
          <w:highlight w:val="white"/>
        </w:rPr>
        <w:t xml:space="preserve">      get {</w:t>
      </w:r>
    </w:p>
    <w:p w14:paraId="1C9A67F7" w14:textId="77777777" w:rsidR="005E7D2C" w:rsidRPr="00D04CD0" w:rsidRDefault="005E7D2C" w:rsidP="005E7D2C">
      <w:pPr>
        <w:pStyle w:val="Code"/>
        <w:rPr>
          <w:highlight w:val="white"/>
        </w:rPr>
      </w:pPr>
      <w:r w:rsidRPr="00D04CD0">
        <w:rPr>
          <w:highlight w:val="white"/>
        </w:rPr>
        <w:t xml:space="preserve">        if (key == null) {</w:t>
      </w:r>
    </w:p>
    <w:p w14:paraId="6A932188" w14:textId="77777777" w:rsidR="005E7D2C" w:rsidRPr="00D04CD0" w:rsidRDefault="005E7D2C" w:rsidP="005E7D2C">
      <w:pPr>
        <w:pStyle w:val="Code"/>
        <w:rPr>
          <w:highlight w:val="white"/>
        </w:rPr>
      </w:pPr>
      <w:r w:rsidRPr="00D04CD0">
        <w:rPr>
          <w:highlight w:val="white"/>
        </w:rPr>
        <w:t xml:space="preserve">          throw (new ArgumentNullException());</w:t>
      </w:r>
    </w:p>
    <w:p w14:paraId="297A3E17" w14:textId="77777777" w:rsidR="005E7D2C" w:rsidRPr="00D04CD0" w:rsidRDefault="005E7D2C" w:rsidP="005E7D2C">
      <w:pPr>
        <w:pStyle w:val="Code"/>
        <w:rPr>
          <w:highlight w:val="white"/>
        </w:rPr>
      </w:pPr>
      <w:r w:rsidRPr="00D04CD0">
        <w:rPr>
          <w:highlight w:val="white"/>
        </w:rPr>
        <w:lastRenderedPageBreak/>
        <w:t xml:space="preserve">        }</w:t>
      </w:r>
    </w:p>
    <w:p w14:paraId="51ACD078" w14:textId="77777777" w:rsidR="005E7D2C" w:rsidRPr="00D04CD0" w:rsidRDefault="005E7D2C" w:rsidP="005E7D2C">
      <w:pPr>
        <w:pStyle w:val="Code"/>
        <w:rPr>
          <w:highlight w:val="white"/>
        </w:rPr>
      </w:pPr>
    </w:p>
    <w:p w14:paraId="6DC67CCF" w14:textId="77777777" w:rsidR="005E7D2C" w:rsidRPr="00D04CD0" w:rsidRDefault="005E7D2C" w:rsidP="005E7D2C">
      <w:pPr>
        <w:pStyle w:val="Code"/>
        <w:rPr>
          <w:highlight w:val="white"/>
        </w:rPr>
      </w:pPr>
      <w:r w:rsidRPr="00D04CD0">
        <w:rPr>
          <w:highlight w:val="white"/>
        </w:rPr>
        <w:t xml:space="preserve">        ValueType value;</w:t>
      </w:r>
    </w:p>
    <w:p w14:paraId="72AEFCA5" w14:textId="77777777" w:rsidR="005E7D2C" w:rsidRPr="00D04CD0" w:rsidRDefault="005E7D2C" w:rsidP="005E7D2C">
      <w:pPr>
        <w:pStyle w:val="Code"/>
        <w:rPr>
          <w:highlight w:val="white"/>
        </w:rPr>
      </w:pPr>
    </w:p>
    <w:p w14:paraId="3E1F3210" w14:textId="77777777" w:rsidR="005E7D2C" w:rsidRPr="00D04CD0" w:rsidRDefault="005E7D2C" w:rsidP="005E7D2C">
      <w:pPr>
        <w:pStyle w:val="Code"/>
        <w:rPr>
          <w:highlight w:val="white"/>
        </w:rPr>
      </w:pPr>
      <w:r w:rsidRPr="00D04CD0">
        <w:rPr>
          <w:highlight w:val="white"/>
        </w:rPr>
        <w:t xml:space="preserve">        if (TryGetValue(key, out value)) {</w:t>
      </w:r>
    </w:p>
    <w:p w14:paraId="4DD06DD9" w14:textId="77777777" w:rsidR="005E7D2C" w:rsidRPr="00D04CD0" w:rsidRDefault="005E7D2C" w:rsidP="005E7D2C">
      <w:pPr>
        <w:pStyle w:val="Code"/>
        <w:rPr>
          <w:highlight w:val="white"/>
        </w:rPr>
      </w:pPr>
      <w:r w:rsidRPr="00D04CD0">
        <w:rPr>
          <w:highlight w:val="white"/>
        </w:rPr>
        <w:t xml:space="preserve">          return value;</w:t>
      </w:r>
    </w:p>
    <w:p w14:paraId="5012F619" w14:textId="77777777" w:rsidR="005E7D2C" w:rsidRPr="00D04CD0" w:rsidRDefault="005E7D2C" w:rsidP="005E7D2C">
      <w:pPr>
        <w:pStyle w:val="Code"/>
        <w:rPr>
          <w:highlight w:val="white"/>
        </w:rPr>
      </w:pPr>
      <w:r w:rsidRPr="00D04CD0">
        <w:rPr>
          <w:highlight w:val="white"/>
        </w:rPr>
        <w:t xml:space="preserve">        }</w:t>
      </w:r>
    </w:p>
    <w:p w14:paraId="0277F5E0" w14:textId="77777777" w:rsidR="005E7D2C" w:rsidRPr="00D04CD0" w:rsidRDefault="005E7D2C" w:rsidP="005E7D2C">
      <w:pPr>
        <w:pStyle w:val="Code"/>
        <w:rPr>
          <w:highlight w:val="white"/>
        </w:rPr>
      </w:pPr>
      <w:r w:rsidRPr="00D04CD0">
        <w:rPr>
          <w:highlight w:val="white"/>
        </w:rPr>
        <w:t xml:space="preserve">        else {</w:t>
      </w:r>
    </w:p>
    <w:p w14:paraId="4F204F37" w14:textId="77777777" w:rsidR="005E7D2C" w:rsidRPr="00D04CD0" w:rsidRDefault="005E7D2C" w:rsidP="005E7D2C">
      <w:pPr>
        <w:pStyle w:val="Code"/>
        <w:rPr>
          <w:highlight w:val="white"/>
        </w:rPr>
      </w:pPr>
      <w:r w:rsidRPr="00D04CD0">
        <w:rPr>
          <w:highlight w:val="white"/>
        </w:rPr>
        <w:t xml:space="preserve">          throw (new InvalidOperationException());</w:t>
      </w:r>
    </w:p>
    <w:p w14:paraId="258BDDB5" w14:textId="77777777" w:rsidR="005E7D2C" w:rsidRPr="00D04CD0" w:rsidRDefault="005E7D2C" w:rsidP="005E7D2C">
      <w:pPr>
        <w:pStyle w:val="Code"/>
        <w:rPr>
          <w:highlight w:val="white"/>
        </w:rPr>
      </w:pPr>
      <w:r w:rsidRPr="00D04CD0">
        <w:rPr>
          <w:highlight w:val="white"/>
        </w:rPr>
        <w:t xml:space="preserve">        }</w:t>
      </w:r>
    </w:p>
    <w:p w14:paraId="01C52261" w14:textId="77777777" w:rsidR="005E7D2C" w:rsidRPr="00D04CD0" w:rsidRDefault="005E7D2C" w:rsidP="005E7D2C">
      <w:pPr>
        <w:pStyle w:val="Code"/>
        <w:rPr>
          <w:highlight w:val="white"/>
        </w:rPr>
      </w:pPr>
      <w:r w:rsidRPr="00D04CD0">
        <w:rPr>
          <w:highlight w:val="white"/>
        </w:rPr>
        <w:t xml:space="preserve">      }</w:t>
      </w:r>
    </w:p>
    <w:p w14:paraId="02C48A81" w14:textId="77777777" w:rsidR="005E7D2C" w:rsidRPr="00D04CD0" w:rsidRDefault="005E7D2C" w:rsidP="005E7D2C">
      <w:pPr>
        <w:pStyle w:val="Code"/>
        <w:rPr>
          <w:highlight w:val="white"/>
        </w:rPr>
      </w:pPr>
    </w:p>
    <w:p w14:paraId="4902313C" w14:textId="77777777" w:rsidR="005E7D2C" w:rsidRPr="00D04CD0" w:rsidRDefault="005E7D2C" w:rsidP="005E7D2C">
      <w:pPr>
        <w:pStyle w:val="Code"/>
        <w:rPr>
          <w:highlight w:val="white"/>
        </w:rPr>
      </w:pPr>
      <w:r w:rsidRPr="00D04CD0">
        <w:rPr>
          <w:highlight w:val="white"/>
        </w:rPr>
        <w:t xml:space="preserve">      set {</w:t>
      </w:r>
    </w:p>
    <w:p w14:paraId="7427A860" w14:textId="77777777" w:rsidR="005E7D2C" w:rsidRPr="00D04CD0" w:rsidRDefault="005E7D2C" w:rsidP="005E7D2C">
      <w:pPr>
        <w:pStyle w:val="Code"/>
        <w:rPr>
          <w:highlight w:val="white"/>
        </w:rPr>
      </w:pPr>
      <w:r w:rsidRPr="00D04CD0">
        <w:rPr>
          <w:highlight w:val="white"/>
        </w:rPr>
        <w:t xml:space="preserve">        if (ContainsKey(key)) {</w:t>
      </w:r>
    </w:p>
    <w:p w14:paraId="30735E6A" w14:textId="77777777" w:rsidR="005E7D2C" w:rsidRPr="00D04CD0" w:rsidRDefault="005E7D2C" w:rsidP="005E7D2C">
      <w:pPr>
        <w:pStyle w:val="Code"/>
        <w:rPr>
          <w:highlight w:val="white"/>
        </w:rPr>
      </w:pPr>
      <w:r w:rsidRPr="00D04CD0">
        <w:rPr>
          <w:highlight w:val="white"/>
        </w:rPr>
        <w:t xml:space="preserve">          Remove(key);</w:t>
      </w:r>
    </w:p>
    <w:p w14:paraId="54F9E5F1" w14:textId="77777777" w:rsidR="005E7D2C" w:rsidRPr="00D04CD0" w:rsidRDefault="005E7D2C" w:rsidP="005E7D2C">
      <w:pPr>
        <w:pStyle w:val="Code"/>
        <w:rPr>
          <w:highlight w:val="white"/>
        </w:rPr>
      </w:pPr>
      <w:r w:rsidRPr="00D04CD0">
        <w:rPr>
          <w:highlight w:val="white"/>
        </w:rPr>
        <w:t xml:space="preserve">        }</w:t>
      </w:r>
    </w:p>
    <w:p w14:paraId="11F73BCD" w14:textId="77777777" w:rsidR="005E7D2C" w:rsidRPr="00D04CD0" w:rsidRDefault="005E7D2C" w:rsidP="005E7D2C">
      <w:pPr>
        <w:pStyle w:val="Code"/>
        <w:rPr>
          <w:highlight w:val="white"/>
        </w:rPr>
      </w:pPr>
    </w:p>
    <w:p w14:paraId="54BDD481" w14:textId="77777777" w:rsidR="005E7D2C" w:rsidRPr="00D04CD0" w:rsidRDefault="005E7D2C" w:rsidP="005E7D2C">
      <w:pPr>
        <w:pStyle w:val="Code"/>
        <w:rPr>
          <w:highlight w:val="white"/>
        </w:rPr>
      </w:pPr>
      <w:r w:rsidRPr="00D04CD0">
        <w:rPr>
          <w:highlight w:val="white"/>
        </w:rPr>
        <w:t xml:space="preserve">        m_list.Add(new KeyValuePair&lt;KeyType,ValueType&gt;(key, value));</w:t>
      </w:r>
    </w:p>
    <w:p w14:paraId="118E3913" w14:textId="77777777" w:rsidR="005E7D2C" w:rsidRPr="00D04CD0" w:rsidRDefault="005E7D2C" w:rsidP="005E7D2C">
      <w:pPr>
        <w:pStyle w:val="Code"/>
        <w:rPr>
          <w:highlight w:val="white"/>
        </w:rPr>
      </w:pPr>
      <w:r w:rsidRPr="00D04CD0">
        <w:rPr>
          <w:highlight w:val="white"/>
        </w:rPr>
        <w:t xml:space="preserve">      }</w:t>
      </w:r>
    </w:p>
    <w:p w14:paraId="18304A13" w14:textId="77777777" w:rsidR="005E7D2C" w:rsidRPr="00D04CD0" w:rsidRDefault="005E7D2C" w:rsidP="005E7D2C">
      <w:pPr>
        <w:pStyle w:val="Code"/>
        <w:rPr>
          <w:highlight w:val="white"/>
        </w:rPr>
      </w:pPr>
      <w:r w:rsidRPr="00D04CD0">
        <w:rPr>
          <w:highlight w:val="white"/>
        </w:rPr>
        <w:t xml:space="preserve">    }</w:t>
      </w:r>
    </w:p>
    <w:p w14:paraId="0F9668E9" w14:textId="77777777" w:rsidR="005E7D2C" w:rsidRPr="00D04CD0" w:rsidRDefault="005E7D2C" w:rsidP="005E7D2C">
      <w:pPr>
        <w:pStyle w:val="Code"/>
        <w:rPr>
          <w:highlight w:val="white"/>
        </w:rPr>
      </w:pPr>
    </w:p>
    <w:p w14:paraId="18437A5B" w14:textId="77777777" w:rsidR="005E7D2C" w:rsidRPr="00D04CD0" w:rsidRDefault="005E7D2C" w:rsidP="005E7D2C">
      <w:pPr>
        <w:pStyle w:val="Code"/>
        <w:rPr>
          <w:highlight w:val="white"/>
        </w:rPr>
      </w:pPr>
      <w:r w:rsidRPr="00D04CD0">
        <w:rPr>
          <w:highlight w:val="white"/>
        </w:rPr>
        <w:t xml:space="preserve">    public ICollection&lt;KeyType&gt; Keys {</w:t>
      </w:r>
    </w:p>
    <w:p w14:paraId="6FB9A203" w14:textId="77777777" w:rsidR="005E7D2C" w:rsidRPr="00D04CD0" w:rsidRDefault="005E7D2C" w:rsidP="005E7D2C">
      <w:pPr>
        <w:pStyle w:val="Code"/>
        <w:rPr>
          <w:highlight w:val="white"/>
        </w:rPr>
      </w:pPr>
      <w:r w:rsidRPr="00D04CD0">
        <w:rPr>
          <w:highlight w:val="white"/>
        </w:rPr>
        <w:t xml:space="preserve">      get {</w:t>
      </w:r>
    </w:p>
    <w:p w14:paraId="3F894CB1" w14:textId="77777777" w:rsidR="005E7D2C" w:rsidRPr="00D04CD0" w:rsidRDefault="005E7D2C" w:rsidP="005E7D2C">
      <w:pPr>
        <w:pStyle w:val="Code"/>
        <w:rPr>
          <w:highlight w:val="white"/>
        </w:rPr>
      </w:pPr>
      <w:r w:rsidRPr="00D04CD0">
        <w:rPr>
          <w:highlight w:val="white"/>
        </w:rPr>
        <w:t xml:space="preserve">        ICollection&lt;KeyType&gt; collection = new ListSet&lt;KeyType&gt;();</w:t>
      </w:r>
    </w:p>
    <w:p w14:paraId="11500908" w14:textId="77777777" w:rsidR="005E7D2C" w:rsidRPr="00D04CD0" w:rsidRDefault="005E7D2C" w:rsidP="005E7D2C">
      <w:pPr>
        <w:pStyle w:val="Code"/>
        <w:rPr>
          <w:highlight w:val="white"/>
        </w:rPr>
      </w:pPr>
    </w:p>
    <w:p w14:paraId="46772C81"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64F33E55" w14:textId="77777777" w:rsidR="005E7D2C" w:rsidRPr="00D04CD0" w:rsidRDefault="005E7D2C" w:rsidP="005E7D2C">
      <w:pPr>
        <w:pStyle w:val="Code"/>
        <w:rPr>
          <w:highlight w:val="white"/>
        </w:rPr>
      </w:pPr>
      <w:r w:rsidRPr="00D04CD0">
        <w:rPr>
          <w:highlight w:val="white"/>
        </w:rPr>
        <w:t xml:space="preserve">          collection.Add(pair.Key);</w:t>
      </w:r>
    </w:p>
    <w:p w14:paraId="62AB2B2D" w14:textId="77777777" w:rsidR="005E7D2C" w:rsidRPr="00D04CD0" w:rsidRDefault="005E7D2C" w:rsidP="005E7D2C">
      <w:pPr>
        <w:pStyle w:val="Code"/>
        <w:rPr>
          <w:highlight w:val="white"/>
        </w:rPr>
      </w:pPr>
      <w:r w:rsidRPr="00D04CD0">
        <w:rPr>
          <w:highlight w:val="white"/>
        </w:rPr>
        <w:t xml:space="preserve">        }</w:t>
      </w:r>
    </w:p>
    <w:p w14:paraId="5BA4578E" w14:textId="77777777" w:rsidR="005E7D2C" w:rsidRPr="00D04CD0" w:rsidRDefault="005E7D2C" w:rsidP="005E7D2C">
      <w:pPr>
        <w:pStyle w:val="Code"/>
        <w:rPr>
          <w:highlight w:val="white"/>
        </w:rPr>
      </w:pPr>
    </w:p>
    <w:p w14:paraId="4ABFC63E" w14:textId="77777777" w:rsidR="005E7D2C" w:rsidRPr="00D04CD0" w:rsidRDefault="005E7D2C" w:rsidP="005E7D2C">
      <w:pPr>
        <w:pStyle w:val="Code"/>
        <w:rPr>
          <w:highlight w:val="white"/>
        </w:rPr>
      </w:pPr>
      <w:r w:rsidRPr="00D04CD0">
        <w:rPr>
          <w:highlight w:val="white"/>
        </w:rPr>
        <w:t xml:space="preserve">        return collection;</w:t>
      </w:r>
    </w:p>
    <w:p w14:paraId="3A250254" w14:textId="77777777" w:rsidR="005E7D2C" w:rsidRPr="00D04CD0" w:rsidRDefault="005E7D2C" w:rsidP="005E7D2C">
      <w:pPr>
        <w:pStyle w:val="Code"/>
        <w:rPr>
          <w:highlight w:val="white"/>
        </w:rPr>
      </w:pPr>
      <w:r w:rsidRPr="00D04CD0">
        <w:rPr>
          <w:highlight w:val="white"/>
        </w:rPr>
        <w:t xml:space="preserve">      }</w:t>
      </w:r>
    </w:p>
    <w:p w14:paraId="38D72722" w14:textId="77777777" w:rsidR="005E7D2C" w:rsidRPr="00D04CD0" w:rsidRDefault="005E7D2C" w:rsidP="005E7D2C">
      <w:pPr>
        <w:pStyle w:val="Code"/>
        <w:rPr>
          <w:highlight w:val="white"/>
        </w:rPr>
      </w:pPr>
      <w:r w:rsidRPr="00D04CD0">
        <w:rPr>
          <w:highlight w:val="white"/>
        </w:rPr>
        <w:t xml:space="preserve">    }</w:t>
      </w:r>
    </w:p>
    <w:p w14:paraId="31051C4B" w14:textId="77777777" w:rsidR="005E7D2C" w:rsidRPr="00D04CD0" w:rsidRDefault="005E7D2C" w:rsidP="005E7D2C">
      <w:pPr>
        <w:pStyle w:val="Code"/>
        <w:rPr>
          <w:highlight w:val="white"/>
        </w:rPr>
      </w:pPr>
    </w:p>
    <w:p w14:paraId="2C1B3407" w14:textId="77777777" w:rsidR="005E7D2C" w:rsidRPr="00D04CD0" w:rsidRDefault="005E7D2C" w:rsidP="005E7D2C">
      <w:pPr>
        <w:pStyle w:val="Code"/>
        <w:rPr>
          <w:highlight w:val="white"/>
        </w:rPr>
      </w:pPr>
      <w:r w:rsidRPr="00D04CD0">
        <w:rPr>
          <w:highlight w:val="white"/>
        </w:rPr>
        <w:t xml:space="preserve">    public ICollection&lt;ValueType&gt; Values {</w:t>
      </w:r>
    </w:p>
    <w:p w14:paraId="2AA7AEA9" w14:textId="77777777" w:rsidR="005E7D2C" w:rsidRPr="00D04CD0" w:rsidRDefault="005E7D2C" w:rsidP="005E7D2C">
      <w:pPr>
        <w:pStyle w:val="Code"/>
        <w:rPr>
          <w:highlight w:val="white"/>
        </w:rPr>
      </w:pPr>
      <w:r w:rsidRPr="00D04CD0">
        <w:rPr>
          <w:highlight w:val="white"/>
        </w:rPr>
        <w:t xml:space="preserve">      get {</w:t>
      </w:r>
    </w:p>
    <w:p w14:paraId="7DE4531F" w14:textId="77777777" w:rsidR="005E7D2C" w:rsidRPr="00D04CD0" w:rsidRDefault="005E7D2C" w:rsidP="005E7D2C">
      <w:pPr>
        <w:pStyle w:val="Code"/>
        <w:rPr>
          <w:highlight w:val="white"/>
        </w:rPr>
      </w:pPr>
      <w:r w:rsidRPr="00D04CD0">
        <w:rPr>
          <w:highlight w:val="white"/>
        </w:rPr>
        <w:t xml:space="preserve">        ICollection&lt;ValueType&gt; collection = new ListSet&lt;ValueType&gt;();</w:t>
      </w:r>
    </w:p>
    <w:p w14:paraId="3B55C246" w14:textId="77777777" w:rsidR="005E7D2C" w:rsidRPr="00D04CD0" w:rsidRDefault="005E7D2C" w:rsidP="005E7D2C">
      <w:pPr>
        <w:pStyle w:val="Code"/>
        <w:rPr>
          <w:highlight w:val="white"/>
        </w:rPr>
      </w:pPr>
    </w:p>
    <w:p w14:paraId="640AD490"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0E89900D" w14:textId="77777777" w:rsidR="005E7D2C" w:rsidRPr="00D04CD0" w:rsidRDefault="005E7D2C" w:rsidP="005E7D2C">
      <w:pPr>
        <w:pStyle w:val="Code"/>
        <w:rPr>
          <w:highlight w:val="white"/>
        </w:rPr>
      </w:pPr>
      <w:r w:rsidRPr="00D04CD0">
        <w:rPr>
          <w:highlight w:val="white"/>
        </w:rPr>
        <w:t xml:space="preserve">          collection.Add(pair.Value);</w:t>
      </w:r>
    </w:p>
    <w:p w14:paraId="4E68003D" w14:textId="77777777" w:rsidR="005E7D2C" w:rsidRPr="00D04CD0" w:rsidRDefault="005E7D2C" w:rsidP="005E7D2C">
      <w:pPr>
        <w:pStyle w:val="Code"/>
        <w:rPr>
          <w:highlight w:val="white"/>
        </w:rPr>
      </w:pPr>
      <w:r w:rsidRPr="00D04CD0">
        <w:rPr>
          <w:highlight w:val="white"/>
        </w:rPr>
        <w:t xml:space="preserve">        }</w:t>
      </w:r>
    </w:p>
    <w:p w14:paraId="06DE02E0" w14:textId="77777777" w:rsidR="005E7D2C" w:rsidRPr="00D04CD0" w:rsidRDefault="005E7D2C" w:rsidP="005E7D2C">
      <w:pPr>
        <w:pStyle w:val="Code"/>
        <w:rPr>
          <w:highlight w:val="white"/>
        </w:rPr>
      </w:pPr>
    </w:p>
    <w:p w14:paraId="0E20EF45" w14:textId="77777777" w:rsidR="005E7D2C" w:rsidRPr="00D04CD0" w:rsidRDefault="005E7D2C" w:rsidP="005E7D2C">
      <w:pPr>
        <w:pStyle w:val="Code"/>
        <w:rPr>
          <w:highlight w:val="white"/>
        </w:rPr>
      </w:pPr>
      <w:r w:rsidRPr="00D04CD0">
        <w:rPr>
          <w:highlight w:val="white"/>
        </w:rPr>
        <w:t xml:space="preserve">        return collection;</w:t>
      </w:r>
    </w:p>
    <w:p w14:paraId="2087DDC5" w14:textId="77777777" w:rsidR="005E7D2C" w:rsidRPr="00D04CD0" w:rsidRDefault="005E7D2C" w:rsidP="005E7D2C">
      <w:pPr>
        <w:pStyle w:val="Code"/>
        <w:rPr>
          <w:highlight w:val="white"/>
        </w:rPr>
      </w:pPr>
      <w:r w:rsidRPr="00D04CD0">
        <w:rPr>
          <w:highlight w:val="white"/>
        </w:rPr>
        <w:t xml:space="preserve">      }</w:t>
      </w:r>
    </w:p>
    <w:p w14:paraId="17538EC8" w14:textId="77777777" w:rsidR="005E7D2C" w:rsidRPr="00D04CD0" w:rsidRDefault="005E7D2C" w:rsidP="005E7D2C">
      <w:pPr>
        <w:pStyle w:val="Code"/>
        <w:rPr>
          <w:highlight w:val="white"/>
        </w:rPr>
      </w:pPr>
      <w:r w:rsidRPr="00D04CD0">
        <w:rPr>
          <w:highlight w:val="white"/>
        </w:rPr>
        <w:t xml:space="preserve">    }</w:t>
      </w:r>
    </w:p>
    <w:p w14:paraId="7B995BAE" w14:textId="77777777" w:rsidR="005E7D2C" w:rsidRPr="00D04CD0" w:rsidRDefault="005E7D2C" w:rsidP="005E7D2C">
      <w:pPr>
        <w:pStyle w:val="Code"/>
        <w:rPr>
          <w:highlight w:val="white"/>
        </w:rPr>
      </w:pPr>
    </w:p>
    <w:p w14:paraId="455F17EC" w14:textId="77777777" w:rsidR="005E7D2C" w:rsidRPr="00D04CD0" w:rsidRDefault="005E7D2C" w:rsidP="005E7D2C">
      <w:pPr>
        <w:pStyle w:val="Code"/>
        <w:rPr>
          <w:highlight w:val="white"/>
        </w:rPr>
      </w:pPr>
      <w:r w:rsidRPr="00D04CD0">
        <w:rPr>
          <w:highlight w:val="white"/>
        </w:rPr>
        <w:t xml:space="preserve">    public void Add(KeyType key, ValueType value) {</w:t>
      </w:r>
    </w:p>
    <w:p w14:paraId="6C25A05C" w14:textId="77777777" w:rsidR="005E7D2C" w:rsidRPr="00D04CD0" w:rsidRDefault="005E7D2C" w:rsidP="005E7D2C">
      <w:pPr>
        <w:pStyle w:val="Code"/>
        <w:rPr>
          <w:highlight w:val="white"/>
        </w:rPr>
      </w:pPr>
      <w:r w:rsidRPr="00D04CD0">
        <w:rPr>
          <w:highlight w:val="white"/>
        </w:rPr>
        <w:t xml:space="preserve">      Add(new KeyValuePair&lt;KeyType,ValueType&gt;(key, value));</w:t>
      </w:r>
    </w:p>
    <w:p w14:paraId="7A85CB46" w14:textId="77777777" w:rsidR="005E7D2C" w:rsidRPr="00D04CD0" w:rsidRDefault="005E7D2C" w:rsidP="005E7D2C">
      <w:pPr>
        <w:pStyle w:val="Code"/>
        <w:rPr>
          <w:highlight w:val="white"/>
        </w:rPr>
      </w:pPr>
      <w:r w:rsidRPr="00D04CD0">
        <w:rPr>
          <w:highlight w:val="white"/>
        </w:rPr>
        <w:t xml:space="preserve">    }</w:t>
      </w:r>
    </w:p>
    <w:p w14:paraId="79D44552" w14:textId="77777777" w:rsidR="005E7D2C" w:rsidRPr="00D04CD0" w:rsidRDefault="005E7D2C" w:rsidP="005E7D2C">
      <w:pPr>
        <w:pStyle w:val="Code"/>
        <w:rPr>
          <w:highlight w:val="white"/>
        </w:rPr>
      </w:pPr>
    </w:p>
    <w:p w14:paraId="5F745598" w14:textId="77777777" w:rsidR="005E7D2C" w:rsidRPr="00D04CD0" w:rsidRDefault="005E7D2C" w:rsidP="005E7D2C">
      <w:pPr>
        <w:pStyle w:val="Code"/>
        <w:rPr>
          <w:highlight w:val="white"/>
        </w:rPr>
      </w:pPr>
      <w:r w:rsidRPr="00D04CD0">
        <w:rPr>
          <w:highlight w:val="white"/>
        </w:rPr>
        <w:t xml:space="preserve">    public void Add(KeyValuePair&lt;KeyType,ValueType&gt; pair) {</w:t>
      </w:r>
    </w:p>
    <w:p w14:paraId="0D049D56" w14:textId="77777777" w:rsidR="005E7D2C" w:rsidRPr="00D04CD0" w:rsidRDefault="005E7D2C" w:rsidP="005E7D2C">
      <w:pPr>
        <w:pStyle w:val="Code"/>
        <w:rPr>
          <w:highlight w:val="white"/>
        </w:rPr>
      </w:pPr>
      <w:r w:rsidRPr="00D04CD0">
        <w:rPr>
          <w:highlight w:val="white"/>
        </w:rPr>
        <w:t xml:space="preserve">      if (ContainsKey(pair.Key)) {</w:t>
      </w:r>
    </w:p>
    <w:p w14:paraId="05149C0D" w14:textId="77777777" w:rsidR="005E7D2C" w:rsidRPr="00D04CD0" w:rsidRDefault="005E7D2C" w:rsidP="005E7D2C">
      <w:pPr>
        <w:pStyle w:val="Code"/>
        <w:rPr>
          <w:highlight w:val="white"/>
        </w:rPr>
      </w:pPr>
      <w:r w:rsidRPr="00D04CD0">
        <w:rPr>
          <w:highlight w:val="white"/>
        </w:rPr>
        <w:t xml:space="preserve">        throw (new ArgumentException());</w:t>
      </w:r>
    </w:p>
    <w:p w14:paraId="02B34DDB" w14:textId="77777777" w:rsidR="005E7D2C" w:rsidRPr="00D04CD0" w:rsidRDefault="005E7D2C" w:rsidP="005E7D2C">
      <w:pPr>
        <w:pStyle w:val="Code"/>
        <w:rPr>
          <w:highlight w:val="white"/>
        </w:rPr>
      </w:pPr>
      <w:r w:rsidRPr="00D04CD0">
        <w:rPr>
          <w:highlight w:val="white"/>
        </w:rPr>
        <w:t xml:space="preserve">      }</w:t>
      </w:r>
    </w:p>
    <w:p w14:paraId="33BE87B3" w14:textId="77777777" w:rsidR="005E7D2C" w:rsidRPr="00D04CD0" w:rsidRDefault="005E7D2C" w:rsidP="005E7D2C">
      <w:pPr>
        <w:pStyle w:val="Code"/>
        <w:rPr>
          <w:highlight w:val="white"/>
        </w:rPr>
      </w:pPr>
      <w:r w:rsidRPr="00D04CD0">
        <w:rPr>
          <w:highlight w:val="white"/>
        </w:rPr>
        <w:t xml:space="preserve">      </w:t>
      </w:r>
    </w:p>
    <w:p w14:paraId="2F68C043" w14:textId="77777777" w:rsidR="005E7D2C" w:rsidRPr="00D04CD0" w:rsidRDefault="005E7D2C" w:rsidP="005E7D2C">
      <w:pPr>
        <w:pStyle w:val="Code"/>
        <w:rPr>
          <w:highlight w:val="white"/>
        </w:rPr>
      </w:pPr>
      <w:r w:rsidRPr="00D04CD0">
        <w:rPr>
          <w:highlight w:val="white"/>
        </w:rPr>
        <w:t xml:space="preserve">      m_list.Add(pair);</w:t>
      </w:r>
    </w:p>
    <w:p w14:paraId="60A499D6" w14:textId="77777777" w:rsidR="005E7D2C" w:rsidRPr="00D04CD0" w:rsidRDefault="005E7D2C" w:rsidP="005E7D2C">
      <w:pPr>
        <w:pStyle w:val="Code"/>
        <w:rPr>
          <w:highlight w:val="white"/>
        </w:rPr>
      </w:pPr>
      <w:r w:rsidRPr="00D04CD0">
        <w:rPr>
          <w:highlight w:val="white"/>
        </w:rPr>
        <w:t xml:space="preserve">    }</w:t>
      </w:r>
    </w:p>
    <w:p w14:paraId="25AE9C3B" w14:textId="77777777" w:rsidR="005E7D2C" w:rsidRPr="00D04CD0" w:rsidRDefault="005E7D2C" w:rsidP="005E7D2C">
      <w:pPr>
        <w:pStyle w:val="Code"/>
        <w:rPr>
          <w:highlight w:val="white"/>
        </w:rPr>
      </w:pPr>
    </w:p>
    <w:p w14:paraId="36AC5615" w14:textId="77777777" w:rsidR="005E7D2C" w:rsidRPr="00D04CD0" w:rsidRDefault="005E7D2C" w:rsidP="005E7D2C">
      <w:pPr>
        <w:pStyle w:val="Code"/>
        <w:rPr>
          <w:highlight w:val="white"/>
        </w:rPr>
      </w:pPr>
      <w:r w:rsidRPr="00D04CD0">
        <w:rPr>
          <w:highlight w:val="white"/>
        </w:rPr>
        <w:lastRenderedPageBreak/>
        <w:t xml:space="preserve">    public bool ContainsKey(KeyType key) {</w:t>
      </w:r>
    </w:p>
    <w:p w14:paraId="0C6F2485"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1ED8C155" w14:textId="77777777" w:rsidR="005E7D2C" w:rsidRPr="00D04CD0" w:rsidRDefault="005E7D2C" w:rsidP="005E7D2C">
      <w:pPr>
        <w:pStyle w:val="Code"/>
        <w:rPr>
          <w:highlight w:val="white"/>
        </w:rPr>
      </w:pPr>
      <w:r w:rsidRPr="00D04CD0">
        <w:rPr>
          <w:highlight w:val="white"/>
        </w:rPr>
        <w:t xml:space="preserve">        if (pair.Key.Equals(key)) {</w:t>
      </w:r>
    </w:p>
    <w:p w14:paraId="7C7DAA80" w14:textId="77777777" w:rsidR="005E7D2C" w:rsidRPr="00D04CD0" w:rsidRDefault="005E7D2C" w:rsidP="005E7D2C">
      <w:pPr>
        <w:pStyle w:val="Code"/>
        <w:rPr>
          <w:highlight w:val="white"/>
        </w:rPr>
      </w:pPr>
      <w:r w:rsidRPr="00D04CD0">
        <w:rPr>
          <w:highlight w:val="white"/>
        </w:rPr>
        <w:t xml:space="preserve">          return true;</w:t>
      </w:r>
    </w:p>
    <w:p w14:paraId="7C02DB6B" w14:textId="77777777" w:rsidR="005E7D2C" w:rsidRPr="00D04CD0" w:rsidRDefault="005E7D2C" w:rsidP="005E7D2C">
      <w:pPr>
        <w:pStyle w:val="Code"/>
        <w:rPr>
          <w:highlight w:val="white"/>
        </w:rPr>
      </w:pPr>
      <w:r w:rsidRPr="00D04CD0">
        <w:rPr>
          <w:highlight w:val="white"/>
        </w:rPr>
        <w:t xml:space="preserve">        }</w:t>
      </w:r>
    </w:p>
    <w:p w14:paraId="14A89FDE" w14:textId="77777777" w:rsidR="005E7D2C" w:rsidRPr="00D04CD0" w:rsidRDefault="005E7D2C" w:rsidP="005E7D2C">
      <w:pPr>
        <w:pStyle w:val="Code"/>
        <w:rPr>
          <w:highlight w:val="white"/>
        </w:rPr>
      </w:pPr>
      <w:r w:rsidRPr="00D04CD0">
        <w:rPr>
          <w:highlight w:val="white"/>
        </w:rPr>
        <w:t xml:space="preserve">      }</w:t>
      </w:r>
    </w:p>
    <w:p w14:paraId="2409D534" w14:textId="77777777" w:rsidR="005E7D2C" w:rsidRPr="00D04CD0" w:rsidRDefault="005E7D2C" w:rsidP="005E7D2C">
      <w:pPr>
        <w:pStyle w:val="Code"/>
        <w:rPr>
          <w:highlight w:val="white"/>
        </w:rPr>
      </w:pPr>
    </w:p>
    <w:p w14:paraId="2844DF4B" w14:textId="77777777" w:rsidR="005E7D2C" w:rsidRPr="00D04CD0" w:rsidRDefault="005E7D2C" w:rsidP="005E7D2C">
      <w:pPr>
        <w:pStyle w:val="Code"/>
        <w:rPr>
          <w:highlight w:val="white"/>
        </w:rPr>
      </w:pPr>
      <w:r w:rsidRPr="00D04CD0">
        <w:rPr>
          <w:highlight w:val="white"/>
        </w:rPr>
        <w:t xml:space="preserve">      return false;</w:t>
      </w:r>
    </w:p>
    <w:p w14:paraId="75370AF2" w14:textId="77777777" w:rsidR="005E7D2C" w:rsidRPr="00D04CD0" w:rsidRDefault="005E7D2C" w:rsidP="005E7D2C">
      <w:pPr>
        <w:pStyle w:val="Code"/>
        <w:rPr>
          <w:highlight w:val="white"/>
        </w:rPr>
      </w:pPr>
      <w:r w:rsidRPr="00D04CD0">
        <w:rPr>
          <w:highlight w:val="white"/>
        </w:rPr>
        <w:t xml:space="preserve">    }</w:t>
      </w:r>
    </w:p>
    <w:p w14:paraId="5BABE9C9" w14:textId="77777777" w:rsidR="005E7D2C" w:rsidRPr="00D04CD0" w:rsidRDefault="005E7D2C" w:rsidP="005E7D2C">
      <w:pPr>
        <w:pStyle w:val="Code"/>
        <w:rPr>
          <w:highlight w:val="white"/>
        </w:rPr>
      </w:pPr>
    </w:p>
    <w:p w14:paraId="6D34B83B" w14:textId="77777777" w:rsidR="005E7D2C" w:rsidRPr="00D04CD0" w:rsidRDefault="005E7D2C" w:rsidP="005E7D2C">
      <w:pPr>
        <w:pStyle w:val="Code"/>
        <w:rPr>
          <w:highlight w:val="white"/>
        </w:rPr>
      </w:pPr>
      <w:r w:rsidRPr="00D04CD0">
        <w:rPr>
          <w:highlight w:val="white"/>
        </w:rPr>
        <w:t xml:space="preserve">    public bool Contains(KeyValuePair&lt;KeyType,ValueType&gt; pair) {</w:t>
      </w:r>
    </w:p>
    <w:p w14:paraId="1A8CA513" w14:textId="77777777" w:rsidR="005E7D2C" w:rsidRPr="00D04CD0" w:rsidRDefault="005E7D2C" w:rsidP="005E7D2C">
      <w:pPr>
        <w:pStyle w:val="Code"/>
        <w:rPr>
          <w:highlight w:val="white"/>
        </w:rPr>
      </w:pPr>
      <w:r w:rsidRPr="00D04CD0">
        <w:rPr>
          <w:highlight w:val="white"/>
        </w:rPr>
        <w:t xml:space="preserve">      return m_list.Contains(pair);</w:t>
      </w:r>
    </w:p>
    <w:p w14:paraId="20A58446" w14:textId="77777777" w:rsidR="005E7D2C" w:rsidRPr="00D04CD0" w:rsidRDefault="005E7D2C" w:rsidP="005E7D2C">
      <w:pPr>
        <w:pStyle w:val="Code"/>
        <w:rPr>
          <w:highlight w:val="white"/>
        </w:rPr>
      </w:pPr>
      <w:r w:rsidRPr="00D04CD0">
        <w:rPr>
          <w:highlight w:val="white"/>
        </w:rPr>
        <w:t xml:space="preserve">    }</w:t>
      </w:r>
    </w:p>
    <w:p w14:paraId="08D03804" w14:textId="77777777" w:rsidR="005E7D2C" w:rsidRPr="00D04CD0" w:rsidRDefault="005E7D2C" w:rsidP="005E7D2C">
      <w:pPr>
        <w:pStyle w:val="Code"/>
        <w:rPr>
          <w:highlight w:val="white"/>
        </w:rPr>
      </w:pPr>
    </w:p>
    <w:p w14:paraId="3701A8FA" w14:textId="77777777" w:rsidR="005E7D2C" w:rsidRPr="00D04CD0" w:rsidRDefault="005E7D2C" w:rsidP="005E7D2C">
      <w:pPr>
        <w:pStyle w:val="Code"/>
        <w:rPr>
          <w:highlight w:val="white"/>
        </w:rPr>
      </w:pPr>
      <w:r w:rsidRPr="00D04CD0">
        <w:rPr>
          <w:highlight w:val="white"/>
        </w:rPr>
        <w:t xml:space="preserve">    public bool Remove(KeyType key) {</w:t>
      </w:r>
    </w:p>
    <w:p w14:paraId="55BC492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334F17D7" w14:textId="77777777" w:rsidR="005E7D2C" w:rsidRPr="00D04CD0" w:rsidRDefault="005E7D2C" w:rsidP="005E7D2C">
      <w:pPr>
        <w:pStyle w:val="Code"/>
        <w:rPr>
          <w:highlight w:val="white"/>
        </w:rPr>
      </w:pPr>
      <w:r w:rsidRPr="00D04CD0">
        <w:rPr>
          <w:highlight w:val="white"/>
        </w:rPr>
        <w:t xml:space="preserve">        if (key.Equals(pair.Key)) {</w:t>
      </w:r>
    </w:p>
    <w:p w14:paraId="7C524F32" w14:textId="77777777" w:rsidR="005E7D2C" w:rsidRPr="00D04CD0" w:rsidRDefault="005E7D2C" w:rsidP="005E7D2C">
      <w:pPr>
        <w:pStyle w:val="Code"/>
        <w:rPr>
          <w:highlight w:val="white"/>
        </w:rPr>
      </w:pPr>
      <w:r w:rsidRPr="00D04CD0">
        <w:rPr>
          <w:highlight w:val="white"/>
        </w:rPr>
        <w:t xml:space="preserve">          m_list.Remove(pair);</w:t>
      </w:r>
    </w:p>
    <w:p w14:paraId="7CB524ED" w14:textId="77777777" w:rsidR="005E7D2C" w:rsidRPr="00D04CD0" w:rsidRDefault="005E7D2C" w:rsidP="005E7D2C">
      <w:pPr>
        <w:pStyle w:val="Code"/>
        <w:rPr>
          <w:highlight w:val="white"/>
        </w:rPr>
      </w:pPr>
      <w:r w:rsidRPr="00D04CD0">
        <w:rPr>
          <w:highlight w:val="white"/>
        </w:rPr>
        <w:t xml:space="preserve">          return true;</w:t>
      </w:r>
    </w:p>
    <w:p w14:paraId="4C568A5D" w14:textId="77777777" w:rsidR="005E7D2C" w:rsidRPr="00D04CD0" w:rsidRDefault="005E7D2C" w:rsidP="005E7D2C">
      <w:pPr>
        <w:pStyle w:val="Code"/>
        <w:rPr>
          <w:highlight w:val="white"/>
        </w:rPr>
      </w:pPr>
      <w:r w:rsidRPr="00D04CD0">
        <w:rPr>
          <w:highlight w:val="white"/>
        </w:rPr>
        <w:t xml:space="preserve">        }</w:t>
      </w:r>
    </w:p>
    <w:p w14:paraId="2F06EBC7" w14:textId="77777777" w:rsidR="005E7D2C" w:rsidRPr="00D04CD0" w:rsidRDefault="005E7D2C" w:rsidP="005E7D2C">
      <w:pPr>
        <w:pStyle w:val="Code"/>
        <w:rPr>
          <w:highlight w:val="white"/>
        </w:rPr>
      </w:pPr>
      <w:r w:rsidRPr="00D04CD0">
        <w:rPr>
          <w:highlight w:val="white"/>
        </w:rPr>
        <w:t xml:space="preserve">      }</w:t>
      </w:r>
    </w:p>
    <w:p w14:paraId="378FEA8A" w14:textId="77777777" w:rsidR="005E7D2C" w:rsidRPr="00D04CD0" w:rsidRDefault="005E7D2C" w:rsidP="005E7D2C">
      <w:pPr>
        <w:pStyle w:val="Code"/>
        <w:rPr>
          <w:highlight w:val="white"/>
        </w:rPr>
      </w:pPr>
    </w:p>
    <w:p w14:paraId="27258148" w14:textId="77777777" w:rsidR="005E7D2C" w:rsidRPr="00D04CD0" w:rsidRDefault="005E7D2C" w:rsidP="005E7D2C">
      <w:pPr>
        <w:pStyle w:val="Code"/>
        <w:rPr>
          <w:highlight w:val="white"/>
        </w:rPr>
      </w:pPr>
      <w:r w:rsidRPr="00D04CD0">
        <w:rPr>
          <w:highlight w:val="white"/>
        </w:rPr>
        <w:t xml:space="preserve">      return false;</w:t>
      </w:r>
    </w:p>
    <w:p w14:paraId="64DD7621" w14:textId="77777777" w:rsidR="005E7D2C" w:rsidRPr="00D04CD0" w:rsidRDefault="005E7D2C" w:rsidP="005E7D2C">
      <w:pPr>
        <w:pStyle w:val="Code"/>
        <w:rPr>
          <w:highlight w:val="white"/>
        </w:rPr>
      </w:pPr>
      <w:r w:rsidRPr="00D04CD0">
        <w:rPr>
          <w:highlight w:val="white"/>
        </w:rPr>
        <w:t xml:space="preserve">    }</w:t>
      </w:r>
    </w:p>
    <w:p w14:paraId="1F09BB10" w14:textId="77777777" w:rsidR="005E7D2C" w:rsidRPr="00D04CD0" w:rsidRDefault="005E7D2C" w:rsidP="005E7D2C">
      <w:pPr>
        <w:pStyle w:val="Code"/>
        <w:rPr>
          <w:highlight w:val="white"/>
        </w:rPr>
      </w:pPr>
    </w:p>
    <w:p w14:paraId="535A1DF1" w14:textId="77777777" w:rsidR="005E7D2C" w:rsidRPr="00D04CD0" w:rsidRDefault="005E7D2C" w:rsidP="005E7D2C">
      <w:pPr>
        <w:pStyle w:val="Code"/>
        <w:rPr>
          <w:highlight w:val="white"/>
        </w:rPr>
      </w:pPr>
      <w:r w:rsidRPr="00D04CD0">
        <w:rPr>
          <w:highlight w:val="white"/>
        </w:rPr>
        <w:t xml:space="preserve">    public bool Remove(KeyValuePair&lt;KeyType,ValueType&gt; pair) {</w:t>
      </w:r>
    </w:p>
    <w:p w14:paraId="433B8B2E" w14:textId="77777777" w:rsidR="005E7D2C" w:rsidRPr="00D04CD0" w:rsidRDefault="005E7D2C" w:rsidP="005E7D2C">
      <w:pPr>
        <w:pStyle w:val="Code"/>
        <w:rPr>
          <w:highlight w:val="white"/>
        </w:rPr>
      </w:pPr>
      <w:r w:rsidRPr="00D04CD0">
        <w:rPr>
          <w:highlight w:val="white"/>
        </w:rPr>
        <w:t xml:space="preserve">      if (m_list.Contains(pair)) {</w:t>
      </w:r>
    </w:p>
    <w:p w14:paraId="5E573B60" w14:textId="77777777" w:rsidR="005E7D2C" w:rsidRPr="00D04CD0" w:rsidRDefault="005E7D2C" w:rsidP="005E7D2C">
      <w:pPr>
        <w:pStyle w:val="Code"/>
        <w:rPr>
          <w:highlight w:val="white"/>
        </w:rPr>
      </w:pPr>
      <w:r w:rsidRPr="00D04CD0">
        <w:rPr>
          <w:highlight w:val="white"/>
        </w:rPr>
        <w:t xml:space="preserve">        m_list.Remove(pair);</w:t>
      </w:r>
    </w:p>
    <w:p w14:paraId="538DBFA5" w14:textId="77777777" w:rsidR="005E7D2C" w:rsidRPr="00D04CD0" w:rsidRDefault="005E7D2C" w:rsidP="005E7D2C">
      <w:pPr>
        <w:pStyle w:val="Code"/>
        <w:rPr>
          <w:highlight w:val="white"/>
        </w:rPr>
      </w:pPr>
      <w:r w:rsidRPr="00D04CD0">
        <w:rPr>
          <w:highlight w:val="white"/>
        </w:rPr>
        <w:t xml:space="preserve">        return true;</w:t>
      </w:r>
    </w:p>
    <w:p w14:paraId="7FFDFAC0" w14:textId="77777777" w:rsidR="005E7D2C" w:rsidRPr="00D04CD0" w:rsidRDefault="005E7D2C" w:rsidP="005E7D2C">
      <w:pPr>
        <w:pStyle w:val="Code"/>
        <w:rPr>
          <w:highlight w:val="white"/>
        </w:rPr>
      </w:pPr>
      <w:r w:rsidRPr="00D04CD0">
        <w:rPr>
          <w:highlight w:val="white"/>
        </w:rPr>
        <w:t xml:space="preserve">      }</w:t>
      </w:r>
    </w:p>
    <w:p w14:paraId="4D898179" w14:textId="77777777" w:rsidR="005E7D2C" w:rsidRPr="00D04CD0" w:rsidRDefault="005E7D2C" w:rsidP="005E7D2C">
      <w:pPr>
        <w:pStyle w:val="Code"/>
        <w:rPr>
          <w:highlight w:val="white"/>
        </w:rPr>
      </w:pPr>
    </w:p>
    <w:p w14:paraId="2F38E430" w14:textId="77777777" w:rsidR="005E7D2C" w:rsidRPr="00D04CD0" w:rsidRDefault="005E7D2C" w:rsidP="005E7D2C">
      <w:pPr>
        <w:pStyle w:val="Code"/>
        <w:rPr>
          <w:highlight w:val="white"/>
        </w:rPr>
      </w:pPr>
      <w:r w:rsidRPr="00D04CD0">
        <w:rPr>
          <w:highlight w:val="white"/>
        </w:rPr>
        <w:t xml:space="preserve">      return false;</w:t>
      </w:r>
    </w:p>
    <w:p w14:paraId="3496C820" w14:textId="77777777" w:rsidR="005E7D2C" w:rsidRPr="00D04CD0" w:rsidRDefault="005E7D2C" w:rsidP="005E7D2C">
      <w:pPr>
        <w:pStyle w:val="Code"/>
        <w:rPr>
          <w:highlight w:val="white"/>
        </w:rPr>
      </w:pPr>
      <w:r w:rsidRPr="00D04CD0">
        <w:rPr>
          <w:highlight w:val="white"/>
        </w:rPr>
        <w:t xml:space="preserve">    }</w:t>
      </w:r>
    </w:p>
    <w:p w14:paraId="1788406E" w14:textId="77777777" w:rsidR="005E7D2C" w:rsidRPr="00D04CD0" w:rsidRDefault="005E7D2C" w:rsidP="005E7D2C">
      <w:pPr>
        <w:pStyle w:val="Code"/>
        <w:rPr>
          <w:highlight w:val="white"/>
        </w:rPr>
      </w:pPr>
    </w:p>
    <w:p w14:paraId="611C7667" w14:textId="77777777" w:rsidR="005E7D2C" w:rsidRPr="00D04CD0" w:rsidRDefault="005E7D2C" w:rsidP="005E7D2C">
      <w:pPr>
        <w:pStyle w:val="Code"/>
        <w:rPr>
          <w:highlight w:val="white"/>
        </w:rPr>
      </w:pPr>
      <w:r w:rsidRPr="00D04CD0">
        <w:rPr>
          <w:highlight w:val="white"/>
        </w:rPr>
        <w:t xml:space="preserve">    public void CopyTo(KeyValuePair&lt;KeyType,ValueType&gt;[] array, int index) {</w:t>
      </w:r>
    </w:p>
    <w:p w14:paraId="1BF7415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779233A4" w14:textId="77777777" w:rsidR="005E7D2C" w:rsidRPr="00D04CD0" w:rsidRDefault="005E7D2C" w:rsidP="005E7D2C">
      <w:pPr>
        <w:pStyle w:val="Code"/>
        <w:rPr>
          <w:highlight w:val="white"/>
        </w:rPr>
      </w:pPr>
      <w:r w:rsidRPr="00D04CD0">
        <w:rPr>
          <w:highlight w:val="white"/>
        </w:rPr>
        <w:t xml:space="preserve">        array[index++] = pair;</w:t>
      </w:r>
    </w:p>
    <w:p w14:paraId="3ED40BA5" w14:textId="77777777" w:rsidR="005E7D2C" w:rsidRPr="00D04CD0" w:rsidRDefault="005E7D2C" w:rsidP="005E7D2C">
      <w:pPr>
        <w:pStyle w:val="Code"/>
        <w:rPr>
          <w:highlight w:val="white"/>
        </w:rPr>
      </w:pPr>
      <w:r w:rsidRPr="00D04CD0">
        <w:rPr>
          <w:highlight w:val="white"/>
        </w:rPr>
        <w:t xml:space="preserve">      }</w:t>
      </w:r>
    </w:p>
    <w:p w14:paraId="67CF9686" w14:textId="77777777" w:rsidR="005E7D2C" w:rsidRPr="00D04CD0" w:rsidRDefault="005E7D2C" w:rsidP="005E7D2C">
      <w:pPr>
        <w:pStyle w:val="Code"/>
        <w:rPr>
          <w:highlight w:val="white"/>
        </w:rPr>
      </w:pPr>
      <w:r w:rsidRPr="00D04CD0">
        <w:rPr>
          <w:highlight w:val="white"/>
        </w:rPr>
        <w:t xml:space="preserve">    }</w:t>
      </w:r>
    </w:p>
    <w:p w14:paraId="21CE8DDD" w14:textId="77777777" w:rsidR="005E7D2C" w:rsidRPr="00D04CD0" w:rsidRDefault="005E7D2C" w:rsidP="005E7D2C">
      <w:pPr>
        <w:pStyle w:val="Code"/>
        <w:rPr>
          <w:highlight w:val="white"/>
        </w:rPr>
      </w:pPr>
    </w:p>
    <w:p w14:paraId="0C252271" w14:textId="77777777" w:rsidR="005E7D2C" w:rsidRPr="00D04CD0" w:rsidRDefault="005E7D2C" w:rsidP="005E7D2C">
      <w:pPr>
        <w:pStyle w:val="Code"/>
        <w:rPr>
          <w:highlight w:val="white"/>
        </w:rPr>
      </w:pPr>
      <w:r w:rsidRPr="00D04CD0">
        <w:rPr>
          <w:highlight w:val="white"/>
        </w:rPr>
        <w:t xml:space="preserve">    public bool TryGetValue(KeyType key, out ValueType value) {</w:t>
      </w:r>
    </w:p>
    <w:p w14:paraId="07A703A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2D43AC6E" w14:textId="77777777" w:rsidR="005E7D2C" w:rsidRPr="00D04CD0" w:rsidRDefault="005E7D2C" w:rsidP="005E7D2C">
      <w:pPr>
        <w:pStyle w:val="Code"/>
        <w:rPr>
          <w:highlight w:val="white"/>
        </w:rPr>
      </w:pPr>
      <w:r w:rsidRPr="00D04CD0">
        <w:rPr>
          <w:highlight w:val="white"/>
        </w:rPr>
        <w:t xml:space="preserve">        if (key.Equals(pair.Key)) {</w:t>
      </w:r>
    </w:p>
    <w:p w14:paraId="183AC97C" w14:textId="77777777" w:rsidR="005E7D2C" w:rsidRPr="00D04CD0" w:rsidRDefault="005E7D2C" w:rsidP="005E7D2C">
      <w:pPr>
        <w:pStyle w:val="Code"/>
        <w:rPr>
          <w:highlight w:val="white"/>
        </w:rPr>
      </w:pPr>
      <w:r w:rsidRPr="00D04CD0">
        <w:rPr>
          <w:highlight w:val="white"/>
        </w:rPr>
        <w:t xml:space="preserve">          value = pair.Value;</w:t>
      </w:r>
    </w:p>
    <w:p w14:paraId="22506580" w14:textId="77777777" w:rsidR="005E7D2C" w:rsidRPr="00D04CD0" w:rsidRDefault="005E7D2C" w:rsidP="005E7D2C">
      <w:pPr>
        <w:pStyle w:val="Code"/>
        <w:rPr>
          <w:highlight w:val="white"/>
        </w:rPr>
      </w:pPr>
      <w:r w:rsidRPr="00D04CD0">
        <w:rPr>
          <w:highlight w:val="white"/>
        </w:rPr>
        <w:t xml:space="preserve">          return true;</w:t>
      </w:r>
    </w:p>
    <w:p w14:paraId="0152B5F9" w14:textId="77777777" w:rsidR="005E7D2C" w:rsidRPr="00D04CD0" w:rsidRDefault="005E7D2C" w:rsidP="005E7D2C">
      <w:pPr>
        <w:pStyle w:val="Code"/>
        <w:rPr>
          <w:highlight w:val="white"/>
        </w:rPr>
      </w:pPr>
      <w:r w:rsidRPr="00D04CD0">
        <w:rPr>
          <w:highlight w:val="white"/>
        </w:rPr>
        <w:t xml:space="preserve">        }</w:t>
      </w:r>
    </w:p>
    <w:p w14:paraId="5D1BB618" w14:textId="77777777" w:rsidR="005E7D2C" w:rsidRPr="00D04CD0" w:rsidRDefault="005E7D2C" w:rsidP="005E7D2C">
      <w:pPr>
        <w:pStyle w:val="Code"/>
        <w:rPr>
          <w:highlight w:val="white"/>
        </w:rPr>
      </w:pPr>
      <w:r w:rsidRPr="00D04CD0">
        <w:rPr>
          <w:highlight w:val="white"/>
        </w:rPr>
        <w:t xml:space="preserve">      }</w:t>
      </w:r>
    </w:p>
    <w:p w14:paraId="0B25B01B" w14:textId="77777777" w:rsidR="005E7D2C" w:rsidRPr="00D04CD0" w:rsidRDefault="005E7D2C" w:rsidP="005E7D2C">
      <w:pPr>
        <w:pStyle w:val="Code"/>
        <w:rPr>
          <w:highlight w:val="white"/>
        </w:rPr>
      </w:pPr>
    </w:p>
    <w:p w14:paraId="3FE1C4A4" w14:textId="77777777" w:rsidR="005E7D2C" w:rsidRPr="00D04CD0" w:rsidRDefault="005E7D2C" w:rsidP="005E7D2C">
      <w:pPr>
        <w:pStyle w:val="Code"/>
        <w:rPr>
          <w:highlight w:val="white"/>
        </w:rPr>
      </w:pPr>
      <w:r w:rsidRPr="00D04CD0">
        <w:rPr>
          <w:highlight w:val="white"/>
        </w:rPr>
        <w:t xml:space="preserve">      value = default(ValueType);</w:t>
      </w:r>
    </w:p>
    <w:p w14:paraId="53419055" w14:textId="77777777" w:rsidR="005E7D2C" w:rsidRPr="00D04CD0" w:rsidRDefault="005E7D2C" w:rsidP="005E7D2C">
      <w:pPr>
        <w:pStyle w:val="Code"/>
        <w:rPr>
          <w:highlight w:val="white"/>
        </w:rPr>
      </w:pPr>
      <w:r w:rsidRPr="00D04CD0">
        <w:rPr>
          <w:highlight w:val="white"/>
        </w:rPr>
        <w:t xml:space="preserve">      return false;</w:t>
      </w:r>
    </w:p>
    <w:p w14:paraId="154AF508" w14:textId="77777777" w:rsidR="005E7D2C" w:rsidRPr="00D04CD0" w:rsidRDefault="005E7D2C" w:rsidP="005E7D2C">
      <w:pPr>
        <w:pStyle w:val="Code"/>
        <w:rPr>
          <w:highlight w:val="white"/>
        </w:rPr>
      </w:pPr>
      <w:r w:rsidRPr="00D04CD0">
        <w:rPr>
          <w:highlight w:val="white"/>
        </w:rPr>
        <w:t xml:space="preserve">    }</w:t>
      </w:r>
    </w:p>
    <w:p w14:paraId="77A6F9D0" w14:textId="77777777" w:rsidR="005E7D2C" w:rsidRPr="00D04CD0" w:rsidRDefault="005E7D2C" w:rsidP="005E7D2C">
      <w:pPr>
        <w:pStyle w:val="Code"/>
        <w:rPr>
          <w:highlight w:val="white"/>
        </w:rPr>
      </w:pPr>
    </w:p>
    <w:p w14:paraId="5BCA8C75" w14:textId="77777777" w:rsidR="005E7D2C" w:rsidRPr="00D04CD0" w:rsidRDefault="005E7D2C" w:rsidP="005E7D2C">
      <w:pPr>
        <w:pStyle w:val="Code"/>
        <w:rPr>
          <w:highlight w:val="white"/>
        </w:rPr>
      </w:pPr>
      <w:r w:rsidRPr="00D04CD0">
        <w:rPr>
          <w:highlight w:val="white"/>
        </w:rPr>
        <w:t xml:space="preserve">    IEnumerator IEnumerable.GetEnumerator() {</w:t>
      </w:r>
    </w:p>
    <w:p w14:paraId="047B53ED"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0A4F6266" w14:textId="77777777" w:rsidR="005E7D2C" w:rsidRPr="00D04CD0" w:rsidRDefault="005E7D2C" w:rsidP="005E7D2C">
      <w:pPr>
        <w:pStyle w:val="Code"/>
        <w:rPr>
          <w:highlight w:val="white"/>
        </w:rPr>
      </w:pPr>
      <w:r w:rsidRPr="00D04CD0">
        <w:rPr>
          <w:highlight w:val="white"/>
        </w:rPr>
        <w:t xml:space="preserve">    }</w:t>
      </w:r>
    </w:p>
    <w:p w14:paraId="227E987B" w14:textId="77777777" w:rsidR="005E7D2C" w:rsidRPr="00D04CD0" w:rsidRDefault="005E7D2C" w:rsidP="005E7D2C">
      <w:pPr>
        <w:pStyle w:val="Code"/>
        <w:rPr>
          <w:highlight w:val="white"/>
        </w:rPr>
      </w:pPr>
    </w:p>
    <w:p w14:paraId="6DAC6DB7" w14:textId="77777777" w:rsidR="005E7D2C" w:rsidRDefault="005E7D2C" w:rsidP="005E7D2C">
      <w:pPr>
        <w:pStyle w:val="Code"/>
        <w:rPr>
          <w:highlight w:val="white"/>
        </w:rPr>
      </w:pPr>
      <w:r w:rsidRPr="00D04CD0">
        <w:rPr>
          <w:highlight w:val="white"/>
        </w:rPr>
        <w:t xml:space="preserve">    IEnumerator&lt;KeyValuePair&lt;KeyType,ValueType&gt;&gt;</w:t>
      </w:r>
    </w:p>
    <w:p w14:paraId="0AF9E6D1" w14:textId="77777777" w:rsidR="005E7D2C" w:rsidRPr="00D04CD0" w:rsidRDefault="005E7D2C" w:rsidP="005E7D2C">
      <w:pPr>
        <w:pStyle w:val="Code"/>
        <w:rPr>
          <w:highlight w:val="white"/>
        </w:rPr>
      </w:pPr>
      <w:r>
        <w:rPr>
          <w:highlight w:val="white"/>
        </w:rPr>
        <w:lastRenderedPageBreak/>
        <w:t xml:space="preserve">   </w:t>
      </w:r>
      <w:r w:rsidRPr="00D04CD0">
        <w:rPr>
          <w:highlight w:val="white"/>
        </w:rPr>
        <w:t xml:space="preserve"> IEnumerable&lt;KeyValuePair&lt;KeyType,ValueType&gt;&gt;.GetEnumerator() {</w:t>
      </w:r>
    </w:p>
    <w:p w14:paraId="3018919B"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3996AB32" w14:textId="77777777" w:rsidR="005E7D2C" w:rsidRPr="00D04CD0" w:rsidRDefault="005E7D2C" w:rsidP="005E7D2C">
      <w:pPr>
        <w:pStyle w:val="Code"/>
        <w:rPr>
          <w:highlight w:val="white"/>
        </w:rPr>
      </w:pPr>
      <w:r w:rsidRPr="00D04CD0">
        <w:rPr>
          <w:highlight w:val="white"/>
        </w:rPr>
        <w:t xml:space="preserve">    }</w:t>
      </w:r>
    </w:p>
    <w:p w14:paraId="6432665E" w14:textId="77777777" w:rsidR="005E7D2C" w:rsidRPr="00D04CD0" w:rsidRDefault="005E7D2C" w:rsidP="005E7D2C">
      <w:pPr>
        <w:pStyle w:val="Code"/>
        <w:rPr>
          <w:highlight w:val="white"/>
        </w:rPr>
      </w:pPr>
    </w:p>
    <w:p w14:paraId="7C8E0FBE" w14:textId="77777777" w:rsidR="005E7D2C" w:rsidRPr="00D04CD0" w:rsidRDefault="005E7D2C" w:rsidP="005E7D2C">
      <w:pPr>
        <w:pStyle w:val="Code"/>
        <w:rPr>
          <w:highlight w:val="white"/>
        </w:rPr>
      </w:pPr>
      <w:r w:rsidRPr="00D04CD0">
        <w:rPr>
          <w:highlight w:val="white"/>
        </w:rPr>
        <w:t xml:space="preserve">    public override int GetHashCode() {</w:t>
      </w:r>
    </w:p>
    <w:p w14:paraId="70FEE5EE" w14:textId="77777777" w:rsidR="005E7D2C" w:rsidRPr="00D04CD0" w:rsidRDefault="005E7D2C" w:rsidP="005E7D2C">
      <w:pPr>
        <w:pStyle w:val="Code"/>
        <w:rPr>
          <w:highlight w:val="white"/>
        </w:rPr>
      </w:pPr>
      <w:r w:rsidRPr="00D04CD0">
        <w:rPr>
          <w:highlight w:val="white"/>
        </w:rPr>
        <w:t xml:space="preserve">      return base.GetHashCode();</w:t>
      </w:r>
    </w:p>
    <w:p w14:paraId="7DC7C9AD" w14:textId="77777777" w:rsidR="005E7D2C" w:rsidRPr="00D04CD0" w:rsidRDefault="005E7D2C" w:rsidP="005E7D2C">
      <w:pPr>
        <w:pStyle w:val="Code"/>
        <w:rPr>
          <w:highlight w:val="white"/>
        </w:rPr>
      </w:pPr>
      <w:r w:rsidRPr="00D04CD0">
        <w:rPr>
          <w:highlight w:val="white"/>
        </w:rPr>
        <w:t xml:space="preserve">    }</w:t>
      </w:r>
    </w:p>
    <w:p w14:paraId="7490F98A" w14:textId="77777777" w:rsidR="005E7D2C" w:rsidRPr="00D04CD0" w:rsidRDefault="005E7D2C" w:rsidP="005E7D2C">
      <w:pPr>
        <w:pStyle w:val="Code"/>
        <w:rPr>
          <w:highlight w:val="white"/>
        </w:rPr>
      </w:pPr>
    </w:p>
    <w:p w14:paraId="78C22189" w14:textId="77777777" w:rsidR="005E7D2C" w:rsidRPr="00D04CD0" w:rsidRDefault="005E7D2C" w:rsidP="005E7D2C">
      <w:pPr>
        <w:pStyle w:val="Code"/>
        <w:rPr>
          <w:highlight w:val="white"/>
        </w:rPr>
      </w:pPr>
      <w:r w:rsidRPr="00D04CD0">
        <w:rPr>
          <w:highlight w:val="white"/>
        </w:rPr>
        <w:t xml:space="preserve">    public override bool Equals(object obj) {</w:t>
      </w:r>
    </w:p>
    <w:p w14:paraId="4A8D6F18" w14:textId="77777777" w:rsidR="005E7D2C" w:rsidRPr="00D04CD0" w:rsidRDefault="005E7D2C" w:rsidP="005E7D2C">
      <w:pPr>
        <w:pStyle w:val="Code"/>
        <w:rPr>
          <w:highlight w:val="white"/>
        </w:rPr>
      </w:pPr>
      <w:r w:rsidRPr="00D04CD0">
        <w:rPr>
          <w:highlight w:val="white"/>
        </w:rPr>
        <w:t xml:space="preserve">      if (obj is IEnumerable&lt;KeyValuePair&lt;KeyType,ValueType&gt;&gt;) {</w:t>
      </w:r>
    </w:p>
    <w:p w14:paraId="2EEBBBF8" w14:textId="77777777" w:rsidR="005E7D2C" w:rsidRPr="00D04CD0" w:rsidRDefault="005E7D2C" w:rsidP="005E7D2C">
      <w:pPr>
        <w:pStyle w:val="Code"/>
        <w:rPr>
          <w:highlight w:val="white"/>
        </w:rPr>
      </w:pPr>
      <w:r w:rsidRPr="00D04CD0">
        <w:rPr>
          <w:highlight w:val="white"/>
        </w:rPr>
        <w:t xml:space="preserve">        IEnumerable&lt;KeyValuePair&lt;KeyType,ValueType&gt;&gt; enumerable =</w:t>
      </w:r>
    </w:p>
    <w:p w14:paraId="2496E12D" w14:textId="77777777" w:rsidR="005E7D2C" w:rsidRPr="00D04CD0" w:rsidRDefault="005E7D2C" w:rsidP="005E7D2C">
      <w:pPr>
        <w:pStyle w:val="Code"/>
        <w:rPr>
          <w:highlight w:val="white"/>
        </w:rPr>
      </w:pPr>
      <w:r w:rsidRPr="00D04CD0">
        <w:rPr>
          <w:highlight w:val="white"/>
        </w:rPr>
        <w:t xml:space="preserve">          (IEnumerable&lt;KeyValuePair&lt;KeyType,ValueType&gt;&gt;) obj;</w:t>
      </w:r>
    </w:p>
    <w:p w14:paraId="4B494B25" w14:textId="77777777" w:rsidR="005E7D2C" w:rsidRPr="00D04CD0" w:rsidRDefault="005E7D2C" w:rsidP="005E7D2C">
      <w:pPr>
        <w:pStyle w:val="Code"/>
        <w:rPr>
          <w:highlight w:val="white"/>
        </w:rPr>
      </w:pPr>
      <w:r w:rsidRPr="00D04CD0">
        <w:rPr>
          <w:highlight w:val="white"/>
        </w:rPr>
        <w:t xml:space="preserve">        int count = 0;</w:t>
      </w:r>
    </w:p>
    <w:p w14:paraId="55D4B570" w14:textId="77777777" w:rsidR="005E7D2C" w:rsidRPr="00D04CD0" w:rsidRDefault="005E7D2C" w:rsidP="005E7D2C">
      <w:pPr>
        <w:pStyle w:val="Code"/>
        <w:rPr>
          <w:highlight w:val="white"/>
        </w:rPr>
      </w:pPr>
    </w:p>
    <w:p w14:paraId="5C417236" w14:textId="77777777" w:rsidR="005E7D2C" w:rsidRPr="00D04CD0" w:rsidRDefault="005E7D2C" w:rsidP="005E7D2C">
      <w:pPr>
        <w:pStyle w:val="Code"/>
        <w:rPr>
          <w:highlight w:val="white"/>
        </w:rPr>
      </w:pPr>
      <w:r w:rsidRPr="00D04CD0">
        <w:rPr>
          <w:highlight w:val="white"/>
        </w:rPr>
        <w:t xml:space="preserve">        foreach (KeyValuePair&lt;KeyType,ValueType&gt; pair in enumerable) {</w:t>
      </w:r>
    </w:p>
    <w:p w14:paraId="55C76A5E" w14:textId="77777777" w:rsidR="005E7D2C" w:rsidRPr="00D04CD0" w:rsidRDefault="005E7D2C" w:rsidP="005E7D2C">
      <w:pPr>
        <w:pStyle w:val="Code"/>
        <w:rPr>
          <w:highlight w:val="white"/>
        </w:rPr>
      </w:pPr>
      <w:r w:rsidRPr="00D04CD0">
        <w:rPr>
          <w:highlight w:val="white"/>
        </w:rPr>
        <w:t xml:space="preserve">          if (!m_list.Contains(pair)) {</w:t>
      </w:r>
    </w:p>
    <w:p w14:paraId="5E486F70" w14:textId="77777777" w:rsidR="005E7D2C" w:rsidRPr="00D04CD0" w:rsidRDefault="005E7D2C" w:rsidP="005E7D2C">
      <w:pPr>
        <w:pStyle w:val="Code"/>
        <w:rPr>
          <w:highlight w:val="white"/>
        </w:rPr>
      </w:pPr>
      <w:r w:rsidRPr="00D04CD0">
        <w:rPr>
          <w:highlight w:val="white"/>
        </w:rPr>
        <w:t xml:space="preserve">            return false;</w:t>
      </w:r>
    </w:p>
    <w:p w14:paraId="1BE80CFB" w14:textId="77777777" w:rsidR="005E7D2C" w:rsidRPr="00D04CD0" w:rsidRDefault="005E7D2C" w:rsidP="005E7D2C">
      <w:pPr>
        <w:pStyle w:val="Code"/>
        <w:rPr>
          <w:highlight w:val="white"/>
        </w:rPr>
      </w:pPr>
      <w:r w:rsidRPr="00D04CD0">
        <w:rPr>
          <w:highlight w:val="white"/>
        </w:rPr>
        <w:t xml:space="preserve">          }</w:t>
      </w:r>
    </w:p>
    <w:p w14:paraId="3046C53D" w14:textId="77777777" w:rsidR="005E7D2C" w:rsidRPr="00D04CD0" w:rsidRDefault="005E7D2C" w:rsidP="005E7D2C">
      <w:pPr>
        <w:pStyle w:val="Code"/>
        <w:rPr>
          <w:highlight w:val="white"/>
        </w:rPr>
      </w:pPr>
    </w:p>
    <w:p w14:paraId="260976A6" w14:textId="77777777" w:rsidR="005E7D2C" w:rsidRPr="00D04CD0" w:rsidRDefault="005E7D2C" w:rsidP="005E7D2C">
      <w:pPr>
        <w:pStyle w:val="Code"/>
        <w:rPr>
          <w:highlight w:val="white"/>
        </w:rPr>
      </w:pPr>
      <w:r w:rsidRPr="00D04CD0">
        <w:rPr>
          <w:highlight w:val="white"/>
        </w:rPr>
        <w:t xml:space="preserve">          ++count;</w:t>
      </w:r>
    </w:p>
    <w:p w14:paraId="54198EB4" w14:textId="77777777" w:rsidR="005E7D2C" w:rsidRPr="00D04CD0" w:rsidRDefault="005E7D2C" w:rsidP="005E7D2C">
      <w:pPr>
        <w:pStyle w:val="Code"/>
        <w:rPr>
          <w:highlight w:val="white"/>
        </w:rPr>
      </w:pPr>
      <w:r w:rsidRPr="00D04CD0">
        <w:rPr>
          <w:highlight w:val="white"/>
        </w:rPr>
        <w:t xml:space="preserve">        }</w:t>
      </w:r>
    </w:p>
    <w:p w14:paraId="73846568" w14:textId="77777777" w:rsidR="005E7D2C" w:rsidRPr="00D04CD0" w:rsidRDefault="005E7D2C" w:rsidP="005E7D2C">
      <w:pPr>
        <w:pStyle w:val="Code"/>
        <w:rPr>
          <w:highlight w:val="white"/>
        </w:rPr>
      </w:pPr>
    </w:p>
    <w:p w14:paraId="393334B4" w14:textId="77777777" w:rsidR="005E7D2C" w:rsidRPr="00D04CD0" w:rsidRDefault="005E7D2C" w:rsidP="005E7D2C">
      <w:pPr>
        <w:pStyle w:val="Code"/>
        <w:rPr>
          <w:highlight w:val="white"/>
        </w:rPr>
      </w:pPr>
      <w:r w:rsidRPr="00D04CD0">
        <w:rPr>
          <w:highlight w:val="white"/>
        </w:rPr>
        <w:t xml:space="preserve">        return (count == m_list.Count);</w:t>
      </w:r>
    </w:p>
    <w:p w14:paraId="7C79A2D9" w14:textId="77777777" w:rsidR="005E7D2C" w:rsidRPr="00D04CD0" w:rsidRDefault="005E7D2C" w:rsidP="005E7D2C">
      <w:pPr>
        <w:pStyle w:val="Code"/>
        <w:rPr>
          <w:highlight w:val="white"/>
        </w:rPr>
      </w:pPr>
      <w:r w:rsidRPr="00D04CD0">
        <w:rPr>
          <w:highlight w:val="white"/>
        </w:rPr>
        <w:t xml:space="preserve">      }</w:t>
      </w:r>
    </w:p>
    <w:p w14:paraId="61694748" w14:textId="77777777" w:rsidR="005E7D2C" w:rsidRPr="00D04CD0" w:rsidRDefault="005E7D2C" w:rsidP="005E7D2C">
      <w:pPr>
        <w:pStyle w:val="Code"/>
        <w:rPr>
          <w:highlight w:val="white"/>
        </w:rPr>
      </w:pPr>
    </w:p>
    <w:p w14:paraId="1EE07717" w14:textId="77777777" w:rsidR="005E7D2C" w:rsidRPr="00D04CD0" w:rsidRDefault="005E7D2C" w:rsidP="005E7D2C">
      <w:pPr>
        <w:pStyle w:val="Code"/>
        <w:rPr>
          <w:highlight w:val="white"/>
        </w:rPr>
      </w:pPr>
      <w:r w:rsidRPr="00D04CD0">
        <w:rPr>
          <w:highlight w:val="white"/>
        </w:rPr>
        <w:t xml:space="preserve">      return false;</w:t>
      </w:r>
    </w:p>
    <w:p w14:paraId="24457058" w14:textId="77777777" w:rsidR="005E7D2C" w:rsidRPr="00D04CD0" w:rsidRDefault="005E7D2C" w:rsidP="005E7D2C">
      <w:pPr>
        <w:pStyle w:val="Code"/>
        <w:rPr>
          <w:highlight w:val="white"/>
        </w:rPr>
      </w:pPr>
      <w:r w:rsidRPr="00D04CD0">
        <w:rPr>
          <w:highlight w:val="white"/>
        </w:rPr>
        <w:t xml:space="preserve">    }</w:t>
      </w:r>
    </w:p>
    <w:p w14:paraId="16F3A248" w14:textId="77777777" w:rsidR="005E7D2C" w:rsidRPr="00D04CD0" w:rsidRDefault="005E7D2C" w:rsidP="005E7D2C">
      <w:pPr>
        <w:pStyle w:val="Code"/>
        <w:rPr>
          <w:highlight w:val="white"/>
        </w:rPr>
      </w:pPr>
      <w:r w:rsidRPr="00D04CD0">
        <w:rPr>
          <w:highlight w:val="white"/>
        </w:rPr>
        <w:t xml:space="preserve">  }</w:t>
      </w:r>
    </w:p>
    <w:p w14:paraId="1BA5747B" w14:textId="77777777" w:rsidR="005E7D2C" w:rsidRPr="00D04CD0" w:rsidRDefault="005E7D2C" w:rsidP="005E7D2C">
      <w:pPr>
        <w:pStyle w:val="Code"/>
      </w:pPr>
      <w:r w:rsidRPr="00D04CD0">
        <w:rPr>
          <w:highlight w:val="white"/>
        </w:rPr>
        <w:t>}</w:t>
      </w:r>
    </w:p>
    <w:p w14:paraId="357261BC" w14:textId="77777777" w:rsidR="005E7D2C" w:rsidRDefault="005E7D2C" w:rsidP="005E7D2C">
      <w:pPr>
        <w:pStyle w:val="CodeHeader"/>
        <w:rPr>
          <w:lang w:val="sv-SE"/>
        </w:rPr>
      </w:pPr>
      <w:proofErr w:type="spellStart"/>
      <w:r>
        <w:rPr>
          <w:highlight w:val="white"/>
          <w:lang w:val="sv-SE"/>
        </w:rPr>
        <w:t>ListMapEnumerator</w:t>
      </w:r>
      <w:r>
        <w:rPr>
          <w:lang w:val="sv-SE"/>
        </w:rPr>
        <w:t>.cs</w:t>
      </w:r>
      <w:proofErr w:type="spellEnd"/>
    </w:p>
    <w:p w14:paraId="001C34FB" w14:textId="77777777" w:rsidR="005E7D2C" w:rsidRPr="00FB5CFB" w:rsidRDefault="005E7D2C" w:rsidP="005E7D2C">
      <w:pPr>
        <w:pStyle w:val="Code"/>
        <w:rPr>
          <w:highlight w:val="white"/>
        </w:rPr>
      </w:pPr>
      <w:r w:rsidRPr="00FB5CFB">
        <w:rPr>
          <w:highlight w:val="white"/>
        </w:rPr>
        <w:t>using System;</w:t>
      </w:r>
    </w:p>
    <w:p w14:paraId="55291FD4" w14:textId="77777777" w:rsidR="005E7D2C" w:rsidRPr="00FB5CFB" w:rsidRDefault="005E7D2C" w:rsidP="005E7D2C">
      <w:pPr>
        <w:pStyle w:val="Code"/>
        <w:rPr>
          <w:highlight w:val="white"/>
        </w:rPr>
      </w:pPr>
      <w:r w:rsidRPr="00FB5CFB">
        <w:rPr>
          <w:highlight w:val="white"/>
        </w:rPr>
        <w:t>using System.Collections;</w:t>
      </w:r>
    </w:p>
    <w:p w14:paraId="25B6ED06" w14:textId="77777777" w:rsidR="005E7D2C" w:rsidRPr="00FB5CFB" w:rsidRDefault="005E7D2C" w:rsidP="005E7D2C">
      <w:pPr>
        <w:pStyle w:val="Code"/>
        <w:rPr>
          <w:highlight w:val="white"/>
        </w:rPr>
      </w:pPr>
      <w:r w:rsidRPr="00FB5CFB">
        <w:rPr>
          <w:highlight w:val="white"/>
        </w:rPr>
        <w:t>using System.Collections.Generic;</w:t>
      </w:r>
    </w:p>
    <w:p w14:paraId="75AFBB58" w14:textId="77777777" w:rsidR="005E7D2C" w:rsidRPr="00FB5CFB" w:rsidRDefault="005E7D2C" w:rsidP="005E7D2C">
      <w:pPr>
        <w:pStyle w:val="Code"/>
        <w:rPr>
          <w:highlight w:val="white"/>
        </w:rPr>
      </w:pPr>
    </w:p>
    <w:p w14:paraId="71B319B3" w14:textId="77777777" w:rsidR="005E7D2C" w:rsidRPr="00FB5CFB" w:rsidRDefault="005E7D2C" w:rsidP="005E7D2C">
      <w:pPr>
        <w:pStyle w:val="Code"/>
        <w:rPr>
          <w:highlight w:val="white"/>
        </w:rPr>
      </w:pPr>
      <w:r w:rsidRPr="00FB5CFB">
        <w:rPr>
          <w:highlight w:val="white"/>
        </w:rPr>
        <w:t>namespace CCompiler {</w:t>
      </w:r>
    </w:p>
    <w:p w14:paraId="7EEDD63E" w14:textId="77777777" w:rsidR="005E7D2C" w:rsidRDefault="005E7D2C" w:rsidP="005E7D2C">
      <w:pPr>
        <w:pStyle w:val="Code"/>
        <w:rPr>
          <w:highlight w:val="white"/>
        </w:rPr>
      </w:pPr>
      <w:r w:rsidRPr="00FB5CFB">
        <w:rPr>
          <w:highlight w:val="white"/>
        </w:rPr>
        <w:t xml:space="preserve">  class ListMapEnumerator&lt;KeyType,ValueType&gt; :</w:t>
      </w:r>
    </w:p>
    <w:p w14:paraId="05411039"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 {</w:t>
      </w:r>
    </w:p>
    <w:p w14:paraId="2C180C63" w14:textId="77777777" w:rsidR="005E7D2C" w:rsidRPr="00FB5CFB" w:rsidRDefault="005E7D2C" w:rsidP="005E7D2C">
      <w:pPr>
        <w:pStyle w:val="Code"/>
        <w:rPr>
          <w:highlight w:val="white"/>
        </w:rPr>
      </w:pPr>
      <w:r w:rsidRPr="00FB5CFB">
        <w:rPr>
          <w:highlight w:val="white"/>
        </w:rPr>
        <w:t xml:space="preserve">    private int m_index = -1;</w:t>
      </w:r>
    </w:p>
    <w:p w14:paraId="319FF5DA" w14:textId="77777777" w:rsidR="005E7D2C" w:rsidRPr="00FB5CFB" w:rsidRDefault="005E7D2C" w:rsidP="005E7D2C">
      <w:pPr>
        <w:pStyle w:val="Code"/>
        <w:rPr>
          <w:highlight w:val="white"/>
        </w:rPr>
      </w:pPr>
      <w:r w:rsidRPr="00FB5CFB">
        <w:rPr>
          <w:highlight w:val="white"/>
        </w:rPr>
        <w:t xml:space="preserve">    private List&lt;KeyValuePair&lt;KeyType, ValueType&gt;&gt; m_list;</w:t>
      </w:r>
    </w:p>
    <w:p w14:paraId="60A77566" w14:textId="77777777" w:rsidR="005E7D2C" w:rsidRPr="00FB5CFB" w:rsidRDefault="005E7D2C" w:rsidP="005E7D2C">
      <w:pPr>
        <w:pStyle w:val="Code"/>
        <w:rPr>
          <w:highlight w:val="white"/>
        </w:rPr>
      </w:pPr>
    </w:p>
    <w:p w14:paraId="134FB5A8" w14:textId="77777777" w:rsidR="005E7D2C" w:rsidRPr="00FB5CFB" w:rsidRDefault="005E7D2C" w:rsidP="005E7D2C">
      <w:pPr>
        <w:pStyle w:val="Code"/>
        <w:rPr>
          <w:highlight w:val="white"/>
        </w:rPr>
      </w:pPr>
      <w:r w:rsidRPr="00FB5CFB">
        <w:rPr>
          <w:highlight w:val="white"/>
        </w:rPr>
        <w:t xml:space="preserve">    public ListMapEnumerator(List&lt;KeyValuePair&lt;KeyType,ValueType&gt;&gt; list) {</w:t>
      </w:r>
    </w:p>
    <w:p w14:paraId="73F89B36" w14:textId="77777777" w:rsidR="005E7D2C" w:rsidRPr="00FB5CFB" w:rsidRDefault="005E7D2C" w:rsidP="005E7D2C">
      <w:pPr>
        <w:pStyle w:val="Code"/>
        <w:rPr>
          <w:highlight w:val="white"/>
        </w:rPr>
      </w:pPr>
      <w:r w:rsidRPr="00FB5CFB">
        <w:rPr>
          <w:highlight w:val="white"/>
        </w:rPr>
        <w:t xml:space="preserve">      m_list = list;</w:t>
      </w:r>
    </w:p>
    <w:p w14:paraId="236754C4" w14:textId="77777777" w:rsidR="005E7D2C" w:rsidRPr="00FB5CFB" w:rsidRDefault="005E7D2C" w:rsidP="005E7D2C">
      <w:pPr>
        <w:pStyle w:val="Code"/>
        <w:rPr>
          <w:highlight w:val="white"/>
        </w:rPr>
      </w:pPr>
      <w:r w:rsidRPr="00FB5CFB">
        <w:rPr>
          <w:highlight w:val="white"/>
        </w:rPr>
        <w:t xml:space="preserve">    }</w:t>
      </w:r>
    </w:p>
    <w:p w14:paraId="4E2B9747" w14:textId="77777777" w:rsidR="005E7D2C" w:rsidRPr="00FB5CFB" w:rsidRDefault="005E7D2C" w:rsidP="005E7D2C">
      <w:pPr>
        <w:pStyle w:val="Code"/>
        <w:rPr>
          <w:highlight w:val="white"/>
        </w:rPr>
      </w:pPr>
    </w:p>
    <w:p w14:paraId="795761D8" w14:textId="77777777" w:rsidR="005E7D2C" w:rsidRPr="00FB5CFB" w:rsidRDefault="005E7D2C" w:rsidP="005E7D2C">
      <w:pPr>
        <w:pStyle w:val="Code"/>
        <w:rPr>
          <w:highlight w:val="white"/>
        </w:rPr>
      </w:pPr>
      <w:r w:rsidRPr="00FB5CFB">
        <w:rPr>
          <w:highlight w:val="white"/>
        </w:rPr>
        <w:t xml:space="preserve">    public bool MoveNext() {</w:t>
      </w:r>
    </w:p>
    <w:p w14:paraId="2851A09E" w14:textId="77777777" w:rsidR="005E7D2C" w:rsidRPr="00FB5CFB" w:rsidRDefault="005E7D2C" w:rsidP="005E7D2C">
      <w:pPr>
        <w:pStyle w:val="Code"/>
        <w:rPr>
          <w:highlight w:val="white"/>
        </w:rPr>
      </w:pPr>
      <w:r w:rsidRPr="00FB5CFB">
        <w:rPr>
          <w:highlight w:val="white"/>
        </w:rPr>
        <w:t xml:space="preserve">      ++m_index;</w:t>
      </w:r>
    </w:p>
    <w:p w14:paraId="5E8B9EB2" w14:textId="77777777" w:rsidR="005E7D2C" w:rsidRPr="00FB5CFB" w:rsidRDefault="005E7D2C" w:rsidP="005E7D2C">
      <w:pPr>
        <w:pStyle w:val="Code"/>
        <w:rPr>
          <w:highlight w:val="white"/>
        </w:rPr>
      </w:pPr>
      <w:r w:rsidRPr="00FB5CFB">
        <w:rPr>
          <w:highlight w:val="white"/>
        </w:rPr>
        <w:t xml:space="preserve">      return (m_index &lt; m_list.Count);</w:t>
      </w:r>
    </w:p>
    <w:p w14:paraId="2D53EF94" w14:textId="77777777" w:rsidR="005E7D2C" w:rsidRPr="00FB5CFB" w:rsidRDefault="005E7D2C" w:rsidP="005E7D2C">
      <w:pPr>
        <w:pStyle w:val="Code"/>
        <w:rPr>
          <w:highlight w:val="white"/>
        </w:rPr>
      </w:pPr>
      <w:r w:rsidRPr="00FB5CFB">
        <w:rPr>
          <w:highlight w:val="white"/>
        </w:rPr>
        <w:t xml:space="preserve">    }</w:t>
      </w:r>
    </w:p>
    <w:p w14:paraId="081ABD3D" w14:textId="77777777" w:rsidR="005E7D2C" w:rsidRPr="00FB5CFB" w:rsidRDefault="005E7D2C" w:rsidP="005E7D2C">
      <w:pPr>
        <w:pStyle w:val="Code"/>
        <w:rPr>
          <w:highlight w:val="white"/>
        </w:rPr>
      </w:pPr>
    </w:p>
    <w:p w14:paraId="04DA70AE" w14:textId="77777777" w:rsidR="005E7D2C" w:rsidRPr="00FB5CFB" w:rsidRDefault="005E7D2C" w:rsidP="005E7D2C">
      <w:pPr>
        <w:pStyle w:val="Code"/>
        <w:rPr>
          <w:highlight w:val="white"/>
        </w:rPr>
      </w:pPr>
      <w:r w:rsidRPr="00FB5CFB">
        <w:rPr>
          <w:highlight w:val="white"/>
        </w:rPr>
        <w:t xml:space="preserve">    public void Reset() {</w:t>
      </w:r>
    </w:p>
    <w:p w14:paraId="4B217A6F" w14:textId="77777777" w:rsidR="005E7D2C" w:rsidRPr="00FB5CFB" w:rsidRDefault="005E7D2C" w:rsidP="005E7D2C">
      <w:pPr>
        <w:pStyle w:val="Code"/>
        <w:rPr>
          <w:highlight w:val="white"/>
        </w:rPr>
      </w:pPr>
      <w:r w:rsidRPr="00FB5CFB">
        <w:rPr>
          <w:highlight w:val="white"/>
        </w:rPr>
        <w:t xml:space="preserve">      m_index = 0;</w:t>
      </w:r>
    </w:p>
    <w:p w14:paraId="5E62C924" w14:textId="77777777" w:rsidR="005E7D2C" w:rsidRPr="00FB5CFB" w:rsidRDefault="005E7D2C" w:rsidP="005E7D2C">
      <w:pPr>
        <w:pStyle w:val="Code"/>
        <w:rPr>
          <w:highlight w:val="white"/>
        </w:rPr>
      </w:pPr>
      <w:r w:rsidRPr="00FB5CFB">
        <w:rPr>
          <w:highlight w:val="white"/>
        </w:rPr>
        <w:t xml:space="preserve">    }</w:t>
      </w:r>
    </w:p>
    <w:p w14:paraId="0ECB5B99" w14:textId="77777777" w:rsidR="005E7D2C" w:rsidRPr="00FB5CFB" w:rsidRDefault="005E7D2C" w:rsidP="005E7D2C">
      <w:pPr>
        <w:pStyle w:val="Code"/>
        <w:rPr>
          <w:highlight w:val="white"/>
        </w:rPr>
      </w:pPr>
    </w:p>
    <w:p w14:paraId="2A85B72D" w14:textId="77777777" w:rsidR="005E7D2C" w:rsidRDefault="005E7D2C" w:rsidP="005E7D2C">
      <w:pPr>
        <w:pStyle w:val="Code"/>
        <w:rPr>
          <w:highlight w:val="white"/>
        </w:rPr>
      </w:pPr>
      <w:r w:rsidRPr="00FB5CFB">
        <w:rPr>
          <w:highlight w:val="white"/>
        </w:rPr>
        <w:t xml:space="preserve">    KeyValuePair&lt;KeyType,ValueType&gt;</w:t>
      </w:r>
    </w:p>
    <w:p w14:paraId="66D114D5"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IEnumerator&lt;KeyValuePair&lt;KeyType,ValueType&gt;&gt;.Current {</w:t>
      </w:r>
    </w:p>
    <w:p w14:paraId="7E192743" w14:textId="77777777" w:rsidR="005E7D2C" w:rsidRPr="00FB5CFB" w:rsidRDefault="005E7D2C" w:rsidP="005E7D2C">
      <w:pPr>
        <w:pStyle w:val="Code"/>
        <w:rPr>
          <w:highlight w:val="white"/>
        </w:rPr>
      </w:pPr>
      <w:r w:rsidRPr="00FB5CFB">
        <w:rPr>
          <w:highlight w:val="white"/>
        </w:rPr>
        <w:t xml:space="preserve">      get {</w:t>
      </w:r>
    </w:p>
    <w:p w14:paraId="26042728" w14:textId="77777777" w:rsidR="005E7D2C" w:rsidRPr="00FB5CFB" w:rsidRDefault="005E7D2C" w:rsidP="005E7D2C">
      <w:pPr>
        <w:pStyle w:val="Code"/>
        <w:rPr>
          <w:highlight w:val="white"/>
        </w:rPr>
      </w:pPr>
      <w:r w:rsidRPr="00FB5CFB">
        <w:rPr>
          <w:highlight w:val="white"/>
        </w:rPr>
        <w:lastRenderedPageBreak/>
        <w:t xml:space="preserve">        if (m_index &lt; m_list.Count) {</w:t>
      </w:r>
    </w:p>
    <w:p w14:paraId="085F0014" w14:textId="77777777" w:rsidR="005E7D2C" w:rsidRPr="00FB5CFB" w:rsidRDefault="005E7D2C" w:rsidP="005E7D2C">
      <w:pPr>
        <w:pStyle w:val="Code"/>
        <w:rPr>
          <w:highlight w:val="white"/>
        </w:rPr>
      </w:pPr>
      <w:r w:rsidRPr="00FB5CFB">
        <w:rPr>
          <w:highlight w:val="white"/>
        </w:rPr>
        <w:t xml:space="preserve">          return m_list[m_index];</w:t>
      </w:r>
    </w:p>
    <w:p w14:paraId="3F92AAE0" w14:textId="77777777" w:rsidR="005E7D2C" w:rsidRPr="00FB5CFB" w:rsidRDefault="005E7D2C" w:rsidP="005E7D2C">
      <w:pPr>
        <w:pStyle w:val="Code"/>
        <w:rPr>
          <w:highlight w:val="white"/>
        </w:rPr>
      </w:pPr>
      <w:r w:rsidRPr="00FB5CFB">
        <w:rPr>
          <w:highlight w:val="white"/>
        </w:rPr>
        <w:t xml:space="preserve">        }</w:t>
      </w:r>
    </w:p>
    <w:p w14:paraId="78B22245" w14:textId="77777777" w:rsidR="005E7D2C" w:rsidRPr="00FB5CFB" w:rsidRDefault="005E7D2C" w:rsidP="005E7D2C">
      <w:pPr>
        <w:pStyle w:val="Code"/>
        <w:rPr>
          <w:highlight w:val="white"/>
        </w:rPr>
      </w:pPr>
      <w:r w:rsidRPr="00FB5CFB">
        <w:rPr>
          <w:highlight w:val="white"/>
        </w:rPr>
        <w:t xml:space="preserve">        else {</w:t>
      </w:r>
    </w:p>
    <w:p w14:paraId="64D9BB88" w14:textId="77777777" w:rsidR="005E7D2C" w:rsidRPr="00FB5CFB" w:rsidRDefault="005E7D2C" w:rsidP="005E7D2C">
      <w:pPr>
        <w:pStyle w:val="Code"/>
        <w:rPr>
          <w:highlight w:val="white"/>
        </w:rPr>
      </w:pPr>
      <w:r w:rsidRPr="00FB5CFB">
        <w:rPr>
          <w:highlight w:val="white"/>
        </w:rPr>
        <w:t xml:space="preserve">          throw (new InvalidOperationException());</w:t>
      </w:r>
    </w:p>
    <w:p w14:paraId="0FFC4406" w14:textId="77777777" w:rsidR="005E7D2C" w:rsidRPr="00FB5CFB" w:rsidRDefault="005E7D2C" w:rsidP="005E7D2C">
      <w:pPr>
        <w:pStyle w:val="Code"/>
        <w:rPr>
          <w:highlight w:val="white"/>
        </w:rPr>
      </w:pPr>
      <w:r w:rsidRPr="00FB5CFB">
        <w:rPr>
          <w:highlight w:val="white"/>
        </w:rPr>
        <w:t xml:space="preserve">        }</w:t>
      </w:r>
    </w:p>
    <w:p w14:paraId="5BCA5812" w14:textId="77777777" w:rsidR="005E7D2C" w:rsidRPr="00FB5CFB" w:rsidRDefault="005E7D2C" w:rsidP="005E7D2C">
      <w:pPr>
        <w:pStyle w:val="Code"/>
        <w:rPr>
          <w:highlight w:val="white"/>
        </w:rPr>
      </w:pPr>
      <w:r w:rsidRPr="00FB5CFB">
        <w:rPr>
          <w:highlight w:val="white"/>
        </w:rPr>
        <w:t xml:space="preserve">      }</w:t>
      </w:r>
    </w:p>
    <w:p w14:paraId="7CA185B9" w14:textId="77777777" w:rsidR="005E7D2C" w:rsidRPr="00FB5CFB" w:rsidRDefault="005E7D2C" w:rsidP="005E7D2C">
      <w:pPr>
        <w:pStyle w:val="Code"/>
        <w:rPr>
          <w:highlight w:val="white"/>
        </w:rPr>
      </w:pPr>
      <w:r w:rsidRPr="00FB5CFB">
        <w:rPr>
          <w:highlight w:val="white"/>
        </w:rPr>
        <w:t xml:space="preserve">    }</w:t>
      </w:r>
    </w:p>
    <w:p w14:paraId="5B940C95" w14:textId="77777777" w:rsidR="005E7D2C" w:rsidRPr="00FB5CFB" w:rsidRDefault="005E7D2C" w:rsidP="005E7D2C">
      <w:pPr>
        <w:pStyle w:val="Code"/>
        <w:rPr>
          <w:highlight w:val="white"/>
        </w:rPr>
      </w:pPr>
    </w:p>
    <w:p w14:paraId="59B38C11" w14:textId="77777777" w:rsidR="005E7D2C" w:rsidRPr="00FB5CFB" w:rsidRDefault="005E7D2C" w:rsidP="005E7D2C">
      <w:pPr>
        <w:pStyle w:val="Code"/>
        <w:rPr>
          <w:highlight w:val="white"/>
        </w:rPr>
      </w:pPr>
      <w:r w:rsidRPr="00FB5CFB">
        <w:rPr>
          <w:highlight w:val="white"/>
        </w:rPr>
        <w:t xml:space="preserve">    object IEnumerator.Current {</w:t>
      </w:r>
    </w:p>
    <w:p w14:paraId="58113D25" w14:textId="77777777" w:rsidR="005E7D2C" w:rsidRPr="00FB5CFB" w:rsidRDefault="005E7D2C" w:rsidP="005E7D2C">
      <w:pPr>
        <w:pStyle w:val="Code"/>
        <w:rPr>
          <w:highlight w:val="white"/>
        </w:rPr>
      </w:pPr>
      <w:r w:rsidRPr="00FB5CFB">
        <w:rPr>
          <w:highlight w:val="white"/>
        </w:rPr>
        <w:t xml:space="preserve">      get {</w:t>
      </w:r>
    </w:p>
    <w:p w14:paraId="28638D88" w14:textId="77777777" w:rsidR="005E7D2C" w:rsidRPr="00FB5CFB" w:rsidRDefault="005E7D2C" w:rsidP="005E7D2C">
      <w:pPr>
        <w:pStyle w:val="Code"/>
        <w:rPr>
          <w:highlight w:val="white"/>
        </w:rPr>
      </w:pPr>
      <w:r w:rsidRPr="00FB5CFB">
        <w:rPr>
          <w:highlight w:val="white"/>
        </w:rPr>
        <w:t xml:space="preserve">        if (m_index &lt; m_list.Count) {</w:t>
      </w:r>
    </w:p>
    <w:p w14:paraId="0E397320" w14:textId="77777777" w:rsidR="005E7D2C" w:rsidRPr="00FB5CFB" w:rsidRDefault="005E7D2C" w:rsidP="005E7D2C">
      <w:pPr>
        <w:pStyle w:val="Code"/>
        <w:rPr>
          <w:highlight w:val="white"/>
        </w:rPr>
      </w:pPr>
      <w:r w:rsidRPr="00FB5CFB">
        <w:rPr>
          <w:highlight w:val="white"/>
        </w:rPr>
        <w:t xml:space="preserve">          return m_list[m_index];</w:t>
      </w:r>
    </w:p>
    <w:p w14:paraId="4D02487F" w14:textId="77777777" w:rsidR="005E7D2C" w:rsidRPr="00FB5CFB" w:rsidRDefault="005E7D2C" w:rsidP="005E7D2C">
      <w:pPr>
        <w:pStyle w:val="Code"/>
        <w:rPr>
          <w:highlight w:val="white"/>
        </w:rPr>
      </w:pPr>
      <w:r w:rsidRPr="00FB5CFB">
        <w:rPr>
          <w:highlight w:val="white"/>
        </w:rPr>
        <w:t xml:space="preserve">        }</w:t>
      </w:r>
    </w:p>
    <w:p w14:paraId="6BA420FA" w14:textId="77777777" w:rsidR="005E7D2C" w:rsidRPr="00FB5CFB" w:rsidRDefault="005E7D2C" w:rsidP="005E7D2C">
      <w:pPr>
        <w:pStyle w:val="Code"/>
        <w:rPr>
          <w:highlight w:val="white"/>
        </w:rPr>
      </w:pPr>
      <w:r w:rsidRPr="00FB5CFB">
        <w:rPr>
          <w:highlight w:val="white"/>
        </w:rPr>
        <w:t xml:space="preserve">        else {</w:t>
      </w:r>
    </w:p>
    <w:p w14:paraId="129205CB" w14:textId="77777777" w:rsidR="005E7D2C" w:rsidRPr="00FB5CFB" w:rsidRDefault="005E7D2C" w:rsidP="005E7D2C">
      <w:pPr>
        <w:pStyle w:val="Code"/>
        <w:rPr>
          <w:highlight w:val="white"/>
        </w:rPr>
      </w:pPr>
      <w:r w:rsidRPr="00FB5CFB">
        <w:rPr>
          <w:highlight w:val="white"/>
        </w:rPr>
        <w:t xml:space="preserve">          throw (new InvalidOperationException());</w:t>
      </w:r>
    </w:p>
    <w:p w14:paraId="06F4F0AD" w14:textId="77777777" w:rsidR="005E7D2C" w:rsidRPr="00FB5CFB" w:rsidRDefault="005E7D2C" w:rsidP="005E7D2C">
      <w:pPr>
        <w:pStyle w:val="Code"/>
        <w:rPr>
          <w:highlight w:val="white"/>
        </w:rPr>
      </w:pPr>
      <w:r w:rsidRPr="00FB5CFB">
        <w:rPr>
          <w:highlight w:val="white"/>
        </w:rPr>
        <w:t xml:space="preserve">        }</w:t>
      </w:r>
    </w:p>
    <w:p w14:paraId="7DC1CB99" w14:textId="77777777" w:rsidR="005E7D2C" w:rsidRPr="00FB5CFB" w:rsidRDefault="005E7D2C" w:rsidP="005E7D2C">
      <w:pPr>
        <w:pStyle w:val="Code"/>
        <w:rPr>
          <w:highlight w:val="white"/>
        </w:rPr>
      </w:pPr>
      <w:r w:rsidRPr="00FB5CFB">
        <w:rPr>
          <w:highlight w:val="white"/>
        </w:rPr>
        <w:t xml:space="preserve">      }</w:t>
      </w:r>
    </w:p>
    <w:p w14:paraId="0EACB9FA" w14:textId="77777777" w:rsidR="005E7D2C" w:rsidRPr="00FB5CFB" w:rsidRDefault="005E7D2C" w:rsidP="005E7D2C">
      <w:pPr>
        <w:pStyle w:val="Code"/>
        <w:rPr>
          <w:highlight w:val="white"/>
        </w:rPr>
      </w:pPr>
      <w:r w:rsidRPr="00FB5CFB">
        <w:rPr>
          <w:highlight w:val="white"/>
        </w:rPr>
        <w:t xml:space="preserve">    }</w:t>
      </w:r>
    </w:p>
    <w:p w14:paraId="13675602" w14:textId="77777777" w:rsidR="005E7D2C" w:rsidRPr="00FB5CFB" w:rsidRDefault="005E7D2C" w:rsidP="005E7D2C">
      <w:pPr>
        <w:pStyle w:val="Code"/>
        <w:rPr>
          <w:highlight w:val="white"/>
        </w:rPr>
      </w:pPr>
    </w:p>
    <w:p w14:paraId="7E5B4850" w14:textId="77777777" w:rsidR="005E7D2C" w:rsidRPr="00FB5CFB" w:rsidRDefault="005E7D2C" w:rsidP="005E7D2C">
      <w:pPr>
        <w:pStyle w:val="Code"/>
        <w:rPr>
          <w:highlight w:val="white"/>
        </w:rPr>
      </w:pPr>
      <w:r w:rsidRPr="00FB5CFB">
        <w:rPr>
          <w:highlight w:val="white"/>
        </w:rPr>
        <w:t xml:space="preserve">    public void Dispose() {</w:t>
      </w:r>
    </w:p>
    <w:p w14:paraId="0EF2311B" w14:textId="77777777" w:rsidR="005E7D2C" w:rsidRPr="00FB5CFB" w:rsidRDefault="005E7D2C" w:rsidP="005E7D2C">
      <w:pPr>
        <w:pStyle w:val="Code"/>
        <w:rPr>
          <w:highlight w:val="white"/>
        </w:rPr>
      </w:pPr>
      <w:r w:rsidRPr="00FB5CFB">
        <w:rPr>
          <w:highlight w:val="white"/>
        </w:rPr>
        <w:t xml:space="preserve">      // Empty.</w:t>
      </w:r>
    </w:p>
    <w:p w14:paraId="7C529F03" w14:textId="77777777" w:rsidR="005E7D2C" w:rsidRPr="00FB5CFB" w:rsidRDefault="005E7D2C" w:rsidP="005E7D2C">
      <w:pPr>
        <w:pStyle w:val="Code"/>
        <w:rPr>
          <w:highlight w:val="white"/>
        </w:rPr>
      </w:pPr>
      <w:r w:rsidRPr="00FB5CFB">
        <w:rPr>
          <w:highlight w:val="white"/>
        </w:rPr>
        <w:t xml:space="preserve">    }</w:t>
      </w:r>
    </w:p>
    <w:p w14:paraId="08AB3DDD" w14:textId="77777777" w:rsidR="005E7D2C" w:rsidRPr="00FB5CFB" w:rsidRDefault="005E7D2C" w:rsidP="005E7D2C">
      <w:pPr>
        <w:pStyle w:val="Code"/>
        <w:rPr>
          <w:highlight w:val="white"/>
        </w:rPr>
      </w:pPr>
      <w:r w:rsidRPr="00FB5CFB">
        <w:rPr>
          <w:highlight w:val="white"/>
        </w:rPr>
        <w:t xml:space="preserve">  }</w:t>
      </w:r>
    </w:p>
    <w:p w14:paraId="061453B9" w14:textId="54DC878B" w:rsidR="005E7D2C" w:rsidRPr="00536BFB" w:rsidRDefault="005E7D2C" w:rsidP="005E7D2C">
      <w:pPr>
        <w:pStyle w:val="Code"/>
      </w:pPr>
      <w:r w:rsidRPr="00FB5CFB">
        <w:rPr>
          <w:highlight w:val="white"/>
        </w:rPr>
        <w:t>}</w:t>
      </w:r>
    </w:p>
    <w:p w14:paraId="0751B8AD" w14:textId="5FEF6DD2" w:rsidR="00281D34" w:rsidRPr="00EC76D5" w:rsidRDefault="00F66981" w:rsidP="00281D34">
      <w:pPr>
        <w:pStyle w:val="Rubrik1"/>
      </w:pPr>
      <w:r w:rsidRPr="00EC76D5">
        <w:lastRenderedPageBreak/>
        <w:t>A</w:t>
      </w:r>
      <w:r w:rsidR="00281D34" w:rsidRPr="00EC76D5">
        <w:t xml:space="preserve"> Crash Course in C</w:t>
      </w:r>
      <w:bookmarkEnd w:id="567"/>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3" w:name="_Toc320485572"/>
      <w:bookmarkStart w:id="584" w:name="_Toc323656681"/>
      <w:bookmarkStart w:id="585" w:name="_Toc324085419"/>
      <w:bookmarkStart w:id="586" w:name="_Toc383781071"/>
      <w:bookmarkStart w:id="587" w:name="_Toc49764475"/>
      <w:r w:rsidRPr="00EC76D5">
        <w:t>The Compiler and the Linker</w:t>
      </w:r>
      <w:bookmarkEnd w:id="583"/>
      <w:bookmarkEnd w:id="584"/>
      <w:bookmarkEnd w:id="585"/>
      <w:bookmarkEnd w:id="586"/>
      <w:bookmarkEnd w:id="58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903B85" w:rsidRPr="003F7CF1" w:rsidRDefault="00903B85"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903B85" w:rsidRPr="003F7CF1" w:rsidRDefault="00903B85"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903B85" w:rsidRPr="003F7CF1" w:rsidRDefault="00903B85"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903B85" w:rsidRPr="003F7CF1" w:rsidRDefault="00903B8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903B85" w:rsidRPr="003F7CF1" w:rsidRDefault="00903B85"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903B85" w:rsidRPr="003F7CF1" w:rsidRDefault="00903B85"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903B85" w:rsidRPr="003F7CF1" w:rsidRDefault="00903B85"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903B85" w:rsidRPr="003F7CF1" w:rsidRDefault="00903B85"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903B85" w:rsidRPr="003F7CF1" w:rsidRDefault="00903B8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79"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">
                <v:shape id="_x0000_s1180" type="#_x0000_t75" style="position:absolute;width:57384;height:33045;visibility:visible;mso-wrap-style:square">
                  <v:fill o:detectmouseclick="t"/>
                  <v:path o:connecttype="none"/>
                </v:shape>
                <v:rect id="Rectangle 206" o:spid="_x0000_s1181"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903B85" w:rsidRPr="003F7CF1" w:rsidRDefault="00903B85" w:rsidP="00E80032">
                        <w:pPr>
                          <w:pStyle w:val="SourceCodeBoxText"/>
                          <w:rPr>
                            <w:sz w:val="19"/>
                            <w:szCs w:val="19"/>
                            <w:lang w:val="en-US"/>
                          </w:rPr>
                        </w:pPr>
                        <w:r w:rsidRPr="003F7CF1">
                          <w:rPr>
                            <w:sz w:val="19"/>
                            <w:szCs w:val="19"/>
                            <w:lang w:val="en-US"/>
                          </w:rPr>
                          <w:t>Compiler</w:t>
                        </w:r>
                      </w:p>
                    </w:txbxContent>
                  </v:textbox>
                </v:rect>
                <v:shape id="Text Box 207" o:spid="_x0000_s1182"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903B85" w:rsidRPr="003F7CF1" w:rsidRDefault="00903B85"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83"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903B85" w:rsidRPr="003F7CF1" w:rsidRDefault="00903B85" w:rsidP="00E80032">
                        <w:pPr>
                          <w:pStyle w:val="SourceCodeBoxText"/>
                          <w:rPr>
                            <w:sz w:val="19"/>
                            <w:szCs w:val="19"/>
                            <w:lang w:val="en-US"/>
                          </w:rPr>
                        </w:pPr>
                        <w:r w:rsidRPr="003F7CF1">
                          <w:rPr>
                            <w:sz w:val="19"/>
                            <w:szCs w:val="19"/>
                            <w:lang w:val="en-US"/>
                          </w:rPr>
                          <w:t>Linker</w:t>
                        </w:r>
                      </w:p>
                    </w:txbxContent>
                  </v:textbox>
                </v:rect>
                <v:shape id="Text Box 209" o:spid="_x0000_s1184"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903B85" w:rsidRPr="003F7CF1" w:rsidRDefault="00903B8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85"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903B85" w:rsidRPr="003F7CF1" w:rsidRDefault="00903B85"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86"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903B85" w:rsidRPr="003F7CF1" w:rsidRDefault="00903B85" w:rsidP="00E80032">
                        <w:pPr>
                          <w:pStyle w:val="SourceCodeBoxHeader"/>
                          <w:rPr>
                            <w:sz w:val="19"/>
                            <w:szCs w:val="19"/>
                            <w:lang w:val="sv-SE"/>
                          </w:rPr>
                        </w:pPr>
                        <w:r w:rsidRPr="003F7CF1">
                          <w:rPr>
                            <w:sz w:val="19"/>
                            <w:szCs w:val="19"/>
                            <w:lang w:val="sv-SE"/>
                          </w:rPr>
                          <w:t>Routine.obj</w:t>
                        </w:r>
                      </w:p>
                    </w:txbxContent>
                  </v:textbox>
                </v:shape>
                <v:rect id="Rectangle 212" o:spid="_x0000_s1187"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903B85" w:rsidRPr="003F7CF1" w:rsidRDefault="00903B85" w:rsidP="00E80032">
                        <w:pPr>
                          <w:pStyle w:val="SourceCodeBoxText"/>
                          <w:rPr>
                            <w:sz w:val="19"/>
                            <w:szCs w:val="19"/>
                            <w:lang w:val="en-US"/>
                          </w:rPr>
                        </w:pPr>
                        <w:r w:rsidRPr="003F7CF1">
                          <w:rPr>
                            <w:sz w:val="19"/>
                            <w:szCs w:val="19"/>
                            <w:lang w:val="en-US"/>
                          </w:rPr>
                          <w:t>Compiler</w:t>
                        </w:r>
                      </w:p>
                    </w:txbxContent>
                  </v:textbox>
                </v:rect>
                <v:shape id="Text Box 213" o:spid="_x0000_s1188"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903B85" w:rsidRPr="003F7CF1" w:rsidRDefault="00903B85" w:rsidP="00E80032">
                        <w:pPr>
                          <w:pStyle w:val="SourceCodeBoxHeader"/>
                          <w:rPr>
                            <w:sz w:val="19"/>
                            <w:szCs w:val="19"/>
                            <w:lang w:val="sv-SE"/>
                          </w:rPr>
                        </w:pPr>
                        <w:r w:rsidRPr="003F7CF1">
                          <w:rPr>
                            <w:sz w:val="19"/>
                            <w:szCs w:val="19"/>
                            <w:lang w:val="sv-SE"/>
                          </w:rPr>
                          <w:t>Standard Library</w:t>
                        </w:r>
                      </w:p>
                    </w:txbxContent>
                  </v:textbox>
                </v:shape>
                <v:line id="Line 214" o:spid="_x0000_s1189"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90"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91"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92"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93"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94"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95"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96"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97"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903B85" w:rsidRPr="003F7CF1" w:rsidRDefault="00903B85"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88" w:name="_Toc320485573"/>
      <w:bookmarkStart w:id="589" w:name="_Toc323656682"/>
      <w:bookmarkStart w:id="590" w:name="_Toc324085420"/>
      <w:bookmarkStart w:id="591" w:name="_Toc383781072"/>
      <w:bookmarkStart w:id="592" w:name="_Toc49764476"/>
      <w:r w:rsidRPr="00EC76D5">
        <w:t>The Hello-World Program</w:t>
      </w:r>
      <w:bookmarkEnd w:id="588"/>
      <w:bookmarkEnd w:id="589"/>
      <w:bookmarkEnd w:id="590"/>
      <w:bookmarkEnd w:id="591"/>
      <w:bookmarkEnd w:id="59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3" w:name="_Toc320485574"/>
      <w:bookmarkStart w:id="594" w:name="_Toc323656683"/>
      <w:bookmarkStart w:id="595" w:name="_Toc324085421"/>
      <w:bookmarkStart w:id="596" w:name="_Toc383781073"/>
      <w:bookmarkStart w:id="597" w:name="_Toc49764477"/>
      <w:r w:rsidRPr="00EC76D5">
        <w:t>Comments</w:t>
      </w:r>
      <w:bookmarkEnd w:id="593"/>
      <w:bookmarkEnd w:id="594"/>
      <w:bookmarkEnd w:id="595"/>
      <w:bookmarkEnd w:id="596"/>
      <w:bookmarkEnd w:id="59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27292253"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6F26B2">
        <w:t>21.10</w:t>
      </w:r>
      <w:r w:rsidRPr="00EC76D5">
        <w:fldChar w:fldCharType="end"/>
      </w:r>
      <w:r w:rsidRPr="00EC76D5">
        <w:t>) for details.</w:t>
      </w:r>
    </w:p>
    <w:p w14:paraId="3920A6C7" w14:textId="77777777" w:rsidR="00E80032" w:rsidRPr="00EC76D5" w:rsidRDefault="00E80032" w:rsidP="00E80032">
      <w:pPr>
        <w:pStyle w:val="Code"/>
      </w:pPr>
      <w:bookmarkStart w:id="59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2"/>
      </w:pPr>
      <w:bookmarkStart w:id="599" w:name="_Toc323656684"/>
      <w:bookmarkStart w:id="600" w:name="_Toc324085422"/>
      <w:bookmarkStart w:id="601" w:name="_Toc383781074"/>
      <w:bookmarkStart w:id="602" w:name="_Toc49764478"/>
      <w:r w:rsidRPr="00EC76D5">
        <w:t>Types and Variables</w:t>
      </w:r>
      <w:bookmarkEnd w:id="598"/>
      <w:bookmarkEnd w:id="599"/>
      <w:bookmarkEnd w:id="600"/>
      <w:bookmarkEnd w:id="601"/>
      <w:bookmarkEnd w:id="60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3" w:name="_Toc320485576"/>
      <w:bookmarkStart w:id="604" w:name="_Toc323656685"/>
      <w:bookmarkStart w:id="605" w:name="_Toc324085423"/>
      <w:bookmarkStart w:id="606" w:name="_Toc383781075"/>
      <w:bookmarkStart w:id="607" w:name="_Ref383781525"/>
      <w:bookmarkStart w:id="608" w:name="_Toc49764479"/>
      <w:r w:rsidRPr="00EC76D5">
        <w:t>Simple Types</w:t>
      </w:r>
      <w:bookmarkEnd w:id="603"/>
      <w:bookmarkEnd w:id="604"/>
      <w:bookmarkEnd w:id="605"/>
      <w:bookmarkEnd w:id="606"/>
      <w:bookmarkEnd w:id="607"/>
      <w:bookmarkEnd w:id="60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9" w:name="_Toc320485577"/>
      <w:bookmarkStart w:id="610" w:name="_Toc323656686"/>
      <w:bookmarkStart w:id="611" w:name="_Toc324085424"/>
      <w:bookmarkStart w:id="612" w:name="_Toc383781076"/>
      <w:bookmarkStart w:id="613" w:name="_Toc49764480"/>
      <w:r w:rsidRPr="00EC76D5">
        <w:t>Variables</w:t>
      </w:r>
      <w:bookmarkEnd w:id="609"/>
      <w:bookmarkEnd w:id="610"/>
      <w:bookmarkEnd w:id="611"/>
      <w:bookmarkEnd w:id="612"/>
      <w:bookmarkEnd w:id="61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903B85" w:rsidRPr="003F7CF1" w:rsidRDefault="00903B8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903B85" w:rsidRPr="003F7CF1" w:rsidRDefault="00903B85"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903B85" w:rsidRPr="003F7CF1" w:rsidRDefault="00903B85"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903B85" w:rsidRPr="003F7CF1" w:rsidRDefault="00903B85"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903B85" w:rsidRPr="003F7CF1" w:rsidRDefault="00903B85"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903B85" w:rsidRPr="003F7CF1" w:rsidRDefault="00903B85"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903B85" w:rsidRPr="003F7CF1" w:rsidRDefault="00903B85"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903B85" w:rsidRPr="003F7CF1" w:rsidRDefault="00903B8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98"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GL9BOH4DAABsFgAADgAAAAAAAAAAAAAAAAAuAgAAZHJzL2Uyb0Rv&#10;Yy54bWxQSwECLQAUAAYACAAAACEATTnc8NwAAAAFAQAADwAAAAAAAAAAAAAAAADYBQAAZHJzL2Rv&#10;d25yZXYueG1sUEsFBgAAAAAEAAQA8wAAAOEGAAAAAA==&#10;">
                <v:shape id="_x0000_s1199" type="#_x0000_t75" style="position:absolute;width:38779;height:9017;visibility:visible;mso-wrap-style:square">
                  <v:fill o:detectmouseclick="t"/>
                  <v:path o:connecttype="none"/>
                </v:shape>
                <v:rect id="Rectangle 283" o:spid="_x0000_s120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903B85" w:rsidRPr="003F7CF1" w:rsidRDefault="00903B85" w:rsidP="00E80032">
                        <w:pPr>
                          <w:pStyle w:val="SourceCodeBoxText"/>
                          <w:rPr>
                            <w:sz w:val="19"/>
                            <w:szCs w:val="19"/>
                          </w:rPr>
                        </w:pPr>
                        <w:r w:rsidRPr="003F7CF1">
                          <w:rPr>
                            <w:sz w:val="19"/>
                            <w:szCs w:val="19"/>
                          </w:rPr>
                          <w:t>123</w:t>
                        </w:r>
                      </w:p>
                    </w:txbxContent>
                  </v:textbox>
                </v:rect>
                <v:shape id="Text Box 284" o:spid="_x0000_s120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903B85" w:rsidRPr="003F7CF1" w:rsidRDefault="00903B85" w:rsidP="00E80032">
                        <w:pPr>
                          <w:pStyle w:val="SourceCodeBoxHeader"/>
                          <w:rPr>
                            <w:sz w:val="19"/>
                            <w:szCs w:val="19"/>
                          </w:rPr>
                        </w:pPr>
                        <w:r w:rsidRPr="003F7CF1">
                          <w:rPr>
                            <w:sz w:val="19"/>
                            <w:szCs w:val="19"/>
                          </w:rPr>
                          <w:t>i</w:t>
                        </w:r>
                      </w:p>
                    </w:txbxContent>
                  </v:textbox>
                </v:shape>
                <v:rect id="Rectangle 285" o:spid="_x0000_s1202"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903B85" w:rsidRPr="003F7CF1" w:rsidRDefault="00903B85" w:rsidP="00E80032">
                        <w:pPr>
                          <w:pStyle w:val="SourceCodeBoxText"/>
                          <w:rPr>
                            <w:sz w:val="19"/>
                            <w:szCs w:val="19"/>
                          </w:rPr>
                        </w:pPr>
                        <w:r w:rsidRPr="003F7CF1">
                          <w:rPr>
                            <w:sz w:val="19"/>
                            <w:szCs w:val="19"/>
                          </w:rPr>
                          <w:t>?</w:t>
                        </w:r>
                      </w:p>
                    </w:txbxContent>
                  </v:textbox>
                </v:rect>
                <v:shape id="Text Box 286" o:spid="_x0000_s1203"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903B85" w:rsidRPr="003F7CF1" w:rsidRDefault="00903B85" w:rsidP="00E80032">
                        <w:pPr>
                          <w:pStyle w:val="SourceCodeBoxHeader"/>
                          <w:rPr>
                            <w:sz w:val="19"/>
                            <w:szCs w:val="19"/>
                            <w:lang w:val="sv-SE"/>
                          </w:rPr>
                        </w:pPr>
                        <w:r w:rsidRPr="003F7CF1">
                          <w:rPr>
                            <w:sz w:val="19"/>
                            <w:szCs w:val="19"/>
                            <w:lang w:val="sv-SE"/>
                          </w:rPr>
                          <w:t>j</w:t>
                        </w:r>
                      </w:p>
                    </w:txbxContent>
                  </v:textbox>
                </v:shape>
                <v:rect id="Rectangle 287" o:spid="_x0000_s1204"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903B85" w:rsidRPr="003F7CF1" w:rsidRDefault="00903B85" w:rsidP="00E80032">
                        <w:pPr>
                          <w:pStyle w:val="SourceCodeBoxText"/>
                          <w:rPr>
                            <w:sz w:val="19"/>
                            <w:szCs w:val="19"/>
                          </w:rPr>
                        </w:pPr>
                        <w:r w:rsidRPr="003F7CF1">
                          <w:rPr>
                            <w:sz w:val="19"/>
                            <w:szCs w:val="19"/>
                          </w:rPr>
                          <w:t>3.14</w:t>
                        </w:r>
                      </w:p>
                    </w:txbxContent>
                  </v:textbox>
                </v:rect>
                <v:shape id="Text Box 288" o:spid="_x0000_s1205"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903B85" w:rsidRPr="003F7CF1" w:rsidRDefault="00903B85" w:rsidP="00E80032">
                        <w:pPr>
                          <w:pStyle w:val="SourceCodeBoxHeader"/>
                          <w:rPr>
                            <w:sz w:val="19"/>
                            <w:szCs w:val="19"/>
                            <w:lang w:val="sv-SE"/>
                          </w:rPr>
                        </w:pPr>
                        <w:r w:rsidRPr="003F7CF1">
                          <w:rPr>
                            <w:sz w:val="19"/>
                            <w:szCs w:val="19"/>
                            <w:lang w:val="sv-SE"/>
                          </w:rPr>
                          <w:t>d</w:t>
                        </w:r>
                      </w:p>
                    </w:txbxContent>
                  </v:textbox>
                </v:shape>
                <v:rect id="Rectangle 289" o:spid="_x0000_s1206"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903B85" w:rsidRPr="003F7CF1" w:rsidRDefault="00903B85" w:rsidP="00E80032">
                        <w:pPr>
                          <w:pStyle w:val="SourceCodeBoxText"/>
                          <w:rPr>
                            <w:sz w:val="19"/>
                            <w:szCs w:val="19"/>
                          </w:rPr>
                        </w:pPr>
                        <w:r w:rsidRPr="003F7CF1">
                          <w:rPr>
                            <w:sz w:val="19"/>
                            <w:szCs w:val="19"/>
                          </w:rPr>
                          <w:t>'a'</w:t>
                        </w:r>
                      </w:p>
                    </w:txbxContent>
                  </v:textbox>
                </v:rect>
                <v:shape id="Text Box 290" o:spid="_x0000_s1207"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903B85" w:rsidRPr="003F7CF1" w:rsidRDefault="00903B85"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4" w:name="_Toc320485578"/>
      <w:bookmarkStart w:id="615" w:name="_Toc323656687"/>
      <w:bookmarkStart w:id="616" w:name="_Toc324085425"/>
      <w:bookmarkStart w:id="617" w:name="_Toc383781077"/>
      <w:bookmarkStart w:id="618" w:name="_Toc49764481"/>
      <w:bookmarkStart w:id="619" w:name="_Toc320485579"/>
      <w:r w:rsidRPr="00EC76D5">
        <w:t>Constants</w:t>
      </w:r>
      <w:bookmarkEnd w:id="614"/>
      <w:bookmarkEnd w:id="615"/>
      <w:bookmarkEnd w:id="616"/>
      <w:bookmarkEnd w:id="617"/>
      <w:bookmarkEnd w:id="61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0" w:name="_Toc323656688"/>
      <w:bookmarkStart w:id="621" w:name="_Toc324085426"/>
      <w:bookmarkStart w:id="622" w:name="_Toc383781078"/>
      <w:bookmarkStart w:id="623" w:name="_Toc49764482"/>
      <w:r w:rsidRPr="00EC76D5">
        <w:t>Output</w:t>
      </w:r>
      <w:bookmarkEnd w:id="619"/>
      <w:bookmarkEnd w:id="620"/>
      <w:bookmarkEnd w:id="621"/>
      <w:bookmarkEnd w:id="622"/>
      <w:bookmarkEnd w:id="623"/>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0485580"/>
      <w:bookmarkStart w:id="625" w:name="_Toc323656689"/>
      <w:bookmarkStart w:id="626" w:name="_Toc324085427"/>
      <w:bookmarkStart w:id="627" w:name="_Toc383781079"/>
      <w:bookmarkStart w:id="628" w:name="_Toc49764483"/>
      <w:r w:rsidRPr="00EC76D5">
        <w:t>Input</w:t>
      </w:r>
      <w:bookmarkEnd w:id="624"/>
      <w:bookmarkEnd w:id="625"/>
      <w:bookmarkEnd w:id="626"/>
      <w:bookmarkEnd w:id="627"/>
      <w:bookmarkEnd w:id="628"/>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2C0EE1F1"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6F26B2">
        <w:t>10.1.1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29"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3656690"/>
      <w:bookmarkStart w:id="632" w:name="_Toc324085428"/>
      <w:bookmarkStart w:id="633" w:name="_Toc383781080"/>
      <w:bookmarkStart w:id="634" w:name="_Toc49764484"/>
      <w:r w:rsidRPr="00EC76D5">
        <w:t>Enumerations</w:t>
      </w:r>
      <w:bookmarkEnd w:id="629"/>
      <w:bookmarkEnd w:id="631"/>
      <w:bookmarkEnd w:id="632"/>
      <w:bookmarkEnd w:id="633"/>
      <w:bookmarkEnd w:id="63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0485582"/>
      <w:bookmarkStart w:id="636" w:name="_Toc323656691"/>
      <w:bookmarkStart w:id="637" w:name="_Toc324085429"/>
      <w:bookmarkStart w:id="638" w:name="_Toc383781081"/>
      <w:bookmarkStart w:id="639" w:name="_Toc49764485"/>
      <w:r w:rsidRPr="00EC76D5">
        <w:t>Arrays</w:t>
      </w:r>
      <w:bookmarkEnd w:id="635"/>
      <w:bookmarkEnd w:id="636"/>
      <w:bookmarkEnd w:id="637"/>
      <w:bookmarkEnd w:id="638"/>
      <w:bookmarkEnd w:id="63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903B85" w:rsidRPr="003F7CF1" w:rsidRDefault="00903B85"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208"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B4kHRf5AQAA0gMAAA4AAAAAAAAAAAAAAAAALgIA&#10;AGRycy9lMm9Eb2MueG1sUEsBAi0AFAAGAAgAAAAhANtsmgHcAAAACAEAAA8AAAAAAAAAAAAAAAAA&#10;UwQAAGRycy9kb3ducmV2LnhtbFBLBQYAAAAABAAEAPMAAABcBQAAAAA=&#10;" filled="f" stroked="f">
                <v:textbox>
                  <w:txbxContent>
                    <w:p w14:paraId="69D593F5" w14:textId="77777777" w:rsidR="00903B85" w:rsidRPr="003F7CF1" w:rsidRDefault="00903B85"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903B85" w:rsidRPr="003F7CF1" w:rsidRDefault="00903B85"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903B85" w:rsidRPr="003F7CF1" w:rsidRDefault="00903B8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903B85" w:rsidRPr="003F7CF1" w:rsidRDefault="00903B8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903B85" w:rsidRPr="003F7CF1" w:rsidRDefault="00903B8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903B85" w:rsidRPr="003F7CF1" w:rsidRDefault="00903B85"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903B85" w:rsidRPr="003F7CF1" w:rsidRDefault="00903B85"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903B85" w:rsidRPr="003F7CF1" w:rsidRDefault="00903B85"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903B85" w:rsidRPr="003F7CF1" w:rsidRDefault="00903B85"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903B85" w:rsidRPr="003F7CF1" w:rsidRDefault="00903B85"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903B85" w:rsidRPr="003F7CF1" w:rsidRDefault="00903B85"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903B85" w:rsidRPr="003F7CF1" w:rsidRDefault="00903B8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903B85" w:rsidRPr="003F7CF1" w:rsidRDefault="00903B8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903B85" w:rsidRPr="003F7CF1" w:rsidRDefault="00903B8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903B85" w:rsidRPr="003F7CF1" w:rsidRDefault="00903B8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903B85" w:rsidRPr="003F7CF1" w:rsidRDefault="00903B85"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903B85" w:rsidRPr="003F7CF1" w:rsidRDefault="00903B8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903B85" w:rsidRPr="003F7CF1" w:rsidRDefault="00903B8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903B85" w:rsidRPr="003F7CF1" w:rsidRDefault="00903B8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903B85" w:rsidRPr="003F7CF1" w:rsidRDefault="00903B8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903B85" w:rsidRPr="003F7CF1" w:rsidRDefault="00903B8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903B85" w:rsidRPr="003F7CF1" w:rsidRDefault="00903B8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903B85" w:rsidRPr="003F7CF1" w:rsidRDefault="00903B8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903B85" w:rsidRPr="003F7CF1" w:rsidRDefault="00903B8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903B85" w:rsidRPr="003F7CF1" w:rsidRDefault="00903B85"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903B85" w:rsidRPr="003F7CF1" w:rsidRDefault="00903B8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903B85" w:rsidRPr="003F7CF1" w:rsidRDefault="00903B8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903B85" w:rsidRPr="003F7CF1" w:rsidRDefault="00903B8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209"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">
                <v:shape id="_x0000_s1210" type="#_x0000_t75" style="position:absolute;width:57384;height:9017;visibility:visible;mso-wrap-style:square">
                  <v:fill o:detectmouseclick="t"/>
                  <v:path o:connecttype="none"/>
                </v:shape>
                <v:rect id="Rectangle 160" o:spid="_x0000_s1211"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903B85" w:rsidRPr="003F7CF1" w:rsidRDefault="00903B85" w:rsidP="00E80032">
                        <w:pPr>
                          <w:pStyle w:val="SourceCodeBoxText"/>
                          <w:rPr>
                            <w:sz w:val="19"/>
                            <w:szCs w:val="19"/>
                          </w:rPr>
                        </w:pPr>
                        <w:r w:rsidRPr="003F7CF1">
                          <w:rPr>
                            <w:sz w:val="19"/>
                            <w:szCs w:val="19"/>
                          </w:rPr>
                          <w:t>11</w:t>
                        </w:r>
                      </w:p>
                    </w:txbxContent>
                  </v:textbox>
                </v:rect>
                <v:shape id="Text Box 161" o:spid="_x0000_s1212"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903B85" w:rsidRPr="003F7CF1" w:rsidRDefault="00903B85" w:rsidP="00E80032">
                        <w:pPr>
                          <w:pStyle w:val="SourceCodeBoxHeader"/>
                          <w:rPr>
                            <w:sz w:val="19"/>
                            <w:szCs w:val="19"/>
                            <w:lang w:val="sv-SE"/>
                          </w:rPr>
                        </w:pPr>
                        <w:r w:rsidRPr="003F7CF1">
                          <w:rPr>
                            <w:sz w:val="19"/>
                            <w:szCs w:val="19"/>
                            <w:lang w:val="sv-SE"/>
                          </w:rPr>
                          <w:t>a</w:t>
                        </w:r>
                      </w:p>
                    </w:txbxContent>
                  </v:textbox>
                </v:shape>
                <v:shape id="Text Box 162" o:spid="_x0000_s1213"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903B85" w:rsidRPr="003F7CF1" w:rsidRDefault="00903B85" w:rsidP="00E80032">
                        <w:pPr>
                          <w:pStyle w:val="SourceCodeBoxHeader"/>
                          <w:rPr>
                            <w:sz w:val="19"/>
                            <w:szCs w:val="19"/>
                            <w:lang w:val="sv-SE"/>
                          </w:rPr>
                        </w:pPr>
                        <w:r w:rsidRPr="003F7CF1">
                          <w:rPr>
                            <w:sz w:val="19"/>
                            <w:szCs w:val="19"/>
                            <w:lang w:val="sv-SE"/>
                          </w:rPr>
                          <w:t>b</w:t>
                        </w:r>
                      </w:p>
                    </w:txbxContent>
                  </v:textbox>
                </v:shape>
                <v:shape id="Text Box 163" o:spid="_x0000_s1214"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903B85" w:rsidRPr="003F7CF1" w:rsidRDefault="00903B85" w:rsidP="00E80032">
                        <w:pPr>
                          <w:pStyle w:val="SourceCodeBoxHeader"/>
                          <w:rPr>
                            <w:sz w:val="19"/>
                            <w:szCs w:val="19"/>
                            <w:lang w:val="sv-SE"/>
                          </w:rPr>
                        </w:pPr>
                        <w:r w:rsidRPr="003F7CF1">
                          <w:rPr>
                            <w:sz w:val="19"/>
                            <w:szCs w:val="19"/>
                            <w:lang w:val="sv-SE"/>
                          </w:rPr>
                          <w:t>c</w:t>
                        </w:r>
                      </w:p>
                    </w:txbxContent>
                  </v:textbox>
                </v:shape>
                <v:rect id="Rectangle 164" o:spid="_x0000_s1215"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903B85" w:rsidRPr="003F7CF1" w:rsidRDefault="00903B85" w:rsidP="00E80032">
                        <w:pPr>
                          <w:pStyle w:val="SourceCodeBoxText"/>
                          <w:rPr>
                            <w:sz w:val="19"/>
                            <w:szCs w:val="19"/>
                          </w:rPr>
                        </w:pPr>
                        <w:r w:rsidRPr="003F7CF1">
                          <w:rPr>
                            <w:sz w:val="19"/>
                            <w:szCs w:val="19"/>
                          </w:rPr>
                          <w:t>12</w:t>
                        </w:r>
                      </w:p>
                    </w:txbxContent>
                  </v:textbox>
                </v:rect>
                <v:rect id="Rectangle 165" o:spid="_x0000_s1216"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903B85" w:rsidRPr="003F7CF1" w:rsidRDefault="00903B85" w:rsidP="00E80032">
                        <w:pPr>
                          <w:pStyle w:val="SourceCodeBoxText"/>
                          <w:rPr>
                            <w:sz w:val="19"/>
                            <w:szCs w:val="19"/>
                          </w:rPr>
                        </w:pPr>
                        <w:r w:rsidRPr="003F7CF1">
                          <w:rPr>
                            <w:sz w:val="19"/>
                            <w:szCs w:val="19"/>
                          </w:rPr>
                          <w:t>13</w:t>
                        </w:r>
                      </w:p>
                    </w:txbxContent>
                  </v:textbox>
                </v:rect>
                <v:rect id="Rectangle 166" o:spid="_x0000_s1217"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903B85" w:rsidRPr="003F7CF1" w:rsidRDefault="00903B85" w:rsidP="00E80032">
                        <w:pPr>
                          <w:pStyle w:val="SourceCodeBoxText"/>
                          <w:rPr>
                            <w:sz w:val="19"/>
                            <w:szCs w:val="19"/>
                          </w:rPr>
                        </w:pPr>
                        <w:r w:rsidRPr="003F7CF1">
                          <w:rPr>
                            <w:sz w:val="19"/>
                            <w:szCs w:val="19"/>
                          </w:rPr>
                          <w:t>1.2</w:t>
                        </w:r>
                      </w:p>
                    </w:txbxContent>
                  </v:textbox>
                </v:rect>
                <v:rect id="Rectangle 167" o:spid="_x0000_s1218"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903B85" w:rsidRPr="003F7CF1" w:rsidRDefault="00903B85" w:rsidP="00E80032">
                        <w:pPr>
                          <w:pStyle w:val="SourceCodeBoxText"/>
                          <w:rPr>
                            <w:sz w:val="19"/>
                            <w:szCs w:val="19"/>
                          </w:rPr>
                        </w:pPr>
                        <w:r w:rsidRPr="003F7CF1">
                          <w:rPr>
                            <w:sz w:val="19"/>
                            <w:szCs w:val="19"/>
                          </w:rPr>
                          <w:t>3.4</w:t>
                        </w:r>
                      </w:p>
                    </w:txbxContent>
                  </v:textbox>
                </v:rect>
                <v:rect id="Rectangle 168" o:spid="_x0000_s1219"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903B85" w:rsidRPr="003F7CF1" w:rsidRDefault="00903B85" w:rsidP="00E80032">
                        <w:pPr>
                          <w:pStyle w:val="SourceCodeBoxText"/>
                          <w:rPr>
                            <w:sz w:val="19"/>
                            <w:szCs w:val="19"/>
                          </w:rPr>
                        </w:pPr>
                        <w:r w:rsidRPr="003F7CF1">
                          <w:rPr>
                            <w:sz w:val="19"/>
                            <w:szCs w:val="19"/>
                          </w:rPr>
                          <w:t>'a'</w:t>
                        </w:r>
                      </w:p>
                    </w:txbxContent>
                  </v:textbox>
                </v:rect>
                <v:rect id="Rectangle 169" o:spid="_x0000_s1220"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903B85" w:rsidRPr="003F7CF1" w:rsidRDefault="00903B85" w:rsidP="00E80032">
                        <w:pPr>
                          <w:pStyle w:val="SourceCodeBoxText"/>
                          <w:rPr>
                            <w:sz w:val="19"/>
                            <w:szCs w:val="19"/>
                          </w:rPr>
                        </w:pPr>
                        <w:r w:rsidRPr="003F7CF1">
                          <w:rPr>
                            <w:sz w:val="19"/>
                            <w:szCs w:val="19"/>
                          </w:rPr>
                          <w:t>'b'</w:t>
                        </w:r>
                      </w:p>
                    </w:txbxContent>
                  </v:textbox>
                </v:rect>
                <v:rect id="Rectangle 170" o:spid="_x0000_s1221"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903B85" w:rsidRPr="003F7CF1" w:rsidRDefault="00903B85" w:rsidP="00E80032">
                        <w:pPr>
                          <w:pStyle w:val="SourceCodeBoxText"/>
                          <w:rPr>
                            <w:sz w:val="19"/>
                            <w:szCs w:val="19"/>
                          </w:rPr>
                        </w:pPr>
                        <w:r w:rsidRPr="003F7CF1">
                          <w:rPr>
                            <w:sz w:val="19"/>
                            <w:szCs w:val="19"/>
                          </w:rPr>
                          <w:t>?</w:t>
                        </w:r>
                      </w:p>
                    </w:txbxContent>
                  </v:textbox>
                </v:rect>
                <v:rect id="Rectangle 171" o:spid="_x0000_s1222"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903B85" w:rsidRPr="003F7CF1" w:rsidRDefault="00903B85" w:rsidP="00E80032">
                        <w:pPr>
                          <w:pStyle w:val="SourceCodeBoxText"/>
                          <w:rPr>
                            <w:sz w:val="19"/>
                            <w:szCs w:val="19"/>
                          </w:rPr>
                        </w:pPr>
                        <w:r w:rsidRPr="003F7CF1">
                          <w:rPr>
                            <w:sz w:val="19"/>
                            <w:szCs w:val="19"/>
                          </w:rPr>
                          <w:t>?</w:t>
                        </w:r>
                      </w:p>
                    </w:txbxContent>
                  </v:textbox>
                </v:rect>
                <v:rect id="Rectangle 172" o:spid="_x0000_s1223"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903B85" w:rsidRPr="003F7CF1" w:rsidRDefault="00903B85" w:rsidP="00E80032">
                        <w:pPr>
                          <w:pStyle w:val="SourceCodeBoxText"/>
                          <w:rPr>
                            <w:sz w:val="19"/>
                            <w:szCs w:val="19"/>
                          </w:rPr>
                        </w:pPr>
                        <w:r w:rsidRPr="003F7CF1">
                          <w:rPr>
                            <w:sz w:val="19"/>
                            <w:szCs w:val="19"/>
                          </w:rPr>
                          <w:t>?</w:t>
                        </w:r>
                      </w:p>
                    </w:txbxContent>
                  </v:textbox>
                </v:rect>
                <v:rect id="Rectangle 173" o:spid="_x0000_s1224"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903B85" w:rsidRPr="003F7CF1" w:rsidRDefault="00903B85" w:rsidP="00E80032">
                        <w:pPr>
                          <w:pStyle w:val="SourceCodeBoxText"/>
                          <w:rPr>
                            <w:sz w:val="19"/>
                            <w:szCs w:val="19"/>
                          </w:rPr>
                        </w:pPr>
                        <w:r w:rsidRPr="003F7CF1">
                          <w:rPr>
                            <w:sz w:val="19"/>
                            <w:szCs w:val="19"/>
                          </w:rPr>
                          <w:t>?</w:t>
                        </w:r>
                      </w:p>
                    </w:txbxContent>
                  </v:textbox>
                </v:rect>
                <v:rect id="Rectangle 174" o:spid="_x0000_s1225"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903B85" w:rsidRPr="003F7CF1" w:rsidRDefault="00903B85" w:rsidP="00E80032">
                        <w:pPr>
                          <w:pStyle w:val="SourceCodeBoxText"/>
                          <w:rPr>
                            <w:sz w:val="19"/>
                            <w:szCs w:val="19"/>
                          </w:rPr>
                        </w:pPr>
                        <w:r w:rsidRPr="003F7CF1">
                          <w:rPr>
                            <w:sz w:val="19"/>
                            <w:szCs w:val="19"/>
                          </w:rPr>
                          <w:t>?</w:t>
                        </w:r>
                      </w:p>
                    </w:txbxContent>
                  </v:textbox>
                </v:rect>
                <v:shape id="Text Box 175" o:spid="_x0000_s1226"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903B85" w:rsidRPr="003F7CF1" w:rsidRDefault="00903B85" w:rsidP="00E80032">
                        <w:pPr>
                          <w:pStyle w:val="SourceCodeIndex"/>
                          <w:rPr>
                            <w:sz w:val="15"/>
                            <w:szCs w:val="15"/>
                          </w:rPr>
                        </w:pPr>
                        <w:r w:rsidRPr="003F7CF1">
                          <w:rPr>
                            <w:sz w:val="15"/>
                            <w:szCs w:val="15"/>
                          </w:rPr>
                          <w:t>0</w:t>
                        </w:r>
                      </w:p>
                    </w:txbxContent>
                  </v:textbox>
                </v:shape>
                <v:shape id="Text Box 176" o:spid="_x0000_s1227"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903B85" w:rsidRPr="003F7CF1" w:rsidRDefault="00903B85" w:rsidP="00E80032">
                        <w:pPr>
                          <w:pStyle w:val="SourceCodeIndex"/>
                          <w:rPr>
                            <w:sz w:val="15"/>
                            <w:szCs w:val="15"/>
                          </w:rPr>
                        </w:pPr>
                        <w:r w:rsidRPr="003F7CF1">
                          <w:rPr>
                            <w:sz w:val="15"/>
                            <w:szCs w:val="15"/>
                          </w:rPr>
                          <w:t>1</w:t>
                        </w:r>
                      </w:p>
                    </w:txbxContent>
                  </v:textbox>
                </v:shape>
                <v:shape id="Text Box 177" o:spid="_x0000_s1228"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903B85" w:rsidRPr="003F7CF1" w:rsidRDefault="00903B85" w:rsidP="00E80032">
                        <w:pPr>
                          <w:pStyle w:val="SourceCodeIndex"/>
                          <w:rPr>
                            <w:sz w:val="15"/>
                            <w:szCs w:val="15"/>
                          </w:rPr>
                        </w:pPr>
                        <w:r w:rsidRPr="003F7CF1">
                          <w:rPr>
                            <w:sz w:val="15"/>
                            <w:szCs w:val="15"/>
                          </w:rPr>
                          <w:t>2</w:t>
                        </w:r>
                      </w:p>
                    </w:txbxContent>
                  </v:textbox>
                </v:shape>
                <v:shape id="Text Box 178" o:spid="_x0000_s1229"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903B85" w:rsidRPr="003F7CF1" w:rsidRDefault="00903B85" w:rsidP="00E80032">
                        <w:pPr>
                          <w:pStyle w:val="SourceCodeIndex"/>
                          <w:rPr>
                            <w:sz w:val="15"/>
                            <w:szCs w:val="15"/>
                          </w:rPr>
                        </w:pPr>
                        <w:r w:rsidRPr="003F7CF1">
                          <w:rPr>
                            <w:sz w:val="15"/>
                            <w:szCs w:val="15"/>
                          </w:rPr>
                          <w:t>0</w:t>
                        </w:r>
                      </w:p>
                    </w:txbxContent>
                  </v:textbox>
                </v:shape>
                <v:shape id="Text Box 179" o:spid="_x0000_s1230"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903B85" w:rsidRPr="003F7CF1" w:rsidRDefault="00903B85" w:rsidP="00E80032">
                        <w:pPr>
                          <w:pStyle w:val="SourceCodeIndex"/>
                          <w:rPr>
                            <w:sz w:val="15"/>
                            <w:szCs w:val="15"/>
                          </w:rPr>
                        </w:pPr>
                        <w:r w:rsidRPr="003F7CF1">
                          <w:rPr>
                            <w:sz w:val="15"/>
                            <w:szCs w:val="15"/>
                          </w:rPr>
                          <w:t>1</w:t>
                        </w:r>
                      </w:p>
                    </w:txbxContent>
                  </v:textbox>
                </v:shape>
                <v:shape id="Text Box 180" o:spid="_x0000_s1231"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903B85" w:rsidRPr="003F7CF1" w:rsidRDefault="00903B85" w:rsidP="00E80032">
                        <w:pPr>
                          <w:pStyle w:val="SourceCodeIndex"/>
                          <w:rPr>
                            <w:sz w:val="15"/>
                            <w:szCs w:val="15"/>
                          </w:rPr>
                        </w:pPr>
                        <w:r w:rsidRPr="003F7CF1">
                          <w:rPr>
                            <w:sz w:val="15"/>
                            <w:szCs w:val="15"/>
                          </w:rPr>
                          <w:t>0</w:t>
                        </w:r>
                      </w:p>
                    </w:txbxContent>
                  </v:textbox>
                </v:shape>
                <v:shape id="Text Box 181" o:spid="_x0000_s1232"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903B85" w:rsidRPr="003F7CF1" w:rsidRDefault="00903B85" w:rsidP="00E80032">
                        <w:pPr>
                          <w:pStyle w:val="SourceCodeIndex"/>
                          <w:rPr>
                            <w:sz w:val="15"/>
                            <w:szCs w:val="15"/>
                          </w:rPr>
                        </w:pPr>
                        <w:r w:rsidRPr="003F7CF1">
                          <w:rPr>
                            <w:sz w:val="15"/>
                            <w:szCs w:val="15"/>
                          </w:rPr>
                          <w:t>1</w:t>
                        </w:r>
                      </w:p>
                    </w:txbxContent>
                  </v:textbox>
                </v:shape>
                <v:shape id="Text Box 182" o:spid="_x0000_s1233"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903B85" w:rsidRPr="003F7CF1" w:rsidRDefault="00903B85" w:rsidP="00E80032">
                        <w:pPr>
                          <w:pStyle w:val="SourceCodeIndex"/>
                          <w:rPr>
                            <w:sz w:val="15"/>
                            <w:szCs w:val="15"/>
                          </w:rPr>
                        </w:pPr>
                        <w:r w:rsidRPr="003F7CF1">
                          <w:rPr>
                            <w:sz w:val="15"/>
                            <w:szCs w:val="15"/>
                          </w:rPr>
                          <w:t>2</w:t>
                        </w:r>
                      </w:p>
                    </w:txbxContent>
                  </v:textbox>
                </v:shape>
                <v:shape id="Text Box 183" o:spid="_x0000_s1234"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903B85" w:rsidRPr="003F7CF1" w:rsidRDefault="00903B85" w:rsidP="00E80032">
                        <w:pPr>
                          <w:pStyle w:val="SourceCodeIndex"/>
                          <w:rPr>
                            <w:sz w:val="15"/>
                            <w:szCs w:val="15"/>
                          </w:rPr>
                        </w:pPr>
                        <w:r w:rsidRPr="003F7CF1">
                          <w:rPr>
                            <w:sz w:val="15"/>
                            <w:szCs w:val="15"/>
                          </w:rPr>
                          <w:t>3</w:t>
                        </w:r>
                      </w:p>
                    </w:txbxContent>
                  </v:textbox>
                </v:shape>
                <v:shape id="Text Box 184" o:spid="_x0000_s1235"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903B85" w:rsidRPr="003F7CF1" w:rsidRDefault="00903B85" w:rsidP="00E80032">
                        <w:pPr>
                          <w:pStyle w:val="SourceCodeIndex"/>
                          <w:rPr>
                            <w:sz w:val="15"/>
                            <w:szCs w:val="15"/>
                          </w:rPr>
                        </w:pPr>
                        <w:r w:rsidRPr="003F7CF1">
                          <w:rPr>
                            <w:sz w:val="15"/>
                            <w:szCs w:val="15"/>
                          </w:rPr>
                          <w:t>0</w:t>
                        </w:r>
                      </w:p>
                    </w:txbxContent>
                  </v:textbox>
                </v:shape>
                <v:shape id="Text Box 185" o:spid="_x0000_s1236"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903B85" w:rsidRPr="003F7CF1" w:rsidRDefault="00903B85" w:rsidP="00E80032">
                        <w:pPr>
                          <w:pStyle w:val="SourceCodeIndex"/>
                          <w:rPr>
                            <w:sz w:val="15"/>
                            <w:szCs w:val="15"/>
                          </w:rPr>
                        </w:pPr>
                        <w:r w:rsidRPr="003F7CF1">
                          <w:rPr>
                            <w:sz w:val="15"/>
                            <w:szCs w:val="15"/>
                          </w:rPr>
                          <w:t>1</w:t>
                        </w:r>
                      </w:p>
                    </w:txbxContent>
                  </v:textbox>
                </v:shape>
                <v:shape id="Text Box 186" o:spid="_x0000_s1237"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903B85" w:rsidRPr="003F7CF1" w:rsidRDefault="00903B85"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903B85" w:rsidRPr="003F7CF1" w:rsidRDefault="00903B85"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903B85" w:rsidRPr="003F7CF1" w:rsidRDefault="00903B85"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903B85" w:rsidRPr="003F7CF1" w:rsidRDefault="00903B85"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903B85" w:rsidRPr="003F7CF1" w:rsidRDefault="00903B85"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903B85" w:rsidRPr="003F7CF1" w:rsidRDefault="00903B85"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903B85" w:rsidRPr="003F7CF1" w:rsidRDefault="00903B85"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238"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">
                <v:shape id="_x0000_s1239" type="#_x0000_t75" style="position:absolute;width:57384;height:9017;visibility:visible;mso-wrap-style:square">
                  <v:fill o:detectmouseclick="t"/>
                  <v:path o:connecttype="none"/>
                </v:shape>
                <v:rect id="Rectangle 152" o:spid="_x0000_s124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903B85" w:rsidRPr="003F7CF1" w:rsidRDefault="00903B85" w:rsidP="00E80032">
                        <w:pPr>
                          <w:pStyle w:val="SourceCodeBoxText"/>
                          <w:rPr>
                            <w:sz w:val="19"/>
                            <w:szCs w:val="19"/>
                          </w:rPr>
                        </w:pPr>
                        <w:r w:rsidRPr="003F7CF1">
                          <w:rPr>
                            <w:sz w:val="19"/>
                            <w:szCs w:val="19"/>
                          </w:rPr>
                          <w:t>13</w:t>
                        </w:r>
                      </w:p>
                    </w:txbxContent>
                  </v:textbox>
                </v:rect>
                <v:shape id="Text Box 153" o:spid="_x0000_s124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903B85" w:rsidRPr="003F7CF1" w:rsidRDefault="00903B85" w:rsidP="00E80032">
                        <w:pPr>
                          <w:pStyle w:val="SourceCodeBoxHeader"/>
                          <w:rPr>
                            <w:sz w:val="19"/>
                            <w:szCs w:val="19"/>
                            <w:lang w:val="sv-SE"/>
                          </w:rPr>
                        </w:pPr>
                        <w:r w:rsidRPr="003F7CF1">
                          <w:rPr>
                            <w:sz w:val="19"/>
                            <w:szCs w:val="19"/>
                            <w:lang w:val="sv-SE"/>
                          </w:rPr>
                          <w:t>i</w:t>
                        </w:r>
                      </w:p>
                    </w:txbxContent>
                  </v:textbox>
                </v:shape>
                <v:rect id="Rectangle 154" o:spid="_x0000_s1242"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903B85" w:rsidRPr="003F7CF1" w:rsidRDefault="00903B85" w:rsidP="00E80032">
                        <w:pPr>
                          <w:pStyle w:val="SourceCodeBoxText"/>
                          <w:rPr>
                            <w:sz w:val="19"/>
                            <w:szCs w:val="19"/>
                          </w:rPr>
                        </w:pPr>
                        <w:r w:rsidRPr="003F7CF1">
                          <w:rPr>
                            <w:sz w:val="19"/>
                            <w:szCs w:val="19"/>
                          </w:rPr>
                          <w:t>1.2</w:t>
                        </w:r>
                      </w:p>
                    </w:txbxContent>
                  </v:textbox>
                </v:rect>
                <v:shape id="Text Box 155" o:spid="_x0000_s1243"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903B85" w:rsidRPr="003F7CF1" w:rsidRDefault="00903B85" w:rsidP="00E80032">
                        <w:pPr>
                          <w:pStyle w:val="SourceCodeBoxHeader"/>
                          <w:rPr>
                            <w:sz w:val="19"/>
                            <w:szCs w:val="19"/>
                            <w:lang w:val="sv-SE"/>
                          </w:rPr>
                        </w:pPr>
                        <w:r w:rsidRPr="003F7CF1">
                          <w:rPr>
                            <w:sz w:val="19"/>
                            <w:szCs w:val="19"/>
                            <w:lang w:val="sv-SE"/>
                          </w:rPr>
                          <w:t>x</w:t>
                        </w:r>
                      </w:p>
                    </w:txbxContent>
                  </v:textbox>
                </v:shape>
                <v:rect id="Rectangle 156" o:spid="_x0000_s1244"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903B85" w:rsidRPr="003F7CF1" w:rsidRDefault="00903B85" w:rsidP="00E80032">
                        <w:pPr>
                          <w:pStyle w:val="SourceCodeBoxText"/>
                          <w:rPr>
                            <w:sz w:val="19"/>
                            <w:szCs w:val="19"/>
                          </w:rPr>
                        </w:pPr>
                        <w:r w:rsidRPr="003F7CF1">
                          <w:rPr>
                            <w:sz w:val="19"/>
                            <w:szCs w:val="19"/>
                          </w:rPr>
                          <w:t>'b'</w:t>
                        </w:r>
                      </w:p>
                    </w:txbxContent>
                  </v:textbox>
                </v:rect>
                <v:shape id="Text Box 157" o:spid="_x0000_s1245"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903B85" w:rsidRPr="003F7CF1" w:rsidRDefault="00903B85"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0" w:name="_Toc320485583"/>
      <w:bookmarkStart w:id="641" w:name="_Toc323656692"/>
      <w:bookmarkStart w:id="642" w:name="_Toc324085430"/>
      <w:bookmarkStart w:id="643" w:name="_Toc383781082"/>
      <w:bookmarkStart w:id="644" w:name="_Toc49764486"/>
      <w:r w:rsidRPr="00EC76D5">
        <w:t>Characters and Strings</w:t>
      </w:r>
      <w:bookmarkEnd w:id="640"/>
      <w:bookmarkEnd w:id="641"/>
      <w:bookmarkEnd w:id="642"/>
      <w:bookmarkEnd w:id="643"/>
      <w:bookmarkEnd w:id="644"/>
    </w:p>
    <w:p w14:paraId="15688872" w14:textId="339A6F28"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6F26B2">
        <w:t>1.1.1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903B85" w:rsidRPr="003F7CF1" w:rsidRDefault="00903B85"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903B85" w:rsidRPr="003F7CF1" w:rsidRDefault="00903B8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903B85" w:rsidRPr="003F7CF1" w:rsidRDefault="00903B85"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903B85" w:rsidRPr="003F7CF1" w:rsidRDefault="00903B85"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24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">
                <v:shape id="_x0000_s1247" type="#_x0000_t75" style="position:absolute;width:57384;height:9017;visibility:visible;mso-wrap-style:square">
                  <v:fill o:detectmouseclick="t"/>
                  <v:path o:connecttype="none"/>
                </v:shape>
                <v:rect id="Rectangle 4" o:spid="_x0000_s124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903B85" w:rsidRPr="003F7CF1" w:rsidRDefault="00903B85" w:rsidP="00E80032">
                        <w:pPr>
                          <w:pStyle w:val="SourceCodeBoxText"/>
                          <w:rPr>
                            <w:sz w:val="19"/>
                            <w:szCs w:val="19"/>
                          </w:rPr>
                        </w:pPr>
                        <w:r w:rsidRPr="003F7CF1">
                          <w:rPr>
                            <w:sz w:val="19"/>
                            <w:szCs w:val="19"/>
                          </w:rPr>
                          <w:t>'a'</w:t>
                        </w:r>
                      </w:p>
                    </w:txbxContent>
                  </v:textbox>
                </v:rect>
                <v:shape id="Text Box 5" o:spid="_x0000_s1249"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903B85" w:rsidRPr="003F7CF1" w:rsidRDefault="00903B85" w:rsidP="00E80032">
                        <w:pPr>
                          <w:pStyle w:val="SourceCodeBoxHeader"/>
                          <w:rPr>
                            <w:sz w:val="19"/>
                            <w:szCs w:val="19"/>
                            <w:lang w:val="sv-SE"/>
                          </w:rPr>
                        </w:pPr>
                        <w:r w:rsidRPr="003F7CF1">
                          <w:rPr>
                            <w:sz w:val="19"/>
                            <w:szCs w:val="19"/>
                            <w:lang w:val="sv-SE"/>
                          </w:rPr>
                          <w:t>c</w:t>
                        </w:r>
                      </w:p>
                    </w:txbxContent>
                  </v:textbox>
                </v:shape>
                <v:rect id="Rectangle 6" o:spid="_x0000_s1250"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903B85" w:rsidRPr="003F7CF1" w:rsidRDefault="00903B85" w:rsidP="00E80032">
                        <w:pPr>
                          <w:pStyle w:val="SourceCodeBoxText"/>
                          <w:rPr>
                            <w:sz w:val="19"/>
                            <w:szCs w:val="19"/>
                          </w:rPr>
                        </w:pPr>
                        <w:r w:rsidRPr="003F7CF1">
                          <w:rPr>
                            <w:sz w:val="19"/>
                            <w:szCs w:val="19"/>
                          </w:rPr>
                          <w:t>"Hello, World!"</w:t>
                        </w:r>
                      </w:p>
                    </w:txbxContent>
                  </v:textbox>
                </v:rect>
                <v:shape id="Text Box 7" o:spid="_x0000_s1251"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903B85" w:rsidRPr="003F7CF1" w:rsidRDefault="00903B85"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5" w:name="_Toc323656693"/>
      <w:bookmarkStart w:id="646" w:name="_Toc324085431"/>
      <w:bookmarkStart w:id="647" w:name="_Toc383781083"/>
      <w:bookmarkStart w:id="648" w:name="_Toc49764487"/>
      <w:r w:rsidRPr="00EC76D5">
        <w:t>The ASCII Table</w:t>
      </w:r>
      <w:bookmarkEnd w:id="645"/>
      <w:bookmarkEnd w:id="646"/>
      <w:bookmarkEnd w:id="647"/>
      <w:bookmarkEnd w:id="648"/>
    </w:p>
    <w:p w14:paraId="3B8A786D" w14:textId="0B642587"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6F26B2">
        <w:rPr>
          <w:b/>
          <w:bCs/>
          <w:lang w:val="sv-SE"/>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0485584"/>
      <w:bookmarkStart w:id="650" w:name="_Toc323656694"/>
      <w:bookmarkStart w:id="651" w:name="_Toc324085432"/>
      <w:bookmarkStart w:id="652" w:name="_Ref383780778"/>
      <w:bookmarkStart w:id="653" w:name="_Toc383781084"/>
      <w:bookmarkStart w:id="654" w:name="_Toc49764488"/>
      <w:r w:rsidRPr="00EC76D5">
        <w:t>Pointers</w:t>
      </w:r>
      <w:bookmarkEnd w:id="649"/>
      <w:bookmarkEnd w:id="650"/>
      <w:bookmarkEnd w:id="651"/>
      <w:bookmarkEnd w:id="652"/>
      <w:bookmarkEnd w:id="653"/>
      <w:bookmarkEnd w:id="65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903B85" w:rsidRPr="003F7CF1" w:rsidRDefault="00903B85"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903B85" w:rsidRPr="003F7CF1" w:rsidRDefault="00903B85"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903B85" w:rsidRPr="003F7CF1" w:rsidRDefault="00903B85"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903B85" w:rsidRPr="003F7CF1" w:rsidRDefault="00903B85"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903B85" w:rsidRPr="003F7CF1" w:rsidRDefault="00903B85"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903B85" w:rsidRPr="003F7CF1" w:rsidRDefault="00903B85"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252"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">
                <v:shape id="_x0000_s1253" type="#_x0000_t75" style="position:absolute;width:57384;height:16230;visibility:visible;mso-wrap-style:square">
                  <v:fill o:detectmouseclick="t"/>
                  <v:path o:connecttype="none"/>
                </v:shape>
                <v:rect id="Rectangle 232" o:spid="_x0000_s1254"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903B85" w:rsidRPr="003F7CF1" w:rsidRDefault="00903B85" w:rsidP="00E80032">
                        <w:pPr>
                          <w:pStyle w:val="SourceCodeBoxText"/>
                          <w:rPr>
                            <w:sz w:val="19"/>
                            <w:szCs w:val="19"/>
                          </w:rPr>
                        </w:pPr>
                        <w:r w:rsidRPr="003F7CF1">
                          <w:rPr>
                            <w:sz w:val="19"/>
                            <w:szCs w:val="19"/>
                          </w:rPr>
                          <w:t>10000</w:t>
                        </w:r>
                      </w:p>
                    </w:txbxContent>
                  </v:textbox>
                </v:rect>
                <v:shape id="Text Box 233" o:spid="_x0000_s1255"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rect id="Rectangle 234" o:spid="_x0000_s1256"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903B85" w:rsidRPr="003F7CF1" w:rsidRDefault="00903B85" w:rsidP="00E80032">
                        <w:pPr>
                          <w:pStyle w:val="SourceCodeBoxText"/>
                          <w:rPr>
                            <w:sz w:val="19"/>
                            <w:szCs w:val="19"/>
                          </w:rPr>
                        </w:pPr>
                        <w:r>
                          <w:rPr>
                            <w:sz w:val="19"/>
                            <w:szCs w:val="19"/>
                          </w:rPr>
                          <w:t>123</w:t>
                        </w:r>
                      </w:p>
                    </w:txbxContent>
                  </v:textbox>
                </v:rect>
                <v:rect id="Rectangle 235" o:spid="_x0000_s1257"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903B85" w:rsidRPr="003F7CF1" w:rsidRDefault="00903B85" w:rsidP="00E80032">
                        <w:pPr>
                          <w:pStyle w:val="SourceCodeBoxText"/>
                          <w:rPr>
                            <w:sz w:val="19"/>
                            <w:szCs w:val="19"/>
                          </w:rPr>
                        </w:pPr>
                      </w:p>
                    </w:txbxContent>
                  </v:textbox>
                </v:rect>
                <v:rect id="Rectangle 236" o:spid="_x0000_s1258"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903B85" w:rsidRPr="003F7CF1" w:rsidRDefault="00903B85" w:rsidP="00E80032">
                        <w:pPr>
                          <w:pStyle w:val="SourceCodeBoxText"/>
                          <w:rPr>
                            <w:sz w:val="19"/>
                            <w:szCs w:val="19"/>
                          </w:rPr>
                        </w:pPr>
                      </w:p>
                    </w:txbxContent>
                  </v:textbox>
                </v:rect>
                <v:rect id="Rectangle 237" o:spid="_x0000_s1259"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903B85" w:rsidRPr="003F7CF1" w:rsidRDefault="00903B85" w:rsidP="00E80032">
                        <w:pPr>
                          <w:pStyle w:val="SourceCodeBoxText"/>
                          <w:rPr>
                            <w:sz w:val="19"/>
                            <w:szCs w:val="19"/>
                          </w:rPr>
                        </w:pPr>
                      </w:p>
                    </w:txbxContent>
                  </v:textbox>
                </v:rect>
                <v:rect id="Rectangle 238" o:spid="_x0000_s1260"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903B85" w:rsidRPr="003F7CF1" w:rsidRDefault="00903B85" w:rsidP="00E80032">
                        <w:pPr>
                          <w:pStyle w:val="SourceCodeBoxText"/>
                          <w:rPr>
                            <w:sz w:val="19"/>
                            <w:szCs w:val="19"/>
                          </w:rPr>
                        </w:pPr>
                        <w:r w:rsidRPr="003F7CF1">
                          <w:rPr>
                            <w:sz w:val="19"/>
                            <w:szCs w:val="19"/>
                          </w:rPr>
                          <w:t>10000</w:t>
                        </w:r>
                      </w:p>
                    </w:txbxContent>
                  </v:textbox>
                </v:rect>
                <v:rect id="Rectangle 239" o:spid="_x0000_s1261"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903B85" w:rsidRPr="003F7CF1" w:rsidRDefault="00903B85"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262"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903B85" w:rsidRPr="003F7CF1" w:rsidRDefault="00903B85"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263"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903B85" w:rsidRPr="003F7CF1" w:rsidRDefault="00903B85"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903B85" w:rsidRPr="003F7CF1" w:rsidRDefault="00903B85"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903B85" w:rsidRPr="003F7CF1" w:rsidRDefault="00903B85"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264"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">
                <v:shape id="_x0000_s1265" type="#_x0000_t75" style="position:absolute;width:57384;height:8115;visibility:visible;mso-wrap-style:square">
                  <v:fill o:detectmouseclick="t"/>
                  <v:path o:connecttype="none"/>
                </v:shape>
                <v:rect id="Rectangle 225" o:spid="_x0000_s1266"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903B85" w:rsidRPr="003F7CF1" w:rsidRDefault="00903B85" w:rsidP="00E80032">
                        <w:pPr>
                          <w:pStyle w:val="SourceCodeBoxText"/>
                          <w:rPr>
                            <w:sz w:val="19"/>
                            <w:szCs w:val="19"/>
                          </w:rPr>
                        </w:pPr>
                      </w:p>
                    </w:txbxContent>
                  </v:textbox>
                </v:rect>
                <v:shape id="Text Box 226" o:spid="_x0000_s1267"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rect id="Rectangle 227" o:spid="_x0000_s1268"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903B85" w:rsidRPr="003F7CF1" w:rsidRDefault="00903B85" w:rsidP="00E80032">
                        <w:pPr>
                          <w:pStyle w:val="SourceCodeBoxText"/>
                          <w:rPr>
                            <w:sz w:val="19"/>
                            <w:szCs w:val="19"/>
                          </w:rPr>
                        </w:pPr>
                        <w:r>
                          <w:rPr>
                            <w:sz w:val="19"/>
                            <w:szCs w:val="19"/>
                          </w:rPr>
                          <w:t>123</w:t>
                        </w:r>
                      </w:p>
                    </w:txbxContent>
                  </v:textbox>
                </v:rect>
                <v:line id="Line 228" o:spid="_x0000_s1269"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270"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903B85" w:rsidRPr="003F7CF1" w:rsidRDefault="00903B85"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5" w:name="_Toc320485585"/>
      <w:bookmarkStart w:id="656" w:name="_Toc323656695"/>
      <w:bookmarkStart w:id="657" w:name="_Toc324085433"/>
      <w:bookmarkStart w:id="658" w:name="_Toc383781085"/>
      <w:bookmarkStart w:id="659" w:name="_Toc49764489"/>
      <w:r w:rsidRPr="00EC76D5">
        <w:t>Pointers and Dynamic Memory</w:t>
      </w:r>
      <w:bookmarkEnd w:id="655"/>
      <w:bookmarkEnd w:id="656"/>
      <w:bookmarkEnd w:id="657"/>
      <w:bookmarkEnd w:id="658"/>
      <w:bookmarkEnd w:id="65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903B85" w:rsidRPr="003F7CF1" w:rsidRDefault="00903B8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27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">
                <v:shape id="_x0000_s1272" type="#_x0000_t75" style="position:absolute;width:57384;height:9017;visibility:visible;mso-wrap-style:square">
                  <v:fill o:detectmouseclick="t"/>
                  <v:path o:connecttype="none"/>
                </v:shape>
                <v:rect id="Rectangle 200" o:spid="_x0000_s127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903B85" w:rsidRPr="003F7CF1" w:rsidRDefault="00903B85" w:rsidP="00E80032">
                        <w:pPr>
                          <w:pStyle w:val="SourceCodeBoxText"/>
                          <w:rPr>
                            <w:sz w:val="19"/>
                            <w:szCs w:val="19"/>
                          </w:rPr>
                        </w:pPr>
                      </w:p>
                    </w:txbxContent>
                  </v:textbox>
                </v:rect>
                <v:shape id="Text Box 201" o:spid="_x0000_s127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rect id="Rectangle 202" o:spid="_x0000_s127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903B85" w:rsidRPr="003F7CF1" w:rsidRDefault="00903B85" w:rsidP="00E80032">
                        <w:pPr>
                          <w:pStyle w:val="SourceCodeBoxText"/>
                          <w:rPr>
                            <w:sz w:val="19"/>
                            <w:szCs w:val="19"/>
                          </w:rPr>
                        </w:pPr>
                        <w:r w:rsidRPr="003F7CF1">
                          <w:rPr>
                            <w:sz w:val="19"/>
                            <w:szCs w:val="19"/>
                          </w:rPr>
                          <w:t>123</w:t>
                        </w:r>
                      </w:p>
                    </w:txbxContent>
                  </v:textbox>
                </v:rect>
                <v:line id="Line 203" o:spid="_x0000_s127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903B85" w:rsidRPr="003F7CF1" w:rsidRDefault="00903B8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903B85" w:rsidRPr="003F7CF1" w:rsidRDefault="00903B85"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903B85" w:rsidRPr="003F7CF1" w:rsidRDefault="00903B85"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903B85" w:rsidRPr="003F7CF1" w:rsidRDefault="00903B8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903B85" w:rsidRPr="003F7CF1" w:rsidRDefault="00903B8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903B85" w:rsidRPr="003F7CF1" w:rsidRDefault="00903B85"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7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">
                <v:shape id="_x0000_s1278" type="#_x0000_t75" style="position:absolute;width:57384;height:9931;visibility:visible;mso-wrap-style:square">
                  <v:fill o:detectmouseclick="t"/>
                  <v:path o:connecttype="none"/>
                </v:shape>
                <v:rect id="Rectangle 189" o:spid="_x0000_s127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903B85" w:rsidRPr="003F7CF1" w:rsidRDefault="00903B85" w:rsidP="00E80032">
                        <w:pPr>
                          <w:pStyle w:val="SourceCodeBoxText"/>
                          <w:rPr>
                            <w:sz w:val="19"/>
                            <w:szCs w:val="19"/>
                          </w:rPr>
                        </w:pPr>
                      </w:p>
                    </w:txbxContent>
                  </v:textbox>
                </v:rect>
                <v:shape id="Text Box 190" o:spid="_x0000_s128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rect id="Rectangle 191" o:spid="_x0000_s1281"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903B85" w:rsidRPr="003F7CF1" w:rsidRDefault="00903B85" w:rsidP="00E80032">
                        <w:pPr>
                          <w:pStyle w:val="SourceCodeBoxText"/>
                          <w:rPr>
                            <w:sz w:val="19"/>
                            <w:szCs w:val="19"/>
                          </w:rPr>
                        </w:pPr>
                        <w:r w:rsidRPr="003F7CF1">
                          <w:rPr>
                            <w:sz w:val="19"/>
                            <w:szCs w:val="19"/>
                          </w:rPr>
                          <w:t>123</w:t>
                        </w:r>
                      </w:p>
                    </w:txbxContent>
                  </v:textbox>
                </v:rect>
                <v:line id="Line 192" o:spid="_x0000_s128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83"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903B85" w:rsidRPr="003F7CF1" w:rsidRDefault="00903B85" w:rsidP="00E80032">
                        <w:pPr>
                          <w:pStyle w:val="SourceCodeBoxText"/>
                          <w:rPr>
                            <w:sz w:val="19"/>
                            <w:szCs w:val="19"/>
                          </w:rPr>
                        </w:pPr>
                        <w:r w:rsidRPr="003F7CF1">
                          <w:rPr>
                            <w:sz w:val="19"/>
                            <w:szCs w:val="19"/>
                          </w:rPr>
                          <w:t>124</w:t>
                        </w:r>
                      </w:p>
                    </w:txbxContent>
                  </v:textbox>
                </v:rect>
                <v:rect id="Rectangle 194" o:spid="_x0000_s1284"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903B85" w:rsidRPr="003F7CF1" w:rsidRDefault="00903B85" w:rsidP="00E80032">
                        <w:pPr>
                          <w:pStyle w:val="SourceCodeBoxText"/>
                          <w:rPr>
                            <w:sz w:val="19"/>
                            <w:szCs w:val="19"/>
                          </w:rPr>
                        </w:pPr>
                        <w:r w:rsidRPr="003F7CF1">
                          <w:rPr>
                            <w:sz w:val="19"/>
                            <w:szCs w:val="19"/>
                          </w:rPr>
                          <w:t>125</w:t>
                        </w:r>
                      </w:p>
                    </w:txbxContent>
                  </v:textbox>
                </v:rect>
                <v:shape id="Text Box 195" o:spid="_x0000_s128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903B85" w:rsidRPr="003F7CF1" w:rsidRDefault="00903B85" w:rsidP="00E80032">
                        <w:pPr>
                          <w:pStyle w:val="SourceCodeIndex"/>
                          <w:rPr>
                            <w:sz w:val="15"/>
                            <w:szCs w:val="15"/>
                          </w:rPr>
                        </w:pPr>
                        <w:r w:rsidRPr="003F7CF1">
                          <w:rPr>
                            <w:sz w:val="15"/>
                            <w:szCs w:val="15"/>
                          </w:rPr>
                          <w:t>0</w:t>
                        </w:r>
                      </w:p>
                    </w:txbxContent>
                  </v:textbox>
                </v:shape>
                <v:shape id="Text Box 196" o:spid="_x0000_s128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903B85" w:rsidRPr="003F7CF1" w:rsidRDefault="00903B85" w:rsidP="00E80032">
                        <w:pPr>
                          <w:pStyle w:val="SourceCodeIndex"/>
                          <w:rPr>
                            <w:sz w:val="15"/>
                            <w:szCs w:val="15"/>
                          </w:rPr>
                        </w:pPr>
                        <w:r w:rsidRPr="003F7CF1">
                          <w:rPr>
                            <w:sz w:val="15"/>
                            <w:szCs w:val="15"/>
                          </w:rPr>
                          <w:t>1</w:t>
                        </w:r>
                      </w:p>
                    </w:txbxContent>
                  </v:textbox>
                </v:shape>
                <v:shape id="Text Box 197" o:spid="_x0000_s1287"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903B85" w:rsidRPr="003F7CF1" w:rsidRDefault="00903B85"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903B85" w:rsidRPr="003F7CF1" w:rsidRDefault="00903B85"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903B85" w:rsidRPr="003F7CF1" w:rsidRDefault="00903B85"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903B85" w:rsidRPr="003F7CF1" w:rsidRDefault="00903B85"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903B85" w:rsidRPr="003F7CF1" w:rsidRDefault="00903B85"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8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">
                <v:shape id="_x0000_s1289" type="#_x0000_t75" style="position:absolute;width:57384;height:9931;visibility:visible;mso-wrap-style:square">
                  <v:fill o:detectmouseclick="t"/>
                  <v:path o:connecttype="none"/>
                </v:shape>
                <v:rect id="Rectangle 189" o:spid="_x0000_s12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903B85" w:rsidRPr="003F7CF1" w:rsidRDefault="00903B85" w:rsidP="00E80032">
                        <w:pPr>
                          <w:pStyle w:val="SourceCodeBoxText"/>
                          <w:rPr>
                            <w:sz w:val="19"/>
                            <w:szCs w:val="19"/>
                          </w:rPr>
                        </w:pPr>
                      </w:p>
                    </w:txbxContent>
                  </v:textbox>
                </v:rect>
                <v:shape id="Text Box 190" o:spid="_x0000_s12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rect id="Rectangle 191" o:spid="_x0000_s12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903B85" w:rsidRPr="003F7CF1" w:rsidRDefault="00903B85" w:rsidP="00E80032">
                        <w:pPr>
                          <w:pStyle w:val="SourceCodeBoxText"/>
                          <w:rPr>
                            <w:sz w:val="19"/>
                            <w:szCs w:val="19"/>
                          </w:rPr>
                        </w:pPr>
                        <w:r w:rsidRPr="003F7CF1">
                          <w:rPr>
                            <w:sz w:val="19"/>
                            <w:szCs w:val="19"/>
                          </w:rPr>
                          <w:t>123</w:t>
                        </w:r>
                      </w:p>
                    </w:txbxContent>
                  </v:textbox>
                </v:rect>
                <v:line id="Line 192" o:spid="_x0000_s12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94"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903B85" w:rsidRPr="003F7CF1" w:rsidRDefault="00903B85" w:rsidP="00E80032">
                        <w:pPr>
                          <w:pStyle w:val="SourceCodeBoxText"/>
                          <w:rPr>
                            <w:sz w:val="19"/>
                            <w:szCs w:val="19"/>
                          </w:rPr>
                        </w:pPr>
                        <w:r>
                          <w:rPr>
                            <w:sz w:val="19"/>
                            <w:szCs w:val="19"/>
                          </w:rPr>
                          <w:t>456</w:t>
                        </w:r>
                      </w:p>
                    </w:txbxContent>
                  </v:textbox>
                </v:rect>
                <v:shape id="Text Box 195" o:spid="_x0000_s129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903B85" w:rsidRPr="003F7CF1" w:rsidRDefault="00903B85" w:rsidP="00E80032">
                        <w:pPr>
                          <w:pStyle w:val="SourceCodeIndex"/>
                          <w:rPr>
                            <w:sz w:val="15"/>
                            <w:szCs w:val="15"/>
                          </w:rPr>
                        </w:pPr>
                        <w:r w:rsidRPr="003F7CF1">
                          <w:rPr>
                            <w:sz w:val="15"/>
                            <w:szCs w:val="15"/>
                          </w:rPr>
                          <w:t>0</w:t>
                        </w:r>
                      </w:p>
                    </w:txbxContent>
                  </v:textbox>
                </v:shape>
                <v:shape id="Text Box 196" o:spid="_x0000_s129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903B85" w:rsidRPr="003F7CF1" w:rsidRDefault="00903B85"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903B85" w:rsidRPr="003F7CF1" w:rsidRDefault="00903B85"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9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GaSA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">
                <v:shape id="_x0000_s1298" type="#_x0000_t75" style="position:absolute;width:57384;height:9931;visibility:visible;mso-wrap-style:square">
                  <v:fill o:detectmouseclick="t"/>
                  <v:path o:connecttype="none"/>
                </v:shape>
                <v:rect id="Rectangle 124" o:spid="_x0000_s129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903B85" w:rsidRPr="003F7CF1" w:rsidRDefault="00903B85" w:rsidP="00E80032">
                        <w:pPr>
                          <w:pStyle w:val="SourceCodeBoxText"/>
                          <w:rPr>
                            <w:sz w:val="19"/>
                            <w:szCs w:val="19"/>
                          </w:rPr>
                        </w:pPr>
                      </w:p>
                    </w:txbxContent>
                  </v:textbox>
                </v:rect>
                <v:shape id="Text Box 125" o:spid="_x0000_s130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rect id="Rectangle 126" o:spid="_x0000_s1301"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903B85" w:rsidRPr="003F7CF1" w:rsidRDefault="00903B85" w:rsidP="00E80032">
                        <w:pPr>
                          <w:pStyle w:val="SourceCodeBoxText"/>
                          <w:rPr>
                            <w:sz w:val="19"/>
                            <w:szCs w:val="19"/>
                          </w:rPr>
                        </w:pPr>
                        <w:r w:rsidRPr="003F7CF1">
                          <w:rPr>
                            <w:sz w:val="19"/>
                            <w:szCs w:val="19"/>
                          </w:rPr>
                          <w:t>NULL</w:t>
                        </w:r>
                      </w:p>
                    </w:txbxContent>
                  </v:textbox>
                </v:rect>
                <v:line id="Line 127" o:spid="_x0000_s130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30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">
                <v:shape id="_x0000_s1304" type="#_x0000_t75" style="position:absolute;width:57384;height:9931;visibility:visible;mso-wrap-style:square">
                  <v:fill o:detectmouseclick="t"/>
                  <v:path o:connecttype="none"/>
                </v:shape>
                <v:rect id="Rectangle 116" o:spid="_x0000_s130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903B85" w:rsidRPr="003F7CF1" w:rsidRDefault="00903B85" w:rsidP="00E80032">
                        <w:pPr>
                          <w:pStyle w:val="SourceCodeBoxText"/>
                          <w:rPr>
                            <w:sz w:val="19"/>
                            <w:szCs w:val="19"/>
                          </w:rPr>
                        </w:pPr>
                      </w:p>
                    </w:txbxContent>
                  </v:textbox>
                </v:rect>
                <v:shape id="Text Box 117" o:spid="_x0000_s130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line id="Line 118" o:spid="_x0000_s1307"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308"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309"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31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903B85" w:rsidRPr="003F7CF1" w:rsidRDefault="00903B85"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31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">
                <v:shape id="_x0000_s1312" type="#_x0000_t75" style="position:absolute;width:57384;height:9931;visibility:visible;mso-wrap-style:square">
                  <v:fill o:detectmouseclick="t"/>
                  <v:path o:connecttype="none"/>
                </v:shape>
                <v:rect id="Rectangle 110" o:spid="_x0000_s13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903B85" w:rsidRPr="003F7CF1" w:rsidRDefault="00903B85" w:rsidP="00E80032">
                        <w:pPr>
                          <w:pStyle w:val="SourceCodeBoxText"/>
                          <w:rPr>
                            <w:sz w:val="19"/>
                            <w:szCs w:val="19"/>
                          </w:rPr>
                        </w:pPr>
                      </w:p>
                    </w:txbxContent>
                  </v:textbox>
                </v:rect>
                <v:shape id="Text Box 111" o:spid="_x0000_s131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line id="Line 112" o:spid="_x0000_s131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316"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903B85" w:rsidRPr="003F7CF1" w:rsidRDefault="00903B85"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903B85" w:rsidRPr="003F7CF1" w:rsidRDefault="00903B8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903B85" w:rsidRPr="003F7CF1" w:rsidRDefault="00903B85"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903B85" w:rsidRPr="003F7CF1" w:rsidRDefault="00903B85"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903B85" w:rsidRPr="003F7CF1" w:rsidRDefault="00903B8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903B85" w:rsidRPr="003F7CF1" w:rsidRDefault="00903B85"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317"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">
                <v:shape id="_x0000_s1318" type="#_x0000_t75" style="position:absolute;width:57384;height:17132;visibility:visible;mso-wrap-style:square">
                  <v:fill o:detectmouseclick="t"/>
                  <v:path o:connecttype="none"/>
                </v:shape>
                <v:rect id="Rectangle 90" o:spid="_x0000_s1319"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903B85" w:rsidRPr="003F7CF1" w:rsidRDefault="00903B85" w:rsidP="00E80032">
                        <w:pPr>
                          <w:pStyle w:val="SourceCodeBoxText"/>
                          <w:rPr>
                            <w:sz w:val="19"/>
                            <w:szCs w:val="19"/>
                          </w:rPr>
                        </w:pPr>
                      </w:p>
                    </w:txbxContent>
                  </v:textbox>
                </v:rect>
                <v:shape id="Text Box 91" o:spid="_x0000_s1320"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line id="Line 92" o:spid="_x0000_s1321"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322"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903B85" w:rsidRPr="003F7CF1" w:rsidRDefault="00903B85" w:rsidP="00E80032">
                        <w:pPr>
                          <w:pStyle w:val="SourceCodeBoxHeader"/>
                          <w:rPr>
                            <w:sz w:val="19"/>
                            <w:szCs w:val="19"/>
                            <w:lang w:val="sv-SE"/>
                          </w:rPr>
                        </w:pPr>
                        <w:r w:rsidRPr="003F7CF1">
                          <w:rPr>
                            <w:sz w:val="19"/>
                            <w:szCs w:val="19"/>
                            <w:lang w:val="sv-SE"/>
                          </w:rPr>
                          <w:t>(a)</w:t>
                        </w:r>
                      </w:p>
                    </w:txbxContent>
                  </v:textbox>
                </v:shape>
                <v:rect id="Rectangle 94" o:spid="_x0000_s1323"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903B85" w:rsidRPr="003F7CF1" w:rsidRDefault="00903B85" w:rsidP="00E80032">
                        <w:pPr>
                          <w:pStyle w:val="SourceCodeBoxText"/>
                          <w:rPr>
                            <w:sz w:val="19"/>
                            <w:szCs w:val="19"/>
                          </w:rPr>
                        </w:pPr>
                      </w:p>
                    </w:txbxContent>
                  </v:textbox>
                </v:rect>
                <v:shape id="Text Box 95" o:spid="_x0000_s1324"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903B85" w:rsidRPr="003F7CF1" w:rsidRDefault="00903B85" w:rsidP="00E80032">
                        <w:pPr>
                          <w:pStyle w:val="SourceCodeBoxHeader"/>
                          <w:rPr>
                            <w:sz w:val="19"/>
                            <w:szCs w:val="19"/>
                            <w:lang w:val="sv-SE"/>
                          </w:rPr>
                        </w:pPr>
                        <w:r w:rsidRPr="003F7CF1">
                          <w:rPr>
                            <w:sz w:val="19"/>
                            <w:szCs w:val="19"/>
                            <w:lang w:val="sv-SE"/>
                          </w:rPr>
                          <w:t>q</w:t>
                        </w:r>
                      </w:p>
                    </w:txbxContent>
                  </v:textbox>
                </v:shape>
                <v:line id="Line 96" o:spid="_x0000_s1325"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326"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903B85" w:rsidRPr="003F7CF1" w:rsidRDefault="00903B85" w:rsidP="00E80032">
                        <w:pPr>
                          <w:pStyle w:val="SourceCodeBoxText"/>
                          <w:rPr>
                            <w:sz w:val="19"/>
                            <w:szCs w:val="19"/>
                          </w:rPr>
                        </w:pPr>
                        <w:r w:rsidRPr="003F7CF1">
                          <w:rPr>
                            <w:sz w:val="19"/>
                            <w:szCs w:val="19"/>
                          </w:rPr>
                          <w:t>1</w:t>
                        </w:r>
                      </w:p>
                    </w:txbxContent>
                  </v:textbox>
                </v:rect>
                <v:rect id="Rectangle 98" o:spid="_x0000_s1327"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903B85" w:rsidRPr="003F7CF1" w:rsidRDefault="00903B85" w:rsidP="00E80032">
                        <w:pPr>
                          <w:pStyle w:val="SourceCodeBoxText"/>
                          <w:rPr>
                            <w:sz w:val="19"/>
                            <w:szCs w:val="19"/>
                          </w:rPr>
                        </w:pPr>
                        <w:r w:rsidRPr="003F7CF1">
                          <w:rPr>
                            <w:sz w:val="19"/>
                            <w:szCs w:val="19"/>
                          </w:rPr>
                          <w:t>2</w:t>
                        </w:r>
                      </w:p>
                    </w:txbxContent>
                  </v:textbox>
                </v:rect>
                <v:rect id="Rectangle 99" o:spid="_x0000_s1328"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903B85" w:rsidRPr="003F7CF1" w:rsidRDefault="00903B85" w:rsidP="00E80032">
                        <w:pPr>
                          <w:pStyle w:val="SourceCodeBoxText"/>
                          <w:rPr>
                            <w:sz w:val="19"/>
                            <w:szCs w:val="19"/>
                          </w:rPr>
                        </w:pPr>
                      </w:p>
                    </w:txbxContent>
                  </v:textbox>
                </v:rect>
                <v:shape id="Text Box 100" o:spid="_x0000_s1329"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903B85" w:rsidRPr="003F7CF1" w:rsidRDefault="00903B85" w:rsidP="00E80032">
                        <w:pPr>
                          <w:pStyle w:val="SourceCodeBoxHeader"/>
                          <w:rPr>
                            <w:sz w:val="19"/>
                            <w:szCs w:val="19"/>
                            <w:lang w:val="sv-SE"/>
                          </w:rPr>
                        </w:pPr>
                        <w:r w:rsidRPr="003F7CF1">
                          <w:rPr>
                            <w:sz w:val="19"/>
                            <w:szCs w:val="19"/>
                            <w:lang w:val="sv-SE"/>
                          </w:rPr>
                          <w:t>p</w:t>
                        </w:r>
                      </w:p>
                    </w:txbxContent>
                  </v:textbox>
                </v:shape>
                <v:shape id="Text Box 101" o:spid="_x0000_s1330"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903B85" w:rsidRPr="003F7CF1" w:rsidRDefault="00903B85" w:rsidP="00E80032">
                        <w:pPr>
                          <w:pStyle w:val="SourceCodeBoxHeader"/>
                          <w:rPr>
                            <w:sz w:val="19"/>
                            <w:szCs w:val="19"/>
                            <w:lang w:val="sv-SE"/>
                          </w:rPr>
                        </w:pPr>
                        <w:r w:rsidRPr="003F7CF1">
                          <w:rPr>
                            <w:sz w:val="19"/>
                            <w:szCs w:val="19"/>
                            <w:lang w:val="sv-SE"/>
                          </w:rPr>
                          <w:t>(b)</w:t>
                        </w:r>
                      </w:p>
                    </w:txbxContent>
                  </v:textbox>
                </v:shape>
                <v:rect id="Rectangle 102" o:spid="_x0000_s1331"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903B85" w:rsidRPr="003F7CF1" w:rsidRDefault="00903B85" w:rsidP="00E80032">
                        <w:pPr>
                          <w:pStyle w:val="SourceCodeBoxText"/>
                          <w:rPr>
                            <w:sz w:val="19"/>
                            <w:szCs w:val="19"/>
                          </w:rPr>
                        </w:pPr>
                      </w:p>
                    </w:txbxContent>
                  </v:textbox>
                </v:rect>
                <v:shape id="Text Box 103" o:spid="_x0000_s1332"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903B85" w:rsidRPr="003F7CF1" w:rsidRDefault="00903B85" w:rsidP="00E80032">
                        <w:pPr>
                          <w:pStyle w:val="SourceCodeBoxHeader"/>
                          <w:rPr>
                            <w:sz w:val="19"/>
                            <w:szCs w:val="19"/>
                            <w:lang w:val="sv-SE"/>
                          </w:rPr>
                        </w:pPr>
                        <w:r w:rsidRPr="003F7CF1">
                          <w:rPr>
                            <w:sz w:val="19"/>
                            <w:szCs w:val="19"/>
                            <w:lang w:val="sv-SE"/>
                          </w:rPr>
                          <w:t>q</w:t>
                        </w:r>
                      </w:p>
                    </w:txbxContent>
                  </v:textbox>
                </v:shape>
                <v:line id="Line 104" o:spid="_x0000_s1333"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334"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903B85" w:rsidRPr="003F7CF1" w:rsidRDefault="00903B85" w:rsidP="00E80032">
                        <w:pPr>
                          <w:pStyle w:val="SourceCodeBoxText"/>
                          <w:rPr>
                            <w:sz w:val="19"/>
                            <w:szCs w:val="19"/>
                          </w:rPr>
                        </w:pPr>
                        <w:r w:rsidRPr="003F7CF1">
                          <w:rPr>
                            <w:sz w:val="19"/>
                            <w:szCs w:val="19"/>
                          </w:rPr>
                          <w:t>1</w:t>
                        </w:r>
                      </w:p>
                    </w:txbxContent>
                  </v:textbox>
                </v:rect>
                <v:rect id="Rectangle 106" o:spid="_x0000_s1335"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903B85" w:rsidRPr="003F7CF1" w:rsidRDefault="00903B85" w:rsidP="00E80032">
                        <w:pPr>
                          <w:pStyle w:val="SourceCodeBoxText"/>
                          <w:rPr>
                            <w:sz w:val="19"/>
                            <w:szCs w:val="19"/>
                          </w:rPr>
                        </w:pPr>
                        <w:r w:rsidRPr="003F7CF1">
                          <w:rPr>
                            <w:sz w:val="19"/>
                            <w:szCs w:val="19"/>
                          </w:rPr>
                          <w:t>2</w:t>
                        </w:r>
                      </w:p>
                    </w:txbxContent>
                  </v:textbox>
                </v:rect>
                <v:line id="Line 107" o:spid="_x0000_s1336"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0" w:name="_Toc320485586"/>
      <w:bookmarkStart w:id="661" w:name="_Toc323656696"/>
      <w:bookmarkStart w:id="662" w:name="_Toc324085434"/>
      <w:bookmarkStart w:id="663" w:name="_Toc383781086"/>
      <w:bookmarkStart w:id="664" w:name="_Toc49764490"/>
      <w:r w:rsidRPr="00EC76D5">
        <w:t>Defining our own types</w:t>
      </w:r>
      <w:bookmarkEnd w:id="660"/>
      <w:bookmarkEnd w:id="661"/>
      <w:bookmarkEnd w:id="662"/>
      <w:bookmarkEnd w:id="663"/>
      <w:bookmarkEnd w:id="66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5" w:name="_Toc320485587"/>
      <w:bookmarkStart w:id="666" w:name="_Toc323656697"/>
      <w:bookmarkStart w:id="667" w:name="_Toc324085435"/>
      <w:bookmarkStart w:id="668" w:name="_Toc383781087"/>
      <w:bookmarkStart w:id="669" w:name="_Toc49764491"/>
      <w:r w:rsidRPr="00EC76D5">
        <w:t>The Type Size</w:t>
      </w:r>
      <w:bookmarkEnd w:id="665"/>
      <w:bookmarkEnd w:id="666"/>
      <w:bookmarkEnd w:id="667"/>
      <w:bookmarkEnd w:id="668"/>
      <w:bookmarkEnd w:id="669"/>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1" w:name="_Toc320485588"/>
      <w:bookmarkStart w:id="672" w:name="_Toc323656698"/>
      <w:bookmarkStart w:id="673" w:name="_Toc324085436"/>
      <w:bookmarkStart w:id="674" w:name="_Toc383781088"/>
      <w:bookmarkStart w:id="675" w:name="_Toc49764492"/>
      <w:r w:rsidRPr="00EC76D5">
        <w:t>Expressions and Operators</w:t>
      </w:r>
      <w:bookmarkEnd w:id="671"/>
      <w:bookmarkEnd w:id="672"/>
      <w:bookmarkEnd w:id="673"/>
      <w:bookmarkEnd w:id="674"/>
      <w:bookmarkEnd w:id="67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903B85" w:rsidRPr="003F7CF1" w:rsidRDefault="00903B85"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186221"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903B85" w:rsidRPr="003F7CF1" w:rsidRDefault="00903B85"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903B85" w:rsidRPr="003F7CF1" w:rsidRDefault="00903B85"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903B85" w:rsidRPr="003F7CF1" w:rsidRDefault="00903B85"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337"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">
                <v:shape id="_x0000_s1338" type="#_x0000_t75" style="position:absolute;width:18935;height:11722;visibility:visible;mso-wrap-style:square">
                  <v:fill o:detectmouseclick="t"/>
                  <v:path o:connecttype="none"/>
                </v:shape>
                <v:rect id="Rectangle 143" o:spid="_x0000_s1339"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903B85" w:rsidRPr="003F7CF1" w:rsidRDefault="00903B85"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186221" r:id="rId11"/>
                          </w:object>
                        </w:r>
                      </w:p>
                    </w:txbxContent>
                  </v:textbox>
                </v:rect>
                <v:rect id="Rectangle 144" o:spid="_x0000_s1340"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903B85" w:rsidRPr="003F7CF1" w:rsidRDefault="00903B85" w:rsidP="00E80032">
                        <w:pPr>
                          <w:pStyle w:val="Picture"/>
                          <w:rPr>
                            <w:rStyle w:val="Italic"/>
                            <w:sz w:val="19"/>
                            <w:szCs w:val="19"/>
                          </w:rPr>
                        </w:pPr>
                        <w:r w:rsidRPr="003F7CF1">
                          <w:rPr>
                            <w:rStyle w:val="Italic"/>
                            <w:sz w:val="19"/>
                            <w:szCs w:val="19"/>
                          </w:rPr>
                          <w:t>Operator</w:t>
                        </w:r>
                      </w:p>
                    </w:txbxContent>
                  </v:textbox>
                </v:rect>
                <v:rect id="Rectangle 145" o:spid="_x0000_s1341"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903B85" w:rsidRPr="003F7CF1" w:rsidRDefault="00903B85" w:rsidP="00E80032">
                        <w:pPr>
                          <w:pStyle w:val="Picture"/>
                          <w:rPr>
                            <w:rStyle w:val="Italic"/>
                            <w:sz w:val="19"/>
                            <w:szCs w:val="19"/>
                          </w:rPr>
                        </w:pPr>
                        <w:r w:rsidRPr="003F7CF1">
                          <w:rPr>
                            <w:rStyle w:val="Italic"/>
                            <w:sz w:val="19"/>
                            <w:szCs w:val="19"/>
                          </w:rPr>
                          <w:t>Operand</w:t>
                        </w:r>
                      </w:p>
                    </w:txbxContent>
                  </v:textbox>
                </v:rect>
                <v:line id="Line 146" o:spid="_x0000_s1342"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343"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344"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345"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903B85" w:rsidRPr="003F7CF1" w:rsidRDefault="00903B85"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6" w:name="_Toc320485589"/>
      <w:bookmarkStart w:id="677" w:name="_Toc323656699"/>
      <w:bookmarkStart w:id="678" w:name="_Toc324085437"/>
      <w:bookmarkStart w:id="679" w:name="_Toc383781089"/>
      <w:bookmarkStart w:id="680" w:name="_Toc49764493"/>
      <w:r w:rsidRPr="00EC76D5">
        <w:t>Arithmetic Operators</w:t>
      </w:r>
      <w:bookmarkEnd w:id="676"/>
      <w:bookmarkEnd w:id="677"/>
      <w:bookmarkEnd w:id="678"/>
      <w:bookmarkEnd w:id="679"/>
      <w:bookmarkEnd w:id="68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1" w:name="_Toc320485590"/>
      <w:bookmarkStart w:id="682" w:name="_Toc323656700"/>
      <w:bookmarkStart w:id="683" w:name="_Toc324085438"/>
      <w:bookmarkStart w:id="684" w:name="_Toc383781090"/>
      <w:bookmarkStart w:id="685" w:name="_Toc49764494"/>
      <w:r w:rsidRPr="00EC76D5">
        <w:rPr>
          <w:rStyle w:val="Italic"/>
          <w:i w:val="0"/>
        </w:rPr>
        <w:t>Pointer Arithmetic</w:t>
      </w:r>
      <w:bookmarkEnd w:id="681"/>
      <w:bookmarkEnd w:id="682"/>
      <w:bookmarkEnd w:id="683"/>
      <w:bookmarkEnd w:id="684"/>
      <w:bookmarkEnd w:id="68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903B85" w:rsidRPr="003F7CF1" w:rsidRDefault="00903B85"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903B85" w:rsidRPr="003F7CF1" w:rsidRDefault="00903B85"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903B85" w:rsidRPr="003F7CF1" w:rsidRDefault="00903B85"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903B85" w:rsidRPr="003F7CF1" w:rsidRDefault="00903B85"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903B85" w:rsidRPr="003F7CF1" w:rsidRDefault="00903B85"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903B85" w:rsidRPr="003F7CF1" w:rsidRDefault="00903B85"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903B85" w:rsidRPr="003F7CF1" w:rsidRDefault="00903B85"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903B85" w:rsidRPr="003F7CF1" w:rsidRDefault="00903B85"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903B85" w:rsidRPr="003F7CF1" w:rsidRDefault="00903B85"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34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">
                <v:shape id="_x0000_s1347" type="#_x0000_t75" style="position:absolute;width:57384;height:16230;visibility:visible;mso-wrap-style:square">
                  <v:fill o:detectmouseclick="t"/>
                  <v:path o:connecttype="none"/>
                </v:shape>
                <v:rect id="Rectangle 130" o:spid="_x0000_s1348"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903B85" w:rsidRPr="003F7CF1" w:rsidRDefault="00903B85" w:rsidP="00E80032">
                        <w:pPr>
                          <w:pStyle w:val="SourceCodeBoxText"/>
                          <w:rPr>
                            <w:sz w:val="19"/>
                            <w:szCs w:val="19"/>
                          </w:rPr>
                        </w:pPr>
                      </w:p>
                    </w:txbxContent>
                  </v:textbox>
                </v:rect>
                <v:shape id="Text Box 131" o:spid="_x0000_s1349"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903B85" w:rsidRPr="003F7CF1" w:rsidRDefault="00903B85" w:rsidP="00E80032">
                        <w:pPr>
                          <w:pStyle w:val="SourceCodeBoxHeader"/>
                          <w:rPr>
                            <w:sz w:val="19"/>
                            <w:szCs w:val="19"/>
                            <w:lang w:val="sv-SE"/>
                          </w:rPr>
                        </w:pPr>
                        <w:r>
                          <w:rPr>
                            <w:sz w:val="19"/>
                            <w:szCs w:val="19"/>
                            <w:lang w:val="sv-SE"/>
                          </w:rPr>
                          <w:t>numberPtr</w:t>
                        </w:r>
                      </w:p>
                    </w:txbxContent>
                  </v:textbox>
                </v:shape>
                <v:rect id="Rectangle 132" o:spid="_x0000_s135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903B85" w:rsidRPr="003F7CF1" w:rsidRDefault="00903B85" w:rsidP="00E80032">
                        <w:pPr>
                          <w:pStyle w:val="SourceCodeBoxText"/>
                          <w:rPr>
                            <w:sz w:val="19"/>
                            <w:szCs w:val="19"/>
                          </w:rPr>
                        </w:pPr>
                        <w:r w:rsidRPr="003F7CF1">
                          <w:rPr>
                            <w:sz w:val="19"/>
                            <w:szCs w:val="19"/>
                          </w:rPr>
                          <w:t>102</w:t>
                        </w:r>
                      </w:p>
                    </w:txbxContent>
                  </v:textbox>
                </v:rect>
                <v:rect id="Rectangle 133" o:spid="_x0000_s135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903B85" w:rsidRPr="003F7CF1" w:rsidRDefault="00903B85" w:rsidP="00E80032">
                        <w:pPr>
                          <w:pStyle w:val="SourceCodeBoxText"/>
                          <w:rPr>
                            <w:sz w:val="19"/>
                            <w:szCs w:val="19"/>
                          </w:rPr>
                        </w:pPr>
                        <w:r w:rsidRPr="003F7CF1">
                          <w:rPr>
                            <w:sz w:val="19"/>
                            <w:szCs w:val="19"/>
                          </w:rPr>
                          <w:t>100</w:t>
                        </w:r>
                      </w:p>
                    </w:txbxContent>
                  </v:textbox>
                </v:rect>
                <v:rect id="Rectangle 134" o:spid="_x0000_s135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903B85" w:rsidRPr="003F7CF1" w:rsidRDefault="00903B85" w:rsidP="00E80032">
                        <w:pPr>
                          <w:pStyle w:val="SourceCodeBoxText"/>
                          <w:rPr>
                            <w:sz w:val="19"/>
                            <w:szCs w:val="19"/>
                          </w:rPr>
                        </w:pPr>
                        <w:r w:rsidRPr="003F7CF1">
                          <w:rPr>
                            <w:sz w:val="19"/>
                            <w:szCs w:val="19"/>
                          </w:rPr>
                          <w:t>101</w:t>
                        </w:r>
                      </w:p>
                    </w:txbxContent>
                  </v:textbox>
                </v:rect>
                <v:rect id="Rectangle 135" o:spid="_x0000_s135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903B85" w:rsidRPr="003F7CF1" w:rsidRDefault="00903B85" w:rsidP="00E80032">
                        <w:pPr>
                          <w:pStyle w:val="SourceCodeBoxText"/>
                          <w:rPr>
                            <w:sz w:val="19"/>
                            <w:szCs w:val="19"/>
                          </w:rPr>
                        </w:pPr>
                        <w:r w:rsidRPr="003F7CF1">
                          <w:rPr>
                            <w:sz w:val="19"/>
                            <w:szCs w:val="19"/>
                          </w:rPr>
                          <w:t>103</w:t>
                        </w:r>
                      </w:p>
                    </w:txbxContent>
                  </v:textbox>
                </v:rect>
                <v:rect id="Rectangle 136" o:spid="_x0000_s135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903B85" w:rsidRPr="003F7CF1" w:rsidRDefault="00903B85" w:rsidP="00E80032">
                        <w:pPr>
                          <w:pStyle w:val="SourceCodeBoxText"/>
                          <w:rPr>
                            <w:sz w:val="19"/>
                            <w:szCs w:val="19"/>
                          </w:rPr>
                        </w:pPr>
                        <w:r w:rsidRPr="003F7CF1">
                          <w:rPr>
                            <w:sz w:val="19"/>
                            <w:szCs w:val="19"/>
                          </w:rPr>
                          <w:t>10008</w:t>
                        </w:r>
                      </w:p>
                    </w:txbxContent>
                  </v:textbox>
                </v:rect>
                <v:rect id="Rectangle 137" o:spid="_x0000_s135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903B85" w:rsidRPr="003F7CF1" w:rsidRDefault="00903B85" w:rsidP="00E80032">
                        <w:pPr>
                          <w:pStyle w:val="SourceCodeBoxText"/>
                          <w:rPr>
                            <w:sz w:val="19"/>
                            <w:szCs w:val="19"/>
                          </w:rPr>
                        </w:pPr>
                        <w:r w:rsidRPr="003F7CF1">
                          <w:rPr>
                            <w:sz w:val="19"/>
                            <w:szCs w:val="19"/>
                          </w:rPr>
                          <w:t>10000</w:t>
                        </w:r>
                      </w:p>
                    </w:txbxContent>
                  </v:textbox>
                </v:rect>
                <v:rect id="Rectangle 138" o:spid="_x0000_s135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903B85" w:rsidRPr="003F7CF1" w:rsidRDefault="00903B85" w:rsidP="00E80032">
                        <w:pPr>
                          <w:pStyle w:val="SourceCodeBoxText"/>
                          <w:rPr>
                            <w:sz w:val="19"/>
                            <w:szCs w:val="19"/>
                          </w:rPr>
                        </w:pPr>
                        <w:r w:rsidRPr="003F7CF1">
                          <w:rPr>
                            <w:sz w:val="19"/>
                            <w:szCs w:val="19"/>
                          </w:rPr>
                          <w:t>10004</w:t>
                        </w:r>
                      </w:p>
                    </w:txbxContent>
                  </v:textbox>
                </v:rect>
                <v:rect id="Rectangle 139" o:spid="_x0000_s135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903B85" w:rsidRPr="003F7CF1" w:rsidRDefault="00903B85" w:rsidP="00E80032">
                        <w:pPr>
                          <w:pStyle w:val="SourceCodeBoxText"/>
                          <w:rPr>
                            <w:sz w:val="19"/>
                            <w:szCs w:val="19"/>
                          </w:rPr>
                        </w:pPr>
                        <w:r w:rsidRPr="003F7CF1">
                          <w:rPr>
                            <w:sz w:val="19"/>
                            <w:szCs w:val="19"/>
                          </w:rPr>
                          <w:t>10012</w:t>
                        </w:r>
                      </w:p>
                    </w:txbxContent>
                  </v:textbox>
                </v:rect>
                <v:line id="Line 140" o:spid="_x0000_s1358"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6" w:name="_Toc320485591"/>
      <w:bookmarkStart w:id="687" w:name="_Toc323656701"/>
      <w:bookmarkStart w:id="688" w:name="_Toc324085439"/>
      <w:bookmarkStart w:id="689" w:name="_Toc383781091"/>
      <w:bookmarkStart w:id="690" w:name="_Toc49764495"/>
      <w:r w:rsidRPr="00EC76D5">
        <w:t>Increment and decrement</w:t>
      </w:r>
      <w:bookmarkEnd w:id="686"/>
      <w:bookmarkEnd w:id="687"/>
      <w:bookmarkEnd w:id="688"/>
      <w:bookmarkEnd w:id="689"/>
      <w:bookmarkEnd w:id="69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1" w:name="_Toc320485592"/>
      <w:bookmarkStart w:id="692" w:name="_Toc323656702"/>
      <w:bookmarkStart w:id="693" w:name="_Toc324085440"/>
      <w:bookmarkStart w:id="694" w:name="_Toc383781092"/>
      <w:bookmarkStart w:id="695" w:name="_Toc49764496"/>
      <w:r w:rsidRPr="00EC76D5">
        <w:t>Relational Operators</w:t>
      </w:r>
      <w:bookmarkEnd w:id="691"/>
      <w:bookmarkEnd w:id="692"/>
      <w:bookmarkEnd w:id="693"/>
      <w:bookmarkEnd w:id="694"/>
      <w:bookmarkEnd w:id="69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6" w:name="_Toc320485593"/>
      <w:bookmarkStart w:id="697" w:name="_Toc323656703"/>
      <w:bookmarkStart w:id="698" w:name="_Toc324085441"/>
      <w:bookmarkStart w:id="699" w:name="_Toc383781093"/>
      <w:bookmarkStart w:id="700" w:name="_Toc49764497"/>
      <w:r w:rsidRPr="00EC76D5">
        <w:t>Logical Operators</w:t>
      </w:r>
      <w:bookmarkEnd w:id="696"/>
      <w:bookmarkEnd w:id="697"/>
      <w:bookmarkEnd w:id="698"/>
      <w:bookmarkEnd w:id="699"/>
      <w:bookmarkEnd w:id="70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1" w:name="_Toc320485594"/>
      <w:bookmarkStart w:id="702" w:name="_Toc323656704"/>
      <w:bookmarkStart w:id="703" w:name="_Toc324085442"/>
      <w:bookmarkStart w:id="704" w:name="_Toc383781094"/>
      <w:bookmarkStart w:id="705" w:name="_Toc49764498"/>
      <w:r w:rsidRPr="00EC76D5">
        <w:t>Bitwise Operators</w:t>
      </w:r>
      <w:bookmarkEnd w:id="701"/>
      <w:bookmarkEnd w:id="702"/>
      <w:bookmarkEnd w:id="703"/>
      <w:bookmarkEnd w:id="704"/>
      <w:bookmarkEnd w:id="70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2186216"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2186217"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6" w:name="_Toc320485595"/>
      <w:bookmarkStart w:id="707" w:name="_Toc323656705"/>
      <w:bookmarkStart w:id="708" w:name="_Toc324085443"/>
      <w:bookmarkStart w:id="709" w:name="_Toc383781095"/>
      <w:bookmarkStart w:id="710" w:name="_Toc49764499"/>
      <w:r w:rsidRPr="00EC76D5">
        <w:lastRenderedPageBreak/>
        <w:t>Assignment</w:t>
      </w:r>
      <w:bookmarkEnd w:id="706"/>
      <w:bookmarkEnd w:id="707"/>
      <w:bookmarkEnd w:id="708"/>
      <w:bookmarkEnd w:id="709"/>
      <w:bookmarkEnd w:id="71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1" w:name="_Toc320485596"/>
      <w:bookmarkStart w:id="712" w:name="_Toc323656706"/>
      <w:bookmarkStart w:id="713" w:name="_Toc324085444"/>
      <w:bookmarkStart w:id="714" w:name="_Toc383781096"/>
      <w:bookmarkStart w:id="715" w:name="_Toc49764500"/>
      <w:r w:rsidRPr="00EC76D5">
        <w:t>The Condition Operator</w:t>
      </w:r>
      <w:bookmarkEnd w:id="711"/>
      <w:bookmarkEnd w:id="712"/>
      <w:bookmarkEnd w:id="713"/>
      <w:bookmarkEnd w:id="714"/>
      <w:bookmarkEnd w:id="71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6" w:name="_Toc320485597"/>
      <w:bookmarkStart w:id="717" w:name="_Toc323656707"/>
      <w:bookmarkStart w:id="718" w:name="_Toc324085445"/>
      <w:bookmarkStart w:id="719" w:name="_Toc383781097"/>
      <w:bookmarkStart w:id="720" w:name="_Toc49764501"/>
      <w:r w:rsidRPr="00EC76D5">
        <w:t>Precedence and Associatively</w:t>
      </w:r>
      <w:bookmarkEnd w:id="716"/>
      <w:bookmarkEnd w:id="717"/>
      <w:bookmarkEnd w:id="718"/>
      <w:bookmarkEnd w:id="719"/>
      <w:bookmarkEnd w:id="72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1" w:name="_Toc320485598"/>
      <w:bookmarkStart w:id="722" w:name="_Toc323656708"/>
      <w:bookmarkStart w:id="723" w:name="_Toc324085446"/>
      <w:bookmarkStart w:id="724" w:name="_Toc383781098"/>
      <w:bookmarkStart w:id="725" w:name="_Toc49764502"/>
      <w:r w:rsidRPr="00EC76D5">
        <w:t>Statements</w:t>
      </w:r>
      <w:bookmarkEnd w:id="721"/>
      <w:bookmarkEnd w:id="722"/>
      <w:bookmarkEnd w:id="723"/>
      <w:bookmarkEnd w:id="724"/>
      <w:bookmarkEnd w:id="72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6" w:name="_Toc320485599"/>
      <w:bookmarkStart w:id="727" w:name="_Toc323656709"/>
      <w:bookmarkStart w:id="728" w:name="_Toc324085447"/>
      <w:bookmarkStart w:id="729" w:name="_Toc383781099"/>
      <w:bookmarkStart w:id="730" w:name="_Toc49764503"/>
      <w:r w:rsidRPr="00EC76D5">
        <w:t>Selection statements</w:t>
      </w:r>
      <w:bookmarkEnd w:id="726"/>
      <w:bookmarkEnd w:id="727"/>
      <w:bookmarkEnd w:id="728"/>
      <w:bookmarkEnd w:id="729"/>
      <w:bookmarkEnd w:id="73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1" w:name="_Toc320485600"/>
      <w:bookmarkStart w:id="732" w:name="_Toc323656710"/>
      <w:bookmarkStart w:id="733" w:name="_Toc324085448"/>
      <w:bookmarkStart w:id="734" w:name="_Toc383781100"/>
      <w:bookmarkStart w:id="735" w:name="_Toc49764504"/>
      <w:r w:rsidRPr="00EC76D5">
        <w:t>Iteration statements</w:t>
      </w:r>
      <w:bookmarkEnd w:id="731"/>
      <w:bookmarkEnd w:id="732"/>
      <w:bookmarkEnd w:id="733"/>
      <w:bookmarkEnd w:id="734"/>
      <w:bookmarkEnd w:id="735"/>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6" w:name="_Toc320485601"/>
      <w:bookmarkStart w:id="737" w:name="_Toc323656711"/>
      <w:bookmarkStart w:id="738" w:name="_Toc324085449"/>
      <w:bookmarkStart w:id="739" w:name="_Toc383781101"/>
      <w:bookmarkStart w:id="740" w:name="_Toc49764505"/>
      <w:r w:rsidRPr="00EC76D5">
        <w:t>Jump statements</w:t>
      </w:r>
      <w:bookmarkEnd w:id="736"/>
      <w:bookmarkEnd w:id="737"/>
      <w:bookmarkEnd w:id="738"/>
      <w:bookmarkEnd w:id="739"/>
      <w:bookmarkEnd w:id="74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1" w:name="_Toc320485602"/>
      <w:bookmarkStart w:id="742" w:name="_Toc323656712"/>
      <w:bookmarkStart w:id="743" w:name="_Toc324085450"/>
      <w:bookmarkStart w:id="744" w:name="_Toc383781102"/>
      <w:bookmarkStart w:id="745" w:name="_Toc49764506"/>
      <w:r w:rsidRPr="00EC76D5">
        <w:t>Expression statements</w:t>
      </w:r>
      <w:bookmarkEnd w:id="741"/>
      <w:bookmarkEnd w:id="742"/>
      <w:bookmarkEnd w:id="743"/>
      <w:bookmarkEnd w:id="744"/>
      <w:bookmarkEnd w:id="74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6" w:name="_Toc323656713"/>
      <w:bookmarkStart w:id="747" w:name="_Toc324085451"/>
      <w:bookmarkStart w:id="748" w:name="_Toc383781103"/>
      <w:bookmarkStart w:id="749" w:name="_Toc49764507"/>
      <w:r w:rsidRPr="00EC76D5">
        <w:t>Volatile</w:t>
      </w:r>
      <w:bookmarkEnd w:id="746"/>
      <w:bookmarkEnd w:id="747"/>
      <w:bookmarkEnd w:id="748"/>
      <w:bookmarkEnd w:id="74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1" w:author="Stefan Björnander" w:date="2012-05-06T21:16:00Z">
          <w:pPr>
            <w:pStyle w:val="CommandLine"/>
          </w:pPr>
        </w:pPrChange>
      </w:pPr>
    </w:p>
    <w:p w14:paraId="0D44E5CA" w14:textId="77777777" w:rsidR="00E80032" w:rsidRPr="00EC76D5" w:rsidRDefault="00E80032">
      <w:pPr>
        <w:pStyle w:val="Code"/>
        <w:pPrChange w:id="752" w:author="Stefan Björnander" w:date="2012-05-06T21:16:00Z">
          <w:pPr>
            <w:pStyle w:val="CommandLine"/>
          </w:pPr>
        </w:pPrChange>
      </w:pPr>
      <w:r w:rsidRPr="00EC76D5">
        <w:rPr>
          <w:rFonts w:eastAsia="Times New Roman"/>
          <w:noProof w:val="0"/>
          <w:color w:val="000000" w:themeColor="text1"/>
          <w:rPrChange w:id="753"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75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6" w:name="_Toc320485603"/>
      <w:bookmarkStart w:id="757" w:name="_Toc323656714"/>
      <w:bookmarkStart w:id="758" w:name="_Toc324085452"/>
      <w:bookmarkStart w:id="759" w:name="_Toc383781104"/>
      <w:bookmarkStart w:id="760" w:name="_Toc49764508"/>
      <w:r w:rsidRPr="00EC76D5">
        <w:lastRenderedPageBreak/>
        <w:t>Functions</w:t>
      </w:r>
      <w:bookmarkEnd w:id="756"/>
      <w:bookmarkEnd w:id="757"/>
      <w:bookmarkEnd w:id="758"/>
      <w:bookmarkEnd w:id="759"/>
      <w:bookmarkEnd w:id="76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903B85" w:rsidRPr="003F7CF1" w:rsidRDefault="00903B85"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903B85" w:rsidRPr="003F7CF1" w:rsidRDefault="00903B85"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903B85" w:rsidRPr="003F7CF1" w:rsidRDefault="00903B85"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359"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">
                <v:shape id="_x0000_s1360" type="#_x0000_t75" style="position:absolute;width:51073;height:5410;visibility:visible;mso-wrap-style:square">
                  <v:fill o:detectmouseclick="t"/>
                  <v:path o:connecttype="none"/>
                </v:shape>
                <v:rect id="Rectangle 300" o:spid="_x0000_s1361"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903B85" w:rsidRPr="003F7CF1" w:rsidRDefault="00903B85"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362"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903B85" w:rsidRPr="003F7CF1" w:rsidRDefault="00903B85" w:rsidP="00E80032">
                        <w:pPr>
                          <w:pStyle w:val="Picture"/>
                          <w:rPr>
                            <w:sz w:val="19"/>
                            <w:szCs w:val="19"/>
                            <w:lang w:val="sv-SE"/>
                          </w:rPr>
                        </w:pPr>
                        <w:r w:rsidRPr="003F7CF1">
                          <w:rPr>
                            <w:sz w:val="19"/>
                            <w:szCs w:val="19"/>
                          </w:rPr>
                          <w:t>Function</w:t>
                        </w:r>
                      </w:p>
                    </w:txbxContent>
                  </v:textbox>
                </v:rect>
                <v:line id="Line 302" o:spid="_x0000_s1363"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364"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365"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903B85" w:rsidRPr="003F7CF1" w:rsidRDefault="00903B85"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903B85" w:rsidRPr="003F7CF1" w:rsidRDefault="00903B85"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903B85" w:rsidRPr="003F7CF1" w:rsidRDefault="00903B85"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903B85" w:rsidRPr="003F7CF1" w:rsidRDefault="00903B85"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366"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BFEYnUDAADvDQAADgAAAAAAAAAAAAAAAAAuAgAAZHJzL2Uyb0RvYy54bWxQSwEC&#10;LQAUAAYACAAAACEAdqXPftwAAAAEAQAADwAAAAAAAAAAAAAAAADPBQAAZHJzL2Rvd25yZXYueG1s&#10;UEsFBgAAAAAEAAQA8wAAANgGAAAAAA==&#10;">
                <v:shape id="_x0000_s1367" type="#_x0000_t75" style="position:absolute;width:51073;height:5410;visibility:visible;mso-wrap-style:square">
                  <v:fill o:detectmouseclick="t"/>
                  <v:path o:connecttype="none"/>
                </v:shape>
                <v:rect id="Rectangle 293" o:spid="_x0000_s1368"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903B85" w:rsidRPr="003F7CF1" w:rsidRDefault="00903B85" w:rsidP="00E80032">
                        <w:pPr>
                          <w:pStyle w:val="Picture"/>
                          <w:jc w:val="both"/>
                          <w:rPr>
                            <w:sz w:val="19"/>
                            <w:szCs w:val="19"/>
                            <w:lang w:val="sv-SE"/>
                          </w:rPr>
                        </w:pPr>
                        <w:r w:rsidRPr="003F7CF1">
                          <w:rPr>
                            <w:sz w:val="19"/>
                            <w:szCs w:val="19"/>
                            <w:lang w:val="sv-SE"/>
                          </w:rPr>
                          <w:t xml:space="preserve">                       2</w:t>
                        </w:r>
                      </w:p>
                    </w:txbxContent>
                  </v:textbox>
                </v:rect>
                <v:rect id="Rectangle 294" o:spid="_x0000_s1369"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903B85" w:rsidRPr="003F7CF1" w:rsidRDefault="00903B85" w:rsidP="00E80032">
                        <w:pPr>
                          <w:pStyle w:val="Picture"/>
                          <w:rPr>
                            <w:sz w:val="19"/>
                            <w:szCs w:val="19"/>
                            <w:lang w:val="sv-SE"/>
                          </w:rPr>
                        </w:pPr>
                        <w:r w:rsidRPr="003F7CF1">
                          <w:rPr>
                            <w:sz w:val="19"/>
                            <w:szCs w:val="19"/>
                            <w:lang w:val="sv-SE"/>
                          </w:rPr>
                          <w:t>Square</w:t>
                        </w:r>
                      </w:p>
                    </w:txbxContent>
                  </v:textbox>
                </v:rect>
                <v:line id="Line 295" o:spid="_x0000_s1370"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371"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372"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903B85" w:rsidRPr="003F7CF1" w:rsidRDefault="00903B85"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1" w:name="_Toc320485604"/>
      <w:bookmarkStart w:id="762" w:name="_Toc323656715"/>
      <w:bookmarkStart w:id="763" w:name="_Toc324085453"/>
      <w:bookmarkStart w:id="764" w:name="_Toc383781105"/>
      <w:bookmarkStart w:id="765" w:name="_Toc49764509"/>
      <w:r w:rsidRPr="00EC76D5">
        <w:t>Void Functions</w:t>
      </w:r>
      <w:bookmarkEnd w:id="761"/>
      <w:bookmarkEnd w:id="762"/>
      <w:bookmarkEnd w:id="763"/>
      <w:bookmarkEnd w:id="764"/>
      <w:bookmarkEnd w:id="76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6" w:name="_Toc320485605"/>
      <w:bookmarkStart w:id="767" w:name="_Toc323656716"/>
      <w:bookmarkStart w:id="768" w:name="_Toc324085454"/>
      <w:bookmarkStart w:id="769" w:name="_Toc383781106"/>
      <w:bookmarkStart w:id="770" w:name="_Toc49764510"/>
      <w:r w:rsidRPr="00EC76D5">
        <w:t>Local and global variables</w:t>
      </w:r>
      <w:bookmarkEnd w:id="766"/>
      <w:bookmarkEnd w:id="767"/>
      <w:bookmarkEnd w:id="768"/>
      <w:bookmarkEnd w:id="769"/>
      <w:bookmarkEnd w:id="77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1" w:name="_Toc323656717"/>
      <w:bookmarkStart w:id="772" w:name="_Toc324085455"/>
      <w:bookmarkStart w:id="773" w:name="_Toc383781107"/>
      <w:bookmarkStart w:id="774" w:name="_Toc49764511"/>
      <w:r w:rsidRPr="00EC76D5">
        <w:t>Inner Blocks with Local Variables</w:t>
      </w:r>
      <w:bookmarkEnd w:id="771"/>
      <w:bookmarkEnd w:id="772"/>
      <w:bookmarkEnd w:id="773"/>
      <w:bookmarkEnd w:id="774"/>
    </w:p>
    <w:p w14:paraId="2243B6C4" w14:textId="500A43CB" w:rsidR="00E80032" w:rsidRPr="00EC76D5" w:rsidRDefault="00E80032" w:rsidP="00E80032">
      <w:r w:rsidRPr="00EC76D5">
        <w:t xml:space="preserve">In C, you are allowed to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77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77" w:author="Stefan Björnander" w:date="2012-05-06T21:51:00Z">
            <w:rPr>
              <w:color w:val="0000FF"/>
            </w:rPr>
          </w:rPrChange>
        </w:rPr>
        <w:t>struct</w:t>
      </w:r>
      <w:r w:rsidRPr="00EC76D5">
        <w:t xml:space="preserve"> IntPair Block(</w:t>
      </w:r>
      <w:r w:rsidRPr="00EC76D5">
        <w:rPr>
          <w:color w:val="000000" w:themeColor="text1"/>
          <w:rPrChange w:id="77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79" w:name="_Toc320485606"/>
      <w:bookmarkStart w:id="780" w:name="_Toc323656718"/>
      <w:bookmarkStart w:id="781" w:name="_Toc324085456"/>
      <w:bookmarkStart w:id="782" w:name="_Toc383781108"/>
      <w:bookmarkStart w:id="783" w:name="_Toc49764512"/>
      <w:r w:rsidRPr="00EC76D5">
        <w:t>Call-by-Value and Call-by-Reference</w:t>
      </w:r>
      <w:bookmarkEnd w:id="779"/>
      <w:bookmarkEnd w:id="780"/>
      <w:bookmarkEnd w:id="781"/>
      <w:bookmarkEnd w:id="782"/>
      <w:bookmarkEnd w:id="78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903B85" w:rsidRPr="003F7CF1" w:rsidRDefault="00903B85"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903B85" w:rsidRPr="003F7CF1" w:rsidRDefault="00903B8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903B85" w:rsidRPr="003F7CF1" w:rsidRDefault="00903B85"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903B85" w:rsidRPr="003F7CF1" w:rsidRDefault="00903B8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903B85" w:rsidRPr="003F7CF1" w:rsidRDefault="00903B8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903B85" w:rsidRPr="003F7CF1" w:rsidRDefault="00903B85"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903B85" w:rsidRPr="003F7CF1" w:rsidRDefault="00903B8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903B85" w:rsidRPr="003F7CF1" w:rsidRDefault="00903B8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903B85" w:rsidRPr="003F7CF1" w:rsidRDefault="00903B8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903B85" w:rsidRPr="003F7CF1" w:rsidRDefault="00903B8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903B85" w:rsidRPr="003F7CF1" w:rsidRDefault="00903B8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903B85" w:rsidRPr="003F7CF1" w:rsidRDefault="00903B8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903B85" w:rsidRPr="003F7CF1" w:rsidRDefault="00903B8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903B85" w:rsidRPr="003F7CF1" w:rsidRDefault="00903B8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903B85" w:rsidRPr="003F7CF1" w:rsidRDefault="00903B8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903B85" w:rsidRPr="003F7CF1" w:rsidRDefault="00903B8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373"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">
                <v:shape id="_x0000_s1374" type="#_x0000_t75" style="position:absolute;width:57384;height:27051;visibility:visible;mso-wrap-style:square">
                  <v:fill o:detectmouseclick="t"/>
                  <v:path o:connecttype="none"/>
                </v:shape>
                <v:rect id="Rectangle 307" o:spid="_x0000_s1375"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903B85" w:rsidRPr="003F7CF1" w:rsidRDefault="00903B85" w:rsidP="00E80032">
                        <w:pPr>
                          <w:pStyle w:val="SourceCodeBoxText"/>
                          <w:rPr>
                            <w:sz w:val="19"/>
                            <w:szCs w:val="19"/>
                          </w:rPr>
                        </w:pPr>
                        <w:r w:rsidRPr="003F7CF1">
                          <w:rPr>
                            <w:sz w:val="19"/>
                            <w:szCs w:val="19"/>
                          </w:rPr>
                          <w:t>1</w:t>
                        </w:r>
                      </w:p>
                    </w:txbxContent>
                  </v:textbox>
                </v:rect>
                <v:rect id="Rectangle 308" o:spid="_x0000_s1376"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903B85" w:rsidRPr="003F7CF1" w:rsidRDefault="00903B85" w:rsidP="00E80032">
                        <w:pPr>
                          <w:pStyle w:val="SourceCodeBoxText"/>
                          <w:rPr>
                            <w:sz w:val="19"/>
                            <w:szCs w:val="19"/>
                          </w:rPr>
                        </w:pPr>
                        <w:r w:rsidRPr="003F7CF1">
                          <w:rPr>
                            <w:sz w:val="19"/>
                            <w:szCs w:val="19"/>
                          </w:rPr>
                          <w:t>2</w:t>
                        </w:r>
                      </w:p>
                    </w:txbxContent>
                  </v:textbox>
                </v:rect>
                <v:shape id="Text Box 309" o:spid="_x0000_s1377"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903B85" w:rsidRPr="003F7CF1" w:rsidRDefault="00903B85" w:rsidP="00E80032">
                        <w:pPr>
                          <w:pStyle w:val="SourceCodeBoxHeader"/>
                          <w:rPr>
                            <w:sz w:val="19"/>
                            <w:szCs w:val="19"/>
                            <w:lang w:val="sv-SE"/>
                          </w:rPr>
                        </w:pPr>
                        <w:r w:rsidRPr="003F7CF1">
                          <w:rPr>
                            <w:sz w:val="19"/>
                            <w:szCs w:val="19"/>
                            <w:lang w:val="sv-SE"/>
                          </w:rPr>
                          <w:t>main:</w:t>
                        </w:r>
                      </w:p>
                    </w:txbxContent>
                  </v:textbox>
                </v:shape>
                <v:rect id="Rectangle 310" o:spid="_x0000_s1378"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903B85" w:rsidRPr="003F7CF1" w:rsidRDefault="00903B85" w:rsidP="00E80032">
                        <w:pPr>
                          <w:pStyle w:val="SourceCodeBoxText"/>
                          <w:rPr>
                            <w:sz w:val="19"/>
                            <w:szCs w:val="19"/>
                          </w:rPr>
                        </w:pPr>
                        <w:r w:rsidRPr="003F7CF1">
                          <w:rPr>
                            <w:sz w:val="19"/>
                            <w:szCs w:val="19"/>
                          </w:rPr>
                          <w:t>1</w:t>
                        </w:r>
                      </w:p>
                    </w:txbxContent>
                  </v:textbox>
                </v:rect>
                <v:shape id="Text Box 311" o:spid="_x0000_s1379"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903B85" w:rsidRPr="003F7CF1" w:rsidRDefault="00903B85" w:rsidP="00E80032">
                        <w:pPr>
                          <w:pStyle w:val="SourceCodeBoxHeader"/>
                          <w:rPr>
                            <w:sz w:val="19"/>
                            <w:szCs w:val="19"/>
                            <w:lang w:val="sv-SE"/>
                          </w:rPr>
                        </w:pPr>
                        <w:r>
                          <w:rPr>
                            <w:sz w:val="19"/>
                            <w:szCs w:val="19"/>
                            <w:lang w:val="sv-SE"/>
                          </w:rPr>
                          <w:t>firstNum</w:t>
                        </w:r>
                      </w:p>
                    </w:txbxContent>
                  </v:textbox>
                </v:shape>
                <v:rect id="Rectangle 312" o:spid="_x0000_s1380"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903B85" w:rsidRPr="003F7CF1" w:rsidRDefault="00903B85" w:rsidP="00E80032">
                        <w:pPr>
                          <w:pStyle w:val="SourceCodeBoxText"/>
                          <w:rPr>
                            <w:sz w:val="19"/>
                            <w:szCs w:val="19"/>
                          </w:rPr>
                        </w:pPr>
                        <w:r w:rsidRPr="003F7CF1">
                          <w:rPr>
                            <w:sz w:val="19"/>
                            <w:szCs w:val="19"/>
                          </w:rPr>
                          <w:t>2</w:t>
                        </w:r>
                      </w:p>
                    </w:txbxContent>
                  </v:textbox>
                </v:rect>
                <v:shape id="Text Box 313" o:spid="_x0000_s1381"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903B85" w:rsidRPr="003F7CF1" w:rsidRDefault="00903B85" w:rsidP="00E80032">
                        <w:pPr>
                          <w:pStyle w:val="SourceCodeBoxHeader"/>
                          <w:rPr>
                            <w:sz w:val="19"/>
                            <w:szCs w:val="19"/>
                            <w:lang w:val="sv-SE"/>
                          </w:rPr>
                        </w:pPr>
                        <w:r w:rsidRPr="003F7CF1">
                          <w:rPr>
                            <w:sz w:val="19"/>
                            <w:szCs w:val="19"/>
                            <w:lang w:val="sv-SE"/>
                          </w:rPr>
                          <w:t>Swap:</w:t>
                        </w:r>
                      </w:p>
                    </w:txbxContent>
                  </v:textbox>
                </v:shape>
                <v:shape id="Text Box 314" o:spid="_x0000_s1382"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903B85" w:rsidRPr="003F7CF1" w:rsidRDefault="00903B85" w:rsidP="00E80032">
                        <w:pPr>
                          <w:pStyle w:val="SourceCodeBoxHeader"/>
                          <w:rPr>
                            <w:sz w:val="19"/>
                            <w:szCs w:val="19"/>
                            <w:lang w:val="sv-SE"/>
                          </w:rPr>
                        </w:pPr>
                        <w:r>
                          <w:rPr>
                            <w:sz w:val="19"/>
                            <w:szCs w:val="19"/>
                            <w:lang w:val="sv-SE"/>
                          </w:rPr>
                          <w:t>num2</w:t>
                        </w:r>
                      </w:p>
                    </w:txbxContent>
                  </v:textbox>
                </v:shape>
                <v:rect id="Rectangle 315" o:spid="_x0000_s1383"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903B85" w:rsidRPr="003F7CF1" w:rsidRDefault="00903B85" w:rsidP="00E80032">
                        <w:pPr>
                          <w:pStyle w:val="SourceCodeBoxText"/>
                          <w:rPr>
                            <w:sz w:val="19"/>
                            <w:szCs w:val="19"/>
                          </w:rPr>
                        </w:pPr>
                        <w:r w:rsidRPr="003F7CF1">
                          <w:rPr>
                            <w:sz w:val="19"/>
                            <w:szCs w:val="19"/>
                          </w:rPr>
                          <w:t>1</w:t>
                        </w:r>
                      </w:p>
                    </w:txbxContent>
                  </v:textbox>
                </v:rect>
                <v:shape id="Text Box 316" o:spid="_x0000_s1384"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903B85" w:rsidRPr="003F7CF1" w:rsidRDefault="00903B85" w:rsidP="00E80032">
                        <w:pPr>
                          <w:pStyle w:val="SourceCodeBoxHeader"/>
                          <w:rPr>
                            <w:sz w:val="19"/>
                            <w:szCs w:val="19"/>
                            <w:lang w:val="sv-SE"/>
                          </w:rPr>
                        </w:pPr>
                        <w:r>
                          <w:rPr>
                            <w:sz w:val="19"/>
                            <w:szCs w:val="19"/>
                            <w:lang w:val="sv-SE"/>
                          </w:rPr>
                          <w:t>temp</w:t>
                        </w:r>
                      </w:p>
                    </w:txbxContent>
                  </v:textbox>
                </v:shape>
                <v:shape id="Text Box 317" o:spid="_x0000_s1385"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903B85" w:rsidRPr="003F7CF1" w:rsidRDefault="00903B85" w:rsidP="00E80032">
                        <w:pPr>
                          <w:pStyle w:val="SourceCodeBoxHeader"/>
                          <w:rPr>
                            <w:sz w:val="19"/>
                            <w:szCs w:val="19"/>
                            <w:lang w:val="sv-SE"/>
                          </w:rPr>
                        </w:pPr>
                        <w:r>
                          <w:rPr>
                            <w:sz w:val="19"/>
                            <w:szCs w:val="19"/>
                            <w:lang w:val="sv-SE"/>
                          </w:rPr>
                          <w:t>secondNum</w:t>
                        </w:r>
                      </w:p>
                    </w:txbxContent>
                  </v:textbox>
                </v:shape>
                <v:shape id="Text Box 318" o:spid="_x0000_s1386"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903B85" w:rsidRPr="003F7CF1" w:rsidRDefault="00903B85" w:rsidP="00E80032">
                        <w:pPr>
                          <w:pStyle w:val="SourceCodeBoxHeader"/>
                          <w:rPr>
                            <w:sz w:val="19"/>
                            <w:szCs w:val="19"/>
                            <w:lang w:val="sv-SE"/>
                          </w:rPr>
                        </w:pPr>
                        <w:r>
                          <w:rPr>
                            <w:sz w:val="19"/>
                            <w:szCs w:val="19"/>
                            <w:lang w:val="sv-SE"/>
                          </w:rPr>
                          <w:t>num1</w:t>
                        </w:r>
                      </w:p>
                    </w:txbxContent>
                  </v:textbox>
                </v:shape>
                <v:rect id="Rectangle 319" o:spid="_x0000_s1387"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903B85" w:rsidRPr="003F7CF1" w:rsidRDefault="00903B85" w:rsidP="00E80032">
                        <w:pPr>
                          <w:pStyle w:val="SourceCodeBoxText"/>
                          <w:rPr>
                            <w:sz w:val="19"/>
                            <w:szCs w:val="19"/>
                          </w:rPr>
                        </w:pPr>
                        <w:r w:rsidRPr="003F7CF1">
                          <w:rPr>
                            <w:sz w:val="19"/>
                            <w:szCs w:val="19"/>
                          </w:rPr>
                          <w:t>2</w:t>
                        </w:r>
                      </w:p>
                    </w:txbxContent>
                  </v:textbox>
                </v:rect>
                <v:rect id="Rectangle 320" o:spid="_x0000_s1388"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903B85" w:rsidRPr="003F7CF1" w:rsidRDefault="00903B85" w:rsidP="00E80032">
                        <w:pPr>
                          <w:pStyle w:val="SourceCodeBoxText"/>
                          <w:rPr>
                            <w:sz w:val="19"/>
                            <w:szCs w:val="19"/>
                          </w:rPr>
                        </w:pPr>
                        <w:r w:rsidRPr="003F7CF1">
                          <w:rPr>
                            <w:sz w:val="19"/>
                            <w:szCs w:val="19"/>
                          </w:rPr>
                          <w:t>2</w:t>
                        </w:r>
                      </w:p>
                    </w:txbxContent>
                  </v:textbox>
                </v:rect>
                <v:shape id="Text Box 321" o:spid="_x0000_s1389"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903B85" w:rsidRPr="003F7CF1" w:rsidRDefault="00903B85" w:rsidP="00E80032">
                        <w:pPr>
                          <w:pStyle w:val="SourceCodeBoxHeader"/>
                          <w:rPr>
                            <w:sz w:val="19"/>
                            <w:szCs w:val="19"/>
                            <w:lang w:val="sv-SE"/>
                          </w:rPr>
                        </w:pPr>
                        <w:r>
                          <w:rPr>
                            <w:sz w:val="19"/>
                            <w:szCs w:val="19"/>
                            <w:lang w:val="sv-SE"/>
                          </w:rPr>
                          <w:t>num2</w:t>
                        </w:r>
                      </w:p>
                    </w:txbxContent>
                  </v:textbox>
                </v:shape>
                <v:rect id="Rectangle 322" o:spid="_x0000_s1390"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903B85" w:rsidRPr="003F7CF1" w:rsidRDefault="00903B85" w:rsidP="00E80032">
                        <w:pPr>
                          <w:pStyle w:val="SourceCodeBoxText"/>
                          <w:rPr>
                            <w:sz w:val="19"/>
                            <w:szCs w:val="19"/>
                          </w:rPr>
                        </w:pPr>
                        <w:r w:rsidRPr="003F7CF1">
                          <w:rPr>
                            <w:sz w:val="19"/>
                            <w:szCs w:val="19"/>
                          </w:rPr>
                          <w:t>1</w:t>
                        </w:r>
                      </w:p>
                    </w:txbxContent>
                  </v:textbox>
                </v:rect>
                <v:shape id="Text Box 323" o:spid="_x0000_s1391"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903B85" w:rsidRPr="003F7CF1" w:rsidRDefault="00903B85" w:rsidP="00E80032">
                        <w:pPr>
                          <w:pStyle w:val="SourceCodeBoxHeader"/>
                          <w:rPr>
                            <w:sz w:val="19"/>
                            <w:szCs w:val="19"/>
                            <w:lang w:val="sv-SE"/>
                          </w:rPr>
                        </w:pPr>
                        <w:r>
                          <w:rPr>
                            <w:sz w:val="19"/>
                            <w:szCs w:val="19"/>
                            <w:lang w:val="sv-SE"/>
                          </w:rPr>
                          <w:t>temp</w:t>
                        </w:r>
                      </w:p>
                    </w:txbxContent>
                  </v:textbox>
                </v:shape>
                <v:shape id="Text Box 324" o:spid="_x0000_s1392"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903B85" w:rsidRPr="003F7CF1" w:rsidRDefault="00903B85" w:rsidP="00E80032">
                        <w:pPr>
                          <w:pStyle w:val="SourceCodeBoxHeader"/>
                          <w:rPr>
                            <w:sz w:val="19"/>
                            <w:szCs w:val="19"/>
                            <w:lang w:val="sv-SE"/>
                          </w:rPr>
                        </w:pPr>
                        <w:r>
                          <w:rPr>
                            <w:sz w:val="19"/>
                            <w:szCs w:val="19"/>
                            <w:lang w:val="sv-SE"/>
                          </w:rPr>
                          <w:t>num1</w:t>
                        </w:r>
                      </w:p>
                    </w:txbxContent>
                  </v:textbox>
                </v:shape>
                <v:rect id="Rectangle 325" o:spid="_x0000_s1393"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903B85" w:rsidRPr="003F7CF1" w:rsidRDefault="00903B85" w:rsidP="00E80032">
                        <w:pPr>
                          <w:pStyle w:val="SourceCodeBoxText"/>
                          <w:rPr>
                            <w:sz w:val="19"/>
                            <w:szCs w:val="19"/>
                          </w:rPr>
                        </w:pPr>
                        <w:r w:rsidRPr="003F7CF1">
                          <w:rPr>
                            <w:sz w:val="19"/>
                            <w:szCs w:val="19"/>
                          </w:rPr>
                          <w:t>2</w:t>
                        </w:r>
                      </w:p>
                    </w:txbxContent>
                  </v:textbox>
                </v:rect>
                <v:rect id="Rectangle 326" o:spid="_x0000_s1394"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903B85" w:rsidRPr="003F7CF1" w:rsidRDefault="00903B85" w:rsidP="00E80032">
                        <w:pPr>
                          <w:pStyle w:val="SourceCodeBoxText"/>
                          <w:rPr>
                            <w:sz w:val="19"/>
                            <w:szCs w:val="19"/>
                          </w:rPr>
                        </w:pPr>
                        <w:r w:rsidRPr="003F7CF1">
                          <w:rPr>
                            <w:sz w:val="19"/>
                            <w:szCs w:val="19"/>
                          </w:rPr>
                          <w:t>1</w:t>
                        </w:r>
                      </w:p>
                    </w:txbxContent>
                  </v:textbox>
                </v:rect>
                <v:shape id="Text Box 327" o:spid="_x0000_s1395"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903B85" w:rsidRPr="003F7CF1" w:rsidRDefault="00903B85" w:rsidP="00E80032">
                        <w:pPr>
                          <w:pStyle w:val="SourceCodeBoxHeader"/>
                          <w:rPr>
                            <w:sz w:val="19"/>
                            <w:szCs w:val="19"/>
                            <w:lang w:val="sv-SE"/>
                          </w:rPr>
                        </w:pPr>
                        <w:r>
                          <w:rPr>
                            <w:sz w:val="19"/>
                            <w:szCs w:val="19"/>
                            <w:lang w:val="sv-SE"/>
                          </w:rPr>
                          <w:t>num2</w:t>
                        </w:r>
                      </w:p>
                    </w:txbxContent>
                  </v:textbox>
                </v:shape>
                <v:rect id="Rectangle 328" o:spid="_x0000_s1396"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903B85" w:rsidRPr="003F7CF1" w:rsidRDefault="00903B85" w:rsidP="00E80032">
                        <w:pPr>
                          <w:pStyle w:val="SourceCodeBoxText"/>
                          <w:rPr>
                            <w:sz w:val="19"/>
                            <w:szCs w:val="19"/>
                          </w:rPr>
                        </w:pPr>
                        <w:r w:rsidRPr="003F7CF1">
                          <w:rPr>
                            <w:sz w:val="19"/>
                            <w:szCs w:val="19"/>
                          </w:rPr>
                          <w:t>1</w:t>
                        </w:r>
                      </w:p>
                    </w:txbxContent>
                  </v:textbox>
                </v:rect>
                <v:shape id="Text Box 329" o:spid="_x0000_s1397"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903B85" w:rsidRPr="003F7CF1" w:rsidRDefault="00903B85" w:rsidP="00E80032">
                        <w:pPr>
                          <w:pStyle w:val="SourceCodeBoxHeader"/>
                          <w:rPr>
                            <w:sz w:val="19"/>
                            <w:szCs w:val="19"/>
                            <w:lang w:val="sv-SE"/>
                          </w:rPr>
                        </w:pPr>
                        <w:r>
                          <w:rPr>
                            <w:sz w:val="19"/>
                            <w:szCs w:val="19"/>
                            <w:lang w:val="sv-SE"/>
                          </w:rPr>
                          <w:t>temp</w:t>
                        </w:r>
                      </w:p>
                    </w:txbxContent>
                  </v:textbox>
                </v:shape>
                <v:shape id="Text Box 330" o:spid="_x0000_s1398"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903B85" w:rsidRPr="003F7CF1" w:rsidRDefault="00903B85" w:rsidP="00E80032">
                        <w:pPr>
                          <w:pStyle w:val="SourceCodeBoxHeader"/>
                          <w:rPr>
                            <w:sz w:val="19"/>
                            <w:szCs w:val="19"/>
                            <w:lang w:val="sv-SE"/>
                          </w:rPr>
                        </w:pPr>
                        <w:r>
                          <w:rPr>
                            <w:sz w:val="19"/>
                            <w:szCs w:val="19"/>
                            <w:lang w:val="sv-SE"/>
                          </w:rPr>
                          <w:t>num1</w:t>
                        </w:r>
                      </w:p>
                    </w:txbxContent>
                  </v:textbox>
                </v:shape>
                <v:shape id="Text Box 331" o:spid="_x0000_s1399"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903B85" w:rsidRPr="003F7CF1" w:rsidRDefault="00903B85" w:rsidP="00E80032">
                        <w:pPr>
                          <w:pStyle w:val="SourceCodeBoxHeader"/>
                          <w:rPr>
                            <w:sz w:val="19"/>
                            <w:szCs w:val="19"/>
                            <w:lang w:val="sv-SE"/>
                          </w:rPr>
                        </w:pPr>
                        <w:r w:rsidRPr="003F7CF1">
                          <w:rPr>
                            <w:sz w:val="19"/>
                            <w:szCs w:val="19"/>
                            <w:lang w:val="sv-SE"/>
                          </w:rPr>
                          <w:t>(a)</w:t>
                        </w:r>
                      </w:p>
                    </w:txbxContent>
                  </v:textbox>
                </v:shape>
                <v:shape id="Text Box 332" o:spid="_x0000_s1400"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903B85" w:rsidRPr="003F7CF1" w:rsidRDefault="00903B85" w:rsidP="00E80032">
                        <w:pPr>
                          <w:pStyle w:val="SourceCodeBoxHeader"/>
                          <w:rPr>
                            <w:sz w:val="19"/>
                            <w:szCs w:val="19"/>
                            <w:lang w:val="sv-SE"/>
                          </w:rPr>
                        </w:pPr>
                        <w:r w:rsidRPr="003F7CF1">
                          <w:rPr>
                            <w:sz w:val="19"/>
                            <w:szCs w:val="19"/>
                            <w:lang w:val="sv-SE"/>
                          </w:rPr>
                          <w:t>(b)</w:t>
                        </w:r>
                      </w:p>
                    </w:txbxContent>
                  </v:textbox>
                </v:shape>
                <v:shape id="Text Box 333" o:spid="_x0000_s1401"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903B85" w:rsidRPr="003F7CF1" w:rsidRDefault="00903B85"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903B85" w:rsidRPr="003F7CF1" w:rsidRDefault="00903B8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903B85" w:rsidRPr="003F7CF1" w:rsidRDefault="00903B8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903B85" w:rsidRPr="003F7CF1" w:rsidRDefault="00903B8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903B85" w:rsidRPr="003F7CF1" w:rsidRDefault="00903B85"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903B85" w:rsidRPr="003F7CF1" w:rsidRDefault="00903B8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903B85" w:rsidRPr="003F7CF1" w:rsidRDefault="00903B85"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903B85" w:rsidRPr="003F7CF1" w:rsidRDefault="00903B8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903B85" w:rsidRPr="003F7CF1" w:rsidRDefault="00903B8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903B85" w:rsidRPr="003F7CF1" w:rsidRDefault="00903B8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903B85" w:rsidRPr="003F7CF1" w:rsidRDefault="00903B8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903B85" w:rsidRPr="003F7CF1" w:rsidRDefault="00903B85"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903B85" w:rsidRPr="003F7CF1" w:rsidRDefault="00903B85"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903B85" w:rsidRPr="003F7CF1" w:rsidRDefault="00903B85"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903B85" w:rsidRPr="003F7CF1" w:rsidRDefault="00903B85"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903B85" w:rsidRPr="003F7CF1" w:rsidRDefault="00903B85"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903B85" w:rsidRPr="003F7CF1" w:rsidRDefault="00903B85"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903B85" w:rsidRPr="003F7CF1" w:rsidRDefault="00903B85"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903B85" w:rsidRPr="003F7CF1" w:rsidRDefault="00903B85"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903B85" w:rsidRPr="003F7CF1" w:rsidRDefault="00903B85"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402"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">
                <v:shape id="_x0000_s1403" type="#_x0000_t75" style="position:absolute;width:57384;height:27051;visibility:visible;mso-wrap-style:square">
                  <v:fill o:detectmouseclick="t"/>
                  <v:path o:connecttype="none"/>
                </v:shape>
                <v:rect id="Rectangle 244" o:spid="_x0000_s1404"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903B85" w:rsidRPr="003F7CF1" w:rsidRDefault="00903B85" w:rsidP="00E80032">
                        <w:pPr>
                          <w:pStyle w:val="SourceCodeBoxText"/>
                          <w:rPr>
                            <w:sz w:val="19"/>
                            <w:szCs w:val="19"/>
                          </w:rPr>
                        </w:pPr>
                        <w:r w:rsidRPr="003F7CF1">
                          <w:rPr>
                            <w:sz w:val="19"/>
                            <w:szCs w:val="19"/>
                          </w:rPr>
                          <w:t>1</w:t>
                        </w:r>
                      </w:p>
                    </w:txbxContent>
                  </v:textbox>
                </v:rect>
                <v:rect id="Rectangle 245" o:spid="_x0000_s1405"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903B85" w:rsidRPr="003F7CF1" w:rsidRDefault="00903B85" w:rsidP="00E80032">
                        <w:pPr>
                          <w:pStyle w:val="SourceCodeBoxText"/>
                          <w:rPr>
                            <w:sz w:val="19"/>
                            <w:szCs w:val="19"/>
                          </w:rPr>
                        </w:pPr>
                        <w:r w:rsidRPr="003F7CF1">
                          <w:rPr>
                            <w:sz w:val="19"/>
                            <w:szCs w:val="19"/>
                          </w:rPr>
                          <w:t>2</w:t>
                        </w:r>
                      </w:p>
                    </w:txbxContent>
                  </v:textbox>
                </v:rect>
                <v:rect id="Rectangle 246" o:spid="_x0000_s1406"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903B85" w:rsidRPr="003F7CF1" w:rsidRDefault="00903B85" w:rsidP="00E80032">
                        <w:pPr>
                          <w:pStyle w:val="SourceCodeBoxText"/>
                          <w:rPr>
                            <w:sz w:val="19"/>
                            <w:szCs w:val="19"/>
                          </w:rPr>
                        </w:pPr>
                      </w:p>
                    </w:txbxContent>
                  </v:textbox>
                </v:rect>
                <v:shape id="Text Box 247" o:spid="_x0000_s1407"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903B85" w:rsidRPr="003F7CF1" w:rsidRDefault="00903B85" w:rsidP="00E80032">
                        <w:pPr>
                          <w:pStyle w:val="SourceCodeBoxHeader"/>
                          <w:rPr>
                            <w:sz w:val="19"/>
                            <w:szCs w:val="19"/>
                            <w:lang w:val="sv-SE"/>
                          </w:rPr>
                        </w:pPr>
                        <w:r>
                          <w:rPr>
                            <w:sz w:val="19"/>
                            <w:szCs w:val="19"/>
                            <w:lang w:val="sv-SE"/>
                          </w:rPr>
                          <w:t>firstNum</w:t>
                        </w:r>
                      </w:p>
                    </w:txbxContent>
                  </v:textbox>
                </v:shape>
                <v:rect id="Rectangle 248" o:spid="_x0000_s1408"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903B85" w:rsidRPr="003F7CF1" w:rsidRDefault="00903B85" w:rsidP="00E80032">
                        <w:pPr>
                          <w:pStyle w:val="SourceCodeBoxText"/>
                          <w:rPr>
                            <w:sz w:val="19"/>
                            <w:szCs w:val="19"/>
                          </w:rPr>
                        </w:pPr>
                      </w:p>
                    </w:txbxContent>
                  </v:textbox>
                </v:rect>
                <v:shape id="Text Box 249" o:spid="_x0000_s1409"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903B85" w:rsidRPr="003F7CF1" w:rsidRDefault="00903B85" w:rsidP="00E80032">
                        <w:pPr>
                          <w:pStyle w:val="SourceCodeBoxHeader"/>
                          <w:rPr>
                            <w:sz w:val="19"/>
                            <w:szCs w:val="19"/>
                            <w:lang w:val="sv-SE"/>
                          </w:rPr>
                        </w:pPr>
                        <w:r>
                          <w:rPr>
                            <w:sz w:val="19"/>
                            <w:szCs w:val="19"/>
                            <w:lang w:val="sv-SE"/>
                          </w:rPr>
                          <w:t>num2</w:t>
                        </w:r>
                      </w:p>
                    </w:txbxContent>
                  </v:textbox>
                </v:shape>
                <v:rect id="Rectangle 250" o:spid="_x0000_s1410"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903B85" w:rsidRPr="003F7CF1" w:rsidRDefault="00903B85" w:rsidP="00E80032">
                        <w:pPr>
                          <w:pStyle w:val="SourceCodeBoxText"/>
                          <w:rPr>
                            <w:sz w:val="19"/>
                            <w:szCs w:val="19"/>
                          </w:rPr>
                        </w:pPr>
                        <w:r w:rsidRPr="003F7CF1">
                          <w:rPr>
                            <w:sz w:val="19"/>
                            <w:szCs w:val="19"/>
                          </w:rPr>
                          <w:t>1</w:t>
                        </w:r>
                      </w:p>
                    </w:txbxContent>
                  </v:textbox>
                </v:rect>
                <v:shape id="Text Box 251" o:spid="_x0000_s1411"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903B85" w:rsidRPr="003F7CF1" w:rsidRDefault="00903B85" w:rsidP="00E80032">
                        <w:pPr>
                          <w:pStyle w:val="SourceCodeBoxHeader"/>
                          <w:rPr>
                            <w:sz w:val="19"/>
                            <w:szCs w:val="19"/>
                            <w:lang w:val="sv-SE"/>
                          </w:rPr>
                        </w:pPr>
                        <w:r>
                          <w:rPr>
                            <w:sz w:val="19"/>
                            <w:szCs w:val="19"/>
                            <w:lang w:val="sv-SE"/>
                          </w:rPr>
                          <w:t>temp</w:t>
                        </w:r>
                      </w:p>
                    </w:txbxContent>
                  </v:textbox>
                </v:shape>
                <v:shape id="Text Box 252" o:spid="_x0000_s1412"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903B85" w:rsidRPr="003F7CF1" w:rsidRDefault="00903B85" w:rsidP="00E80032">
                        <w:pPr>
                          <w:pStyle w:val="SourceCodeBoxHeader"/>
                          <w:rPr>
                            <w:sz w:val="19"/>
                            <w:szCs w:val="19"/>
                            <w:lang w:val="sv-SE"/>
                          </w:rPr>
                        </w:pPr>
                        <w:r>
                          <w:rPr>
                            <w:sz w:val="19"/>
                            <w:szCs w:val="19"/>
                            <w:lang w:val="sv-SE"/>
                          </w:rPr>
                          <w:t>secondNum</w:t>
                        </w:r>
                      </w:p>
                    </w:txbxContent>
                  </v:textbox>
                </v:shape>
                <v:shape id="Text Box 253" o:spid="_x0000_s1413"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903B85" w:rsidRPr="003F7CF1" w:rsidRDefault="00903B85" w:rsidP="00E80032">
                        <w:pPr>
                          <w:pStyle w:val="SourceCodeBoxHeader"/>
                          <w:rPr>
                            <w:sz w:val="19"/>
                            <w:szCs w:val="19"/>
                            <w:lang w:val="sv-SE"/>
                          </w:rPr>
                        </w:pPr>
                        <w:r>
                          <w:rPr>
                            <w:sz w:val="19"/>
                            <w:szCs w:val="19"/>
                            <w:lang w:val="sv-SE"/>
                          </w:rPr>
                          <w:t>num1</w:t>
                        </w:r>
                      </w:p>
                    </w:txbxContent>
                  </v:textbox>
                </v:shape>
                <v:shape id="Text Box 254" o:spid="_x0000_s1414"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903B85" w:rsidRPr="003F7CF1" w:rsidRDefault="00903B85" w:rsidP="00E80032">
                        <w:pPr>
                          <w:pStyle w:val="SourceCodeBoxHeader"/>
                          <w:rPr>
                            <w:sz w:val="19"/>
                            <w:szCs w:val="19"/>
                            <w:lang w:val="sv-SE"/>
                          </w:rPr>
                        </w:pPr>
                        <w:r w:rsidRPr="003F7CF1">
                          <w:rPr>
                            <w:sz w:val="19"/>
                            <w:szCs w:val="19"/>
                            <w:lang w:val="sv-SE"/>
                          </w:rPr>
                          <w:t>(a)</w:t>
                        </w:r>
                      </w:p>
                    </w:txbxContent>
                  </v:textbox>
                </v:shape>
                <v:line id="Line 255" o:spid="_x0000_s1415"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416"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417"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903B85" w:rsidRPr="003F7CF1" w:rsidRDefault="00903B85" w:rsidP="00E80032">
                        <w:pPr>
                          <w:pStyle w:val="SourceCodeBoxText"/>
                          <w:rPr>
                            <w:sz w:val="19"/>
                            <w:szCs w:val="19"/>
                          </w:rPr>
                        </w:pPr>
                        <w:r w:rsidRPr="003F7CF1">
                          <w:rPr>
                            <w:sz w:val="19"/>
                            <w:szCs w:val="19"/>
                          </w:rPr>
                          <w:t>2</w:t>
                        </w:r>
                      </w:p>
                    </w:txbxContent>
                  </v:textbox>
                </v:rect>
                <v:rect id="Rectangle 258" o:spid="_x0000_s1418"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903B85" w:rsidRPr="003F7CF1" w:rsidRDefault="00903B85" w:rsidP="00E80032">
                        <w:pPr>
                          <w:pStyle w:val="SourceCodeBoxText"/>
                          <w:rPr>
                            <w:sz w:val="19"/>
                            <w:szCs w:val="19"/>
                          </w:rPr>
                        </w:pPr>
                        <w:r w:rsidRPr="003F7CF1">
                          <w:rPr>
                            <w:sz w:val="19"/>
                            <w:szCs w:val="19"/>
                          </w:rPr>
                          <w:t>2</w:t>
                        </w:r>
                      </w:p>
                    </w:txbxContent>
                  </v:textbox>
                </v:rect>
                <v:rect id="Rectangle 259" o:spid="_x0000_s1419"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903B85" w:rsidRPr="003F7CF1" w:rsidRDefault="00903B85" w:rsidP="00E80032">
                        <w:pPr>
                          <w:pStyle w:val="SourceCodeBoxText"/>
                          <w:rPr>
                            <w:sz w:val="19"/>
                            <w:szCs w:val="19"/>
                          </w:rPr>
                        </w:pPr>
                      </w:p>
                    </w:txbxContent>
                  </v:textbox>
                </v:rect>
                <v:shape id="Text Box 260" o:spid="_x0000_s1420"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903B85" w:rsidRPr="003F7CF1" w:rsidRDefault="00903B85" w:rsidP="00E80032">
                        <w:pPr>
                          <w:pStyle w:val="SourceCodeBoxHeader"/>
                          <w:rPr>
                            <w:sz w:val="19"/>
                            <w:szCs w:val="19"/>
                            <w:lang w:val="sv-SE"/>
                          </w:rPr>
                        </w:pPr>
                        <w:r>
                          <w:rPr>
                            <w:sz w:val="19"/>
                            <w:szCs w:val="19"/>
                            <w:lang w:val="sv-SE"/>
                          </w:rPr>
                          <w:t>firstNum</w:t>
                        </w:r>
                      </w:p>
                    </w:txbxContent>
                  </v:textbox>
                </v:shape>
                <v:rect id="Rectangle 261" o:spid="_x0000_s1421"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903B85" w:rsidRPr="003F7CF1" w:rsidRDefault="00903B85" w:rsidP="00E80032">
                        <w:pPr>
                          <w:pStyle w:val="SourceCodeBoxText"/>
                          <w:rPr>
                            <w:sz w:val="19"/>
                            <w:szCs w:val="19"/>
                          </w:rPr>
                        </w:pPr>
                      </w:p>
                    </w:txbxContent>
                  </v:textbox>
                </v:rect>
                <v:shape id="Text Box 262" o:spid="_x0000_s1422"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903B85" w:rsidRPr="003F7CF1" w:rsidRDefault="00903B85" w:rsidP="00E80032">
                        <w:pPr>
                          <w:pStyle w:val="SourceCodeBoxHeader"/>
                          <w:rPr>
                            <w:sz w:val="19"/>
                            <w:szCs w:val="19"/>
                            <w:lang w:val="sv-SE"/>
                          </w:rPr>
                        </w:pPr>
                        <w:r>
                          <w:rPr>
                            <w:sz w:val="19"/>
                            <w:szCs w:val="19"/>
                            <w:lang w:val="sv-SE"/>
                          </w:rPr>
                          <w:t>num2</w:t>
                        </w:r>
                      </w:p>
                    </w:txbxContent>
                  </v:textbox>
                </v:shape>
                <v:rect id="Rectangle 263" o:spid="_x0000_s1423"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903B85" w:rsidRPr="003F7CF1" w:rsidRDefault="00903B85" w:rsidP="00E80032">
                        <w:pPr>
                          <w:pStyle w:val="SourceCodeBoxText"/>
                          <w:rPr>
                            <w:sz w:val="19"/>
                            <w:szCs w:val="19"/>
                          </w:rPr>
                        </w:pPr>
                        <w:r w:rsidRPr="003F7CF1">
                          <w:rPr>
                            <w:sz w:val="19"/>
                            <w:szCs w:val="19"/>
                          </w:rPr>
                          <w:t>1</w:t>
                        </w:r>
                      </w:p>
                    </w:txbxContent>
                  </v:textbox>
                </v:rect>
                <v:shape id="Text Box 264" o:spid="_x0000_s1424"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903B85" w:rsidRPr="003F7CF1" w:rsidRDefault="00903B85" w:rsidP="00E80032">
                        <w:pPr>
                          <w:pStyle w:val="SourceCodeBoxHeader"/>
                          <w:rPr>
                            <w:sz w:val="19"/>
                            <w:szCs w:val="19"/>
                            <w:lang w:val="sv-SE"/>
                          </w:rPr>
                        </w:pPr>
                        <w:r>
                          <w:rPr>
                            <w:sz w:val="19"/>
                            <w:szCs w:val="19"/>
                            <w:lang w:val="sv-SE"/>
                          </w:rPr>
                          <w:t>temp</w:t>
                        </w:r>
                      </w:p>
                    </w:txbxContent>
                  </v:textbox>
                </v:shape>
                <v:shape id="Text Box 265" o:spid="_x0000_s1425"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903B85" w:rsidRPr="003F7CF1" w:rsidRDefault="00903B85" w:rsidP="00E80032">
                        <w:pPr>
                          <w:pStyle w:val="SourceCodeBoxHeader"/>
                          <w:rPr>
                            <w:sz w:val="19"/>
                            <w:szCs w:val="19"/>
                            <w:lang w:val="sv-SE"/>
                          </w:rPr>
                        </w:pPr>
                        <w:r>
                          <w:rPr>
                            <w:sz w:val="19"/>
                            <w:szCs w:val="19"/>
                            <w:lang w:val="sv-SE"/>
                          </w:rPr>
                          <w:t>num1</w:t>
                        </w:r>
                      </w:p>
                    </w:txbxContent>
                  </v:textbox>
                </v:shape>
                <v:shape id="Text Box 266" o:spid="_x0000_s1426"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903B85" w:rsidRPr="003F7CF1" w:rsidRDefault="00903B85" w:rsidP="00E80032">
                        <w:pPr>
                          <w:pStyle w:val="SourceCodeBoxHeader"/>
                          <w:rPr>
                            <w:sz w:val="19"/>
                            <w:szCs w:val="19"/>
                            <w:lang w:val="sv-SE"/>
                          </w:rPr>
                        </w:pPr>
                        <w:r w:rsidRPr="003F7CF1">
                          <w:rPr>
                            <w:sz w:val="19"/>
                            <w:szCs w:val="19"/>
                            <w:lang w:val="sv-SE"/>
                          </w:rPr>
                          <w:t>(b)</w:t>
                        </w:r>
                      </w:p>
                    </w:txbxContent>
                  </v:textbox>
                </v:shape>
                <v:line id="Line 267" o:spid="_x0000_s1427"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428"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429"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903B85" w:rsidRPr="003F7CF1" w:rsidRDefault="00903B85" w:rsidP="00E80032">
                        <w:pPr>
                          <w:pStyle w:val="SourceCodeBoxText"/>
                          <w:rPr>
                            <w:sz w:val="19"/>
                            <w:szCs w:val="19"/>
                          </w:rPr>
                        </w:pPr>
                        <w:r w:rsidRPr="003F7CF1">
                          <w:rPr>
                            <w:sz w:val="19"/>
                            <w:szCs w:val="19"/>
                          </w:rPr>
                          <w:t>2</w:t>
                        </w:r>
                      </w:p>
                    </w:txbxContent>
                  </v:textbox>
                </v:rect>
                <v:rect id="Rectangle 270" o:spid="_x0000_s1430"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903B85" w:rsidRPr="003F7CF1" w:rsidRDefault="00903B85" w:rsidP="00E80032">
                        <w:pPr>
                          <w:pStyle w:val="SourceCodeBoxText"/>
                          <w:rPr>
                            <w:sz w:val="19"/>
                            <w:szCs w:val="19"/>
                          </w:rPr>
                        </w:pPr>
                        <w:r w:rsidRPr="003F7CF1">
                          <w:rPr>
                            <w:sz w:val="19"/>
                            <w:szCs w:val="19"/>
                          </w:rPr>
                          <w:t>1</w:t>
                        </w:r>
                      </w:p>
                    </w:txbxContent>
                  </v:textbox>
                </v:rect>
                <v:rect id="Rectangle 271" o:spid="_x0000_s1431"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903B85" w:rsidRPr="003F7CF1" w:rsidRDefault="00903B85" w:rsidP="00E80032">
                        <w:pPr>
                          <w:pStyle w:val="SourceCodeBoxText"/>
                          <w:rPr>
                            <w:sz w:val="19"/>
                            <w:szCs w:val="19"/>
                          </w:rPr>
                        </w:pPr>
                      </w:p>
                    </w:txbxContent>
                  </v:textbox>
                </v:rect>
                <v:shape id="Text Box 272" o:spid="_x0000_s1432"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903B85" w:rsidRPr="003F7CF1" w:rsidRDefault="00903B85" w:rsidP="00E80032">
                        <w:pPr>
                          <w:pStyle w:val="SourceCodeBoxHeader"/>
                          <w:rPr>
                            <w:sz w:val="19"/>
                            <w:szCs w:val="19"/>
                            <w:lang w:val="sv-SE"/>
                          </w:rPr>
                        </w:pPr>
                        <w:r>
                          <w:rPr>
                            <w:sz w:val="19"/>
                            <w:szCs w:val="19"/>
                            <w:lang w:val="sv-SE"/>
                          </w:rPr>
                          <w:t>firstNum</w:t>
                        </w:r>
                      </w:p>
                    </w:txbxContent>
                  </v:textbox>
                </v:shape>
                <v:rect id="Rectangle 273" o:spid="_x0000_s1433"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903B85" w:rsidRPr="003F7CF1" w:rsidRDefault="00903B85" w:rsidP="00E80032">
                        <w:pPr>
                          <w:pStyle w:val="SourceCodeBoxText"/>
                          <w:rPr>
                            <w:sz w:val="19"/>
                            <w:szCs w:val="19"/>
                          </w:rPr>
                        </w:pPr>
                      </w:p>
                    </w:txbxContent>
                  </v:textbox>
                </v:rect>
                <v:shape id="Text Box 274" o:spid="_x0000_s1434"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903B85" w:rsidRPr="003F7CF1" w:rsidRDefault="00903B85" w:rsidP="00E80032">
                        <w:pPr>
                          <w:pStyle w:val="SourceCodeBoxHeader"/>
                          <w:rPr>
                            <w:sz w:val="19"/>
                            <w:szCs w:val="19"/>
                            <w:lang w:val="sv-SE"/>
                          </w:rPr>
                        </w:pPr>
                        <w:r>
                          <w:rPr>
                            <w:sz w:val="19"/>
                            <w:szCs w:val="19"/>
                            <w:lang w:val="sv-SE"/>
                          </w:rPr>
                          <w:t>num2</w:t>
                        </w:r>
                      </w:p>
                    </w:txbxContent>
                  </v:textbox>
                </v:shape>
                <v:rect id="Rectangle 275" o:spid="_x0000_s1435"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903B85" w:rsidRPr="003F7CF1" w:rsidRDefault="00903B85" w:rsidP="00E80032">
                        <w:pPr>
                          <w:pStyle w:val="SourceCodeBoxText"/>
                          <w:rPr>
                            <w:sz w:val="19"/>
                            <w:szCs w:val="19"/>
                          </w:rPr>
                        </w:pPr>
                        <w:r w:rsidRPr="003F7CF1">
                          <w:rPr>
                            <w:sz w:val="19"/>
                            <w:szCs w:val="19"/>
                          </w:rPr>
                          <w:t>1</w:t>
                        </w:r>
                      </w:p>
                    </w:txbxContent>
                  </v:textbox>
                </v:rect>
                <v:shape id="Text Box 276" o:spid="_x0000_s1436"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903B85" w:rsidRPr="003F7CF1" w:rsidRDefault="00903B85" w:rsidP="00E80032">
                        <w:pPr>
                          <w:pStyle w:val="SourceCodeBoxHeader"/>
                          <w:rPr>
                            <w:sz w:val="19"/>
                            <w:szCs w:val="19"/>
                            <w:lang w:val="sv-SE"/>
                          </w:rPr>
                        </w:pPr>
                        <w:r>
                          <w:rPr>
                            <w:sz w:val="19"/>
                            <w:szCs w:val="19"/>
                            <w:lang w:val="sv-SE"/>
                          </w:rPr>
                          <w:t>temp</w:t>
                        </w:r>
                      </w:p>
                    </w:txbxContent>
                  </v:textbox>
                </v:shape>
                <v:shape id="Text Box 277" o:spid="_x0000_s1437"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903B85" w:rsidRPr="003F7CF1" w:rsidRDefault="00903B85" w:rsidP="00E80032">
                        <w:pPr>
                          <w:pStyle w:val="SourceCodeBoxHeader"/>
                          <w:rPr>
                            <w:sz w:val="19"/>
                            <w:szCs w:val="19"/>
                            <w:lang w:val="sv-SE"/>
                          </w:rPr>
                        </w:pPr>
                        <w:r>
                          <w:rPr>
                            <w:sz w:val="19"/>
                            <w:szCs w:val="19"/>
                            <w:lang w:val="sv-SE"/>
                          </w:rPr>
                          <w:t>num1</w:t>
                        </w:r>
                      </w:p>
                    </w:txbxContent>
                  </v:textbox>
                </v:shape>
                <v:shape id="Text Box 278" o:spid="_x0000_s1438"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903B85" w:rsidRPr="003F7CF1" w:rsidRDefault="00903B85" w:rsidP="00E80032">
                        <w:pPr>
                          <w:pStyle w:val="SourceCodeBoxHeader"/>
                          <w:rPr>
                            <w:sz w:val="19"/>
                            <w:szCs w:val="19"/>
                            <w:lang w:val="sv-SE"/>
                          </w:rPr>
                        </w:pPr>
                        <w:r w:rsidRPr="003F7CF1">
                          <w:rPr>
                            <w:sz w:val="19"/>
                            <w:szCs w:val="19"/>
                            <w:lang w:val="sv-SE"/>
                          </w:rPr>
                          <w:t>(c)</w:t>
                        </w:r>
                      </w:p>
                    </w:txbxContent>
                  </v:textbox>
                </v:shape>
                <v:line id="Line 279" o:spid="_x0000_s1439"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440"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4" w:name="_Toc320485607"/>
      <w:bookmarkStart w:id="785" w:name="_Toc323656719"/>
      <w:bookmarkStart w:id="786" w:name="_Toc324085457"/>
      <w:bookmarkStart w:id="787" w:name="_Toc383781109"/>
      <w:bookmarkStart w:id="788" w:name="_Toc49764513"/>
      <w:r w:rsidRPr="00EC76D5">
        <w:t>Static, Extern, and Register Variables</w:t>
      </w:r>
      <w:bookmarkEnd w:id="784"/>
      <w:bookmarkEnd w:id="785"/>
      <w:bookmarkEnd w:id="786"/>
      <w:bookmarkEnd w:id="787"/>
      <w:bookmarkEnd w:id="788"/>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89" w:name="_Toc320485608"/>
      <w:bookmarkStart w:id="790" w:name="_Toc323656720"/>
      <w:bookmarkStart w:id="791" w:name="_Toc324085458"/>
      <w:bookmarkStart w:id="792" w:name="_Toc383781110"/>
      <w:bookmarkStart w:id="793" w:name="_Toc49764514"/>
      <w:r w:rsidRPr="00EC76D5">
        <w:lastRenderedPageBreak/>
        <w:t>Recursion</w:t>
      </w:r>
      <w:bookmarkEnd w:id="789"/>
      <w:bookmarkEnd w:id="790"/>
      <w:bookmarkEnd w:id="791"/>
      <w:bookmarkEnd w:id="792"/>
      <w:bookmarkEnd w:id="79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2186218"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4" w:name="_Toc320485609"/>
      <w:bookmarkStart w:id="795" w:name="_Toc323656721"/>
      <w:bookmarkStart w:id="796" w:name="_Toc324085459"/>
      <w:bookmarkStart w:id="797" w:name="_Toc383781111"/>
      <w:bookmarkStart w:id="798" w:name="_Toc49764515"/>
      <w:r>
        <w:t>Definition</w:t>
      </w:r>
      <w:r w:rsidR="00E80032" w:rsidRPr="00EC76D5">
        <w:t xml:space="preserve"> and Declaration</w:t>
      </w:r>
      <w:bookmarkEnd w:id="794"/>
      <w:bookmarkEnd w:id="795"/>
      <w:bookmarkEnd w:id="796"/>
      <w:bookmarkEnd w:id="797"/>
      <w:bookmarkEnd w:id="79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56D8B1EB"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6F26B2">
        <w:t>21.8</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2186219"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2186220"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99" w:name="_Toc320485610"/>
      <w:bookmarkStart w:id="800" w:name="_Toc323656722"/>
      <w:bookmarkStart w:id="801" w:name="_Toc324085460"/>
      <w:bookmarkStart w:id="802" w:name="_Toc383781112"/>
      <w:bookmarkStart w:id="803" w:name="_Toc49764516"/>
      <w:r w:rsidRPr="00EC76D5">
        <w:t>Higher-Order Functions</w:t>
      </w:r>
      <w:bookmarkEnd w:id="799"/>
      <w:bookmarkEnd w:id="800"/>
      <w:bookmarkEnd w:id="801"/>
      <w:bookmarkEnd w:id="802"/>
      <w:bookmarkEnd w:id="80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4" w:name="_Toc320485611"/>
      <w:bookmarkStart w:id="805" w:name="_Toc323656723"/>
      <w:bookmarkStart w:id="806" w:name="_Toc324085461"/>
      <w:bookmarkStart w:id="807" w:name="_Toc383781113"/>
      <w:bookmarkStart w:id="808" w:name="_Ref383865210"/>
      <w:bookmarkStart w:id="809" w:name="_Toc49764517"/>
      <w:r w:rsidRPr="00EC76D5">
        <w:lastRenderedPageBreak/>
        <w:t>Structures and Linked Lists</w:t>
      </w:r>
      <w:bookmarkEnd w:id="804"/>
      <w:bookmarkEnd w:id="805"/>
      <w:bookmarkEnd w:id="806"/>
      <w:bookmarkEnd w:id="807"/>
      <w:bookmarkEnd w:id="808"/>
      <w:bookmarkEnd w:id="80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903B85" w:rsidRPr="003F7CF1" w:rsidRDefault="00903B8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903B85" w:rsidRPr="003F7CF1" w:rsidRDefault="00903B85"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903B85" w:rsidRPr="003F7CF1" w:rsidRDefault="00903B85"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903B85" w:rsidRPr="003F7CF1" w:rsidRDefault="00903B8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903B85" w:rsidRPr="003F7CF1" w:rsidRDefault="00903B85"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903B85" w:rsidRPr="003F7CF1" w:rsidRDefault="00903B85"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903B85" w:rsidRPr="003F7CF1" w:rsidRDefault="00903B85"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903B85" w:rsidRPr="003F7CF1" w:rsidRDefault="00903B85"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903B85" w:rsidRPr="003F7CF1" w:rsidRDefault="00903B85"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903B85" w:rsidRPr="003F7CF1" w:rsidRDefault="00903B85"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441"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">
                <v:shape id="_x0000_s1442" type="#_x0000_t75" style="position:absolute;width:61315;height:8115;visibility:visible;mso-wrap-style:square">
                  <v:fill o:detectmouseclick="t"/>
                  <v:path o:connecttype="none"/>
                </v:shape>
                <v:rect id="Rectangle 72" o:spid="_x0000_s1443"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903B85" w:rsidRPr="003F7CF1" w:rsidRDefault="00903B85" w:rsidP="00E80032">
                        <w:pPr>
                          <w:pStyle w:val="SourceCodeBoxText"/>
                          <w:rPr>
                            <w:sz w:val="19"/>
                            <w:szCs w:val="19"/>
                            <w:lang w:val="en-US"/>
                          </w:rPr>
                        </w:pPr>
                        <w:r w:rsidRPr="003F7CF1">
                          <w:rPr>
                            <w:sz w:val="19"/>
                            <w:szCs w:val="19"/>
                            <w:lang w:val="en-US"/>
                          </w:rPr>
                          <w:t>1</w:t>
                        </w:r>
                      </w:p>
                    </w:txbxContent>
                  </v:textbox>
                </v:rect>
                <v:shape id="Text Box 73" o:spid="_x0000_s1444"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903B85" w:rsidRPr="003F7CF1" w:rsidRDefault="00903B85" w:rsidP="00E80032">
                        <w:pPr>
                          <w:pStyle w:val="Picture"/>
                          <w:rPr>
                            <w:sz w:val="19"/>
                            <w:szCs w:val="19"/>
                          </w:rPr>
                        </w:pPr>
                        <w:r>
                          <w:rPr>
                            <w:sz w:val="19"/>
                            <w:szCs w:val="19"/>
                          </w:rPr>
                          <w:t>value</w:t>
                        </w:r>
                      </w:p>
                    </w:txbxContent>
                  </v:textbox>
                </v:shape>
                <v:shape id="Text Box 74" o:spid="_x0000_s1445"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903B85" w:rsidRPr="003F7CF1" w:rsidRDefault="00903B85" w:rsidP="00E80032">
                        <w:pPr>
                          <w:pStyle w:val="Picture"/>
                          <w:rPr>
                            <w:sz w:val="19"/>
                            <w:szCs w:val="19"/>
                          </w:rPr>
                        </w:pPr>
                        <w:r>
                          <w:rPr>
                            <w:sz w:val="19"/>
                            <w:szCs w:val="19"/>
                          </w:rPr>
                          <w:t>nextPtr</w:t>
                        </w:r>
                      </w:p>
                    </w:txbxContent>
                  </v:textbox>
                </v:shape>
                <v:rect id="Rectangle 75" o:spid="_x0000_s1446"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903B85" w:rsidRPr="003F7CF1" w:rsidRDefault="00903B85" w:rsidP="00E80032">
                        <w:pPr>
                          <w:pStyle w:val="SourceCodeBoxText"/>
                          <w:rPr>
                            <w:sz w:val="19"/>
                            <w:szCs w:val="19"/>
                            <w:lang w:val="en-US"/>
                          </w:rPr>
                        </w:pPr>
                      </w:p>
                    </w:txbxContent>
                  </v:textbox>
                </v:rect>
                <v:rect id="Rectangle 76" o:spid="_x0000_s1447"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903B85" w:rsidRPr="003F7CF1" w:rsidRDefault="00903B85" w:rsidP="00E80032">
                        <w:pPr>
                          <w:pStyle w:val="SourceCodeBoxText"/>
                          <w:rPr>
                            <w:sz w:val="19"/>
                            <w:szCs w:val="19"/>
                            <w:lang w:val="en-US"/>
                          </w:rPr>
                        </w:pPr>
                        <w:r w:rsidRPr="003F7CF1">
                          <w:rPr>
                            <w:sz w:val="19"/>
                            <w:szCs w:val="19"/>
                            <w:lang w:val="en-US"/>
                          </w:rPr>
                          <w:t>2</w:t>
                        </w:r>
                      </w:p>
                    </w:txbxContent>
                  </v:textbox>
                </v:rect>
                <v:shape id="Text Box 77" o:spid="_x0000_s1448"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903B85" w:rsidRPr="003F7CF1" w:rsidRDefault="00903B85" w:rsidP="00E80032">
                        <w:pPr>
                          <w:pStyle w:val="Picture"/>
                          <w:rPr>
                            <w:sz w:val="19"/>
                            <w:szCs w:val="19"/>
                          </w:rPr>
                        </w:pPr>
                        <w:r>
                          <w:rPr>
                            <w:sz w:val="19"/>
                            <w:szCs w:val="19"/>
                          </w:rPr>
                          <w:t>value</w:t>
                        </w:r>
                      </w:p>
                    </w:txbxContent>
                  </v:textbox>
                </v:shape>
                <v:shape id="Text Box 78" o:spid="_x0000_s1449"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903B85" w:rsidRPr="003F7CF1" w:rsidRDefault="00903B85" w:rsidP="00E80032">
                        <w:pPr>
                          <w:pStyle w:val="Picture"/>
                          <w:rPr>
                            <w:sz w:val="19"/>
                            <w:szCs w:val="19"/>
                          </w:rPr>
                        </w:pPr>
                        <w:r>
                          <w:rPr>
                            <w:sz w:val="19"/>
                            <w:szCs w:val="19"/>
                          </w:rPr>
                          <w:t>nextPtr</w:t>
                        </w:r>
                      </w:p>
                    </w:txbxContent>
                  </v:textbox>
                </v:shape>
                <v:rect id="Rectangle 79" o:spid="_x0000_s1450"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903B85" w:rsidRPr="003F7CF1" w:rsidRDefault="00903B85" w:rsidP="00E80032">
                        <w:pPr>
                          <w:pStyle w:val="SourceCodeBoxText"/>
                          <w:rPr>
                            <w:sz w:val="19"/>
                            <w:szCs w:val="19"/>
                            <w:lang w:val="en-US"/>
                          </w:rPr>
                        </w:pPr>
                      </w:p>
                    </w:txbxContent>
                  </v:textbox>
                </v:rect>
                <v:rect id="Rectangle 80" o:spid="_x0000_s1451"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903B85" w:rsidRPr="003F7CF1" w:rsidRDefault="00903B85" w:rsidP="00E80032">
                        <w:pPr>
                          <w:pStyle w:val="SourceCodeBoxText"/>
                          <w:rPr>
                            <w:sz w:val="19"/>
                            <w:szCs w:val="19"/>
                            <w:lang w:val="en-US"/>
                          </w:rPr>
                        </w:pPr>
                        <w:r w:rsidRPr="003F7CF1">
                          <w:rPr>
                            <w:sz w:val="19"/>
                            <w:szCs w:val="19"/>
                            <w:lang w:val="en-US"/>
                          </w:rPr>
                          <w:t>3</w:t>
                        </w:r>
                      </w:p>
                    </w:txbxContent>
                  </v:textbox>
                </v:rect>
                <v:shape id="Text Box 81" o:spid="_x0000_s1452"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903B85" w:rsidRPr="003F7CF1" w:rsidRDefault="00903B85" w:rsidP="00E80032">
                        <w:pPr>
                          <w:pStyle w:val="Picture"/>
                          <w:rPr>
                            <w:sz w:val="19"/>
                            <w:szCs w:val="19"/>
                          </w:rPr>
                        </w:pPr>
                        <w:r>
                          <w:rPr>
                            <w:sz w:val="19"/>
                            <w:szCs w:val="19"/>
                          </w:rPr>
                          <w:t>value</w:t>
                        </w:r>
                      </w:p>
                    </w:txbxContent>
                  </v:textbox>
                </v:shape>
                <v:shape id="Text Box 82" o:spid="_x0000_s1453"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903B85" w:rsidRPr="003F7CF1" w:rsidRDefault="00903B85" w:rsidP="00E80032">
                        <w:pPr>
                          <w:pStyle w:val="Picture"/>
                          <w:rPr>
                            <w:sz w:val="19"/>
                            <w:szCs w:val="19"/>
                          </w:rPr>
                        </w:pPr>
                        <w:r>
                          <w:rPr>
                            <w:sz w:val="19"/>
                            <w:szCs w:val="19"/>
                          </w:rPr>
                          <w:t>nextPtr</w:t>
                        </w:r>
                      </w:p>
                    </w:txbxContent>
                  </v:textbox>
                </v:shape>
                <v:rect id="Rectangle 83" o:spid="_x0000_s1454"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903B85" w:rsidRPr="003F7CF1" w:rsidRDefault="00903B85" w:rsidP="00E80032">
                        <w:pPr>
                          <w:pStyle w:val="SourceCodeBoxText"/>
                          <w:rPr>
                            <w:sz w:val="19"/>
                            <w:szCs w:val="19"/>
                            <w:lang w:val="en-US"/>
                          </w:rPr>
                        </w:pPr>
                      </w:p>
                    </w:txbxContent>
                  </v:textbox>
                </v:rect>
                <v:line id="Line 84" o:spid="_x0000_s1455"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456"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457"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458"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903B85" w:rsidRPr="003F7CF1" w:rsidRDefault="00903B85"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0" w:name="_Toc320485612"/>
      <w:bookmarkStart w:id="811" w:name="_Toc323656724"/>
      <w:bookmarkStart w:id="812" w:name="_Toc324085462"/>
      <w:bookmarkStart w:id="813" w:name="_Toc383781114"/>
      <w:bookmarkStart w:id="814" w:name="_Toc49764518"/>
      <w:r w:rsidRPr="00EC76D5">
        <w:t>Stacks and Linked Lists</w:t>
      </w:r>
      <w:bookmarkEnd w:id="810"/>
      <w:bookmarkEnd w:id="811"/>
      <w:bookmarkEnd w:id="812"/>
      <w:bookmarkEnd w:id="813"/>
      <w:bookmarkEnd w:id="814"/>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903B85" w:rsidRPr="003F7CF1" w:rsidRDefault="00903B8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903B85" w:rsidRPr="003F7CF1" w:rsidRDefault="00903B8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903B85" w:rsidRPr="003F7CF1" w:rsidRDefault="00903B85"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903B85" w:rsidRPr="003F7CF1" w:rsidRDefault="00903B85" w:rsidP="00E80032">
                              <w:pPr>
                                <w:pStyle w:val="SourceCodeBoxText"/>
                                <w:rPr>
                                  <w:sz w:val="19"/>
                                  <w:szCs w:val="19"/>
                                  <w:lang w:val="en-US"/>
                                </w:rPr>
                              </w:pPr>
                              <w:r w:rsidRPr="003F7CF1">
                                <w:rPr>
                                  <w:sz w:val="19"/>
                                  <w:szCs w:val="19"/>
                                  <w:lang w:val="en-US"/>
                                </w:rPr>
                                <w:t>push 1</w:t>
                              </w:r>
                            </w:p>
                            <w:p w14:paraId="3C159322" w14:textId="77777777" w:rsidR="00903B85" w:rsidRPr="003F7CF1" w:rsidRDefault="00903B85" w:rsidP="00E80032">
                              <w:pPr>
                                <w:pStyle w:val="SourceCodeBoxText"/>
                                <w:rPr>
                                  <w:sz w:val="19"/>
                                  <w:szCs w:val="19"/>
                                  <w:lang w:val="en-US"/>
                                </w:rPr>
                              </w:pPr>
                              <w:r w:rsidRPr="003F7CF1">
                                <w:rPr>
                                  <w:sz w:val="19"/>
                                  <w:szCs w:val="19"/>
                                  <w:lang w:val="en-US"/>
                                </w:rPr>
                                <w:t>push 2</w:t>
                              </w:r>
                            </w:p>
                            <w:p w14:paraId="22BA48C9" w14:textId="77777777" w:rsidR="00903B85" w:rsidRPr="003F7CF1" w:rsidRDefault="00903B85" w:rsidP="00E80032">
                              <w:pPr>
                                <w:pStyle w:val="SourceCodeBoxText"/>
                                <w:rPr>
                                  <w:sz w:val="19"/>
                                  <w:szCs w:val="19"/>
                                  <w:lang w:val="en-US"/>
                                </w:rPr>
                              </w:pPr>
                              <w:r w:rsidRPr="003F7CF1">
                                <w:rPr>
                                  <w:sz w:val="19"/>
                                  <w:szCs w:val="19"/>
                                  <w:lang w:val="en-US"/>
                                </w:rPr>
                                <w:t>push 3</w:t>
                              </w:r>
                            </w:p>
                            <w:p w14:paraId="5F86FACB"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459"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">
                <v:shape id="_x0000_s1460" type="#_x0000_t75" style="position:absolute;width:40601;height:11734;visibility:visible;mso-wrap-style:square">
                  <v:fill o:detectmouseclick="t"/>
                  <v:path o:connecttype="none"/>
                </v:shape>
                <v:rect id="Rectangle 10" o:spid="_x0000_s1461"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903B85" w:rsidRPr="003F7CF1" w:rsidRDefault="00903B85" w:rsidP="00E80032">
                        <w:pPr>
                          <w:pStyle w:val="SourceCodeBoxText"/>
                          <w:rPr>
                            <w:sz w:val="19"/>
                            <w:szCs w:val="19"/>
                            <w:lang w:val="en-US"/>
                          </w:rPr>
                        </w:pPr>
                        <w:r w:rsidRPr="003F7CF1">
                          <w:rPr>
                            <w:sz w:val="19"/>
                            <w:szCs w:val="19"/>
                            <w:lang w:val="en-US"/>
                          </w:rPr>
                          <w:t>1</w:t>
                        </w:r>
                      </w:p>
                    </w:txbxContent>
                  </v:textbox>
                </v:rect>
                <v:line id="Line 11" o:spid="_x0000_s1462"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463"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464"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903B85" w:rsidRPr="003F7CF1" w:rsidRDefault="00903B85" w:rsidP="00E80032">
                        <w:pPr>
                          <w:pStyle w:val="SourceCodeBoxText"/>
                          <w:rPr>
                            <w:sz w:val="19"/>
                            <w:szCs w:val="19"/>
                            <w:lang w:val="en-US"/>
                          </w:rPr>
                        </w:pPr>
                        <w:r w:rsidRPr="003F7CF1">
                          <w:rPr>
                            <w:sz w:val="19"/>
                            <w:szCs w:val="19"/>
                            <w:lang w:val="en-US"/>
                          </w:rPr>
                          <w:t>2</w:t>
                        </w:r>
                      </w:p>
                    </w:txbxContent>
                  </v:textbox>
                </v:rect>
                <v:rect id="Rectangle 14" o:spid="_x0000_s1465"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903B85" w:rsidRPr="003F7CF1" w:rsidRDefault="00903B85" w:rsidP="00E80032">
                        <w:pPr>
                          <w:pStyle w:val="SourceCodeBoxText"/>
                          <w:rPr>
                            <w:sz w:val="19"/>
                            <w:szCs w:val="19"/>
                            <w:lang w:val="en-US"/>
                          </w:rPr>
                        </w:pPr>
                        <w:r w:rsidRPr="003F7CF1">
                          <w:rPr>
                            <w:sz w:val="19"/>
                            <w:szCs w:val="19"/>
                            <w:lang w:val="en-US"/>
                          </w:rPr>
                          <w:t>3</w:t>
                        </w:r>
                      </w:p>
                    </w:txbxContent>
                  </v:textbox>
                </v:rect>
                <v:line id="Line 15" o:spid="_x0000_s1466"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467"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903B85" w:rsidRPr="003F7CF1" w:rsidRDefault="00903B85" w:rsidP="00E80032">
                        <w:pPr>
                          <w:pStyle w:val="SourceCodeBoxText"/>
                          <w:rPr>
                            <w:sz w:val="19"/>
                            <w:szCs w:val="19"/>
                            <w:lang w:val="en-US"/>
                          </w:rPr>
                        </w:pPr>
                        <w:r w:rsidRPr="003F7CF1">
                          <w:rPr>
                            <w:sz w:val="19"/>
                            <w:szCs w:val="19"/>
                            <w:lang w:val="en-US"/>
                          </w:rPr>
                          <w:t>push 1</w:t>
                        </w:r>
                      </w:p>
                      <w:p w14:paraId="3C159322" w14:textId="77777777" w:rsidR="00903B85" w:rsidRPr="003F7CF1" w:rsidRDefault="00903B85" w:rsidP="00E80032">
                        <w:pPr>
                          <w:pStyle w:val="SourceCodeBoxText"/>
                          <w:rPr>
                            <w:sz w:val="19"/>
                            <w:szCs w:val="19"/>
                            <w:lang w:val="en-US"/>
                          </w:rPr>
                        </w:pPr>
                        <w:r w:rsidRPr="003F7CF1">
                          <w:rPr>
                            <w:sz w:val="19"/>
                            <w:szCs w:val="19"/>
                            <w:lang w:val="en-US"/>
                          </w:rPr>
                          <w:t>push 2</w:t>
                        </w:r>
                      </w:p>
                      <w:p w14:paraId="22BA48C9" w14:textId="77777777" w:rsidR="00903B85" w:rsidRPr="003F7CF1" w:rsidRDefault="00903B85" w:rsidP="00E80032">
                        <w:pPr>
                          <w:pStyle w:val="SourceCodeBoxText"/>
                          <w:rPr>
                            <w:sz w:val="19"/>
                            <w:szCs w:val="19"/>
                            <w:lang w:val="en-US"/>
                          </w:rPr>
                        </w:pPr>
                        <w:r w:rsidRPr="003F7CF1">
                          <w:rPr>
                            <w:sz w:val="19"/>
                            <w:szCs w:val="19"/>
                            <w:lang w:val="en-US"/>
                          </w:rPr>
                          <w:t>push 3</w:t>
                        </w:r>
                      </w:p>
                      <w:p w14:paraId="5F86FACB" w14:textId="77777777" w:rsidR="00903B85" w:rsidRPr="003F7CF1" w:rsidRDefault="00903B85"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903B85" w:rsidRPr="003F7CF1" w:rsidRDefault="00903B8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903B85" w:rsidRPr="003F7CF1" w:rsidRDefault="00903B8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903B85" w:rsidRPr="003F7CF1" w:rsidRDefault="00903B85"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903B85" w:rsidRPr="003F7CF1" w:rsidRDefault="00903B85"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903B85" w:rsidRPr="003F7CF1" w:rsidRDefault="00903B85"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903B85" w:rsidRPr="003F7CF1" w:rsidRDefault="00903B85"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903B85" w:rsidRPr="003F7CF1" w:rsidRDefault="00903B85"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468"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">
                <v:shape id="_x0000_s1469" type="#_x0000_t75" style="position:absolute;width:50082;height:16230;visibility:visible;mso-wrap-style:square">
                  <v:fill o:detectmouseclick="t"/>
                  <v:path o:connecttype="none"/>
                </v:shape>
                <v:rect id="Rectangle 39" o:spid="_x0000_s1470"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903B85" w:rsidRPr="003F7CF1" w:rsidRDefault="00903B85" w:rsidP="00E80032">
                        <w:pPr>
                          <w:pStyle w:val="SourceCodeBoxText"/>
                          <w:rPr>
                            <w:sz w:val="19"/>
                            <w:szCs w:val="19"/>
                            <w:lang w:val="en-US"/>
                          </w:rPr>
                        </w:pPr>
                        <w:r w:rsidRPr="003F7CF1">
                          <w:rPr>
                            <w:sz w:val="19"/>
                            <w:szCs w:val="19"/>
                            <w:lang w:val="en-US"/>
                          </w:rPr>
                          <w:t>1</w:t>
                        </w:r>
                      </w:p>
                    </w:txbxContent>
                  </v:textbox>
                </v:rect>
                <v:shape id="Text Box 40" o:spid="_x0000_s1471"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v:textbox>
                </v:shape>
                <v:shape id="Text Box 41" o:spid="_x0000_s1472"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v:textbox>
                </v:shape>
                <v:rect id="Rectangle 42" o:spid="_x0000_s1473"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903B85" w:rsidRPr="003F7CF1" w:rsidRDefault="00903B85" w:rsidP="00E80032">
                        <w:pPr>
                          <w:pStyle w:val="SourceCodeBoxText"/>
                          <w:rPr>
                            <w:sz w:val="19"/>
                            <w:szCs w:val="19"/>
                            <w:lang w:val="en-US"/>
                          </w:rPr>
                        </w:pPr>
                      </w:p>
                    </w:txbxContent>
                  </v:textbox>
                </v:rect>
                <v:rect id="Rectangle 43" o:spid="_x0000_s1474"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903B85" w:rsidRPr="003F7CF1" w:rsidRDefault="00903B85" w:rsidP="00E80032">
                        <w:pPr>
                          <w:pStyle w:val="SourceCodeBoxText"/>
                          <w:rPr>
                            <w:sz w:val="19"/>
                            <w:szCs w:val="19"/>
                            <w:lang w:val="en-US"/>
                          </w:rPr>
                        </w:pPr>
                        <w:r w:rsidRPr="003F7CF1">
                          <w:rPr>
                            <w:sz w:val="19"/>
                            <w:szCs w:val="19"/>
                            <w:lang w:val="en-US"/>
                          </w:rPr>
                          <w:t>2</w:t>
                        </w:r>
                      </w:p>
                    </w:txbxContent>
                  </v:textbox>
                </v:rect>
                <v:shape id="Text Box 44" o:spid="_x0000_s1475"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v:textbox>
                </v:shape>
                <v:shape id="Text Box 45" o:spid="_x0000_s1476"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v:textbox>
                </v:shape>
                <v:rect id="Rectangle 46" o:spid="_x0000_s1477"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903B85" w:rsidRPr="003F7CF1" w:rsidRDefault="00903B85" w:rsidP="00E80032">
                        <w:pPr>
                          <w:pStyle w:val="SourceCodeBoxText"/>
                          <w:rPr>
                            <w:sz w:val="19"/>
                            <w:szCs w:val="19"/>
                            <w:lang w:val="en-US"/>
                          </w:rPr>
                        </w:pPr>
                      </w:p>
                    </w:txbxContent>
                  </v:textbox>
                </v:rect>
                <v:rect id="Rectangle 47" o:spid="_x0000_s1478"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903B85" w:rsidRPr="003F7CF1" w:rsidRDefault="00903B85" w:rsidP="00E80032">
                        <w:pPr>
                          <w:pStyle w:val="SourceCodeBoxText"/>
                          <w:rPr>
                            <w:sz w:val="19"/>
                            <w:szCs w:val="19"/>
                            <w:lang w:val="en-US"/>
                          </w:rPr>
                        </w:pPr>
                        <w:r w:rsidRPr="003F7CF1">
                          <w:rPr>
                            <w:sz w:val="19"/>
                            <w:szCs w:val="19"/>
                            <w:lang w:val="en-US"/>
                          </w:rPr>
                          <w:t>3</w:t>
                        </w:r>
                      </w:p>
                    </w:txbxContent>
                  </v:textbox>
                </v:rect>
                <v:shape id="Text Box 48" o:spid="_x0000_s1479"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v:textbox>
                </v:shape>
                <v:shape id="Text Box 49" o:spid="_x0000_s1480"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v:textbox>
                </v:shape>
                <v:rect id="Rectangle 50" o:spid="_x0000_s1481"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903B85" w:rsidRPr="003F7CF1" w:rsidRDefault="00903B85" w:rsidP="00E80032">
                        <w:pPr>
                          <w:pStyle w:val="SourceCodeBoxText"/>
                          <w:rPr>
                            <w:sz w:val="19"/>
                            <w:szCs w:val="19"/>
                            <w:lang w:val="en-US"/>
                          </w:rPr>
                        </w:pPr>
                      </w:p>
                    </w:txbxContent>
                  </v:textbox>
                </v:rect>
                <v:line id="Line 51" o:spid="_x0000_s1482"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83"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84"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85"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903B85" w:rsidRPr="003F7CF1" w:rsidRDefault="00903B85" w:rsidP="00E80032">
                        <w:pPr>
                          <w:pStyle w:val="SourceCodeBoxText"/>
                          <w:rPr>
                            <w:sz w:val="19"/>
                            <w:szCs w:val="19"/>
                            <w:lang w:val="en-US"/>
                          </w:rPr>
                        </w:pPr>
                        <w:r w:rsidRPr="003F7CF1">
                          <w:rPr>
                            <w:sz w:val="19"/>
                            <w:szCs w:val="19"/>
                            <w:lang w:val="en-US"/>
                          </w:rPr>
                          <w:t>NULL</w:t>
                        </w:r>
                      </w:p>
                    </w:txbxContent>
                  </v:textbox>
                </v:rect>
                <v:rect id="Rectangle 55" o:spid="_x0000_s1486"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903B85" w:rsidRPr="003F7CF1" w:rsidRDefault="00903B85" w:rsidP="00E80032">
                        <w:pPr>
                          <w:pStyle w:val="SourceCodeBoxText"/>
                          <w:rPr>
                            <w:sz w:val="19"/>
                            <w:szCs w:val="19"/>
                            <w:lang w:val="en-US"/>
                          </w:rPr>
                        </w:pPr>
                      </w:p>
                    </w:txbxContent>
                  </v:textbox>
                </v:rect>
                <v:shape id="Text Box 56" o:spid="_x0000_s1487"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903B85" w:rsidRPr="003F7CF1" w:rsidRDefault="00903B85" w:rsidP="00E80032">
                        <w:pPr>
                          <w:pStyle w:val="Picture"/>
                          <w:rPr>
                            <w:sz w:val="19"/>
                            <w:szCs w:val="19"/>
                          </w:rPr>
                        </w:pPr>
                        <w:r>
                          <w:rPr>
                            <w:sz w:val="19"/>
                            <w:szCs w:val="19"/>
                          </w:rPr>
                          <w:t>cellPtr</w:t>
                        </w:r>
                        <w:r w:rsidRPr="003F7CF1">
                          <w:rPr>
                            <w:sz w:val="19"/>
                            <w:szCs w:val="19"/>
                          </w:rPr>
                          <w:t>1</w:t>
                        </w:r>
                      </w:p>
                    </w:txbxContent>
                  </v:textbox>
                </v:shape>
                <v:line id="Line 57" o:spid="_x0000_s1488"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89"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90"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91"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903B85" w:rsidRPr="003F7CF1" w:rsidRDefault="00903B85" w:rsidP="00E80032">
                        <w:pPr>
                          <w:pStyle w:val="SourceCodeBoxText"/>
                          <w:rPr>
                            <w:sz w:val="19"/>
                            <w:szCs w:val="19"/>
                            <w:lang w:val="en-US"/>
                          </w:rPr>
                        </w:pPr>
                      </w:p>
                    </w:txbxContent>
                  </v:textbox>
                </v:rect>
                <v:shape id="Text Box 61" o:spid="_x0000_s1492"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903B85" w:rsidRPr="003F7CF1" w:rsidRDefault="00903B85" w:rsidP="00E80032">
                        <w:pPr>
                          <w:pStyle w:val="Picture"/>
                          <w:rPr>
                            <w:sz w:val="19"/>
                            <w:szCs w:val="19"/>
                          </w:rPr>
                        </w:pPr>
                        <w:r>
                          <w:rPr>
                            <w:sz w:val="19"/>
                            <w:szCs w:val="19"/>
                          </w:rPr>
                          <w:t>cellPtr2</w:t>
                        </w:r>
                      </w:p>
                    </w:txbxContent>
                  </v:textbox>
                </v:shape>
                <v:line id="Line 62" o:spid="_x0000_s1493"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94"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95"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96"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903B85" w:rsidRPr="003F7CF1" w:rsidRDefault="00903B85" w:rsidP="00E80032">
                        <w:pPr>
                          <w:pStyle w:val="SourceCodeBoxText"/>
                          <w:rPr>
                            <w:sz w:val="19"/>
                            <w:szCs w:val="19"/>
                            <w:lang w:val="en-US"/>
                          </w:rPr>
                        </w:pPr>
                      </w:p>
                    </w:txbxContent>
                  </v:textbox>
                </v:rect>
                <v:line id="Line 66" o:spid="_x0000_s1497"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98"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99"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500"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903B85" w:rsidRPr="003F7CF1" w:rsidRDefault="00903B85"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56C75BF6"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6F26B2">
        <w:t>21.10</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501"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Qnf5PPkBAADRAwAADgAAAAAAAAAAAAAAAAAuAgAA&#10;ZHJzL2Uyb0RvYy54bWxQSwECLQAUAAYACAAAACEAiBGrf9sAAAAHAQAADwAAAAAAAAAAAAAAAABT&#10;BAAAZHJzL2Rvd25yZXYueG1sUEsFBgAAAAAEAAQA8wAAAFsFAAAAAA==&#10;" filled="f" stroked="f">
                <v:textbox>
                  <w:txbxContent>
                    <w:p w14:paraId="30636896"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903B85" w:rsidRPr="003F7CF1" w:rsidRDefault="00903B85" w:rsidP="00E80032">
                              <w:pPr>
                                <w:pStyle w:val="SourceCodeBoxText"/>
                                <w:rPr>
                                  <w:sz w:val="19"/>
                                  <w:szCs w:val="19"/>
                                  <w:lang w:val="en-US"/>
                                </w:rPr>
                              </w:pPr>
                              <w:r w:rsidRPr="003F7CF1">
                                <w:rPr>
                                  <w:sz w:val="19"/>
                                  <w:szCs w:val="19"/>
                                  <w:lang w:val="en-US"/>
                                </w:rPr>
                                <w:t>3</w:t>
                              </w:r>
                            </w:p>
                            <w:p w14:paraId="40F6D3AC" w14:textId="77777777" w:rsidR="00903B85" w:rsidRPr="003F7CF1" w:rsidRDefault="00903B85"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903B85" w:rsidRPr="003F7CF1" w:rsidRDefault="00903B85"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903B85" w:rsidRPr="003F7CF1" w:rsidRDefault="00903B85"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903B85" w:rsidRPr="003F7CF1" w:rsidRDefault="00903B85"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903B85" w:rsidRPr="003F7CF1" w:rsidRDefault="00903B85"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903B85" w:rsidRPr="003F7CF1" w:rsidRDefault="00903B85"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903B85" w:rsidRPr="003F7CF1" w:rsidRDefault="00903B85"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502"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">
                <v:shape id="_x0000_s1503" type="#_x0000_t75" style="position:absolute;width:47790;height:7213;visibility:visible;mso-wrap-style:square">
                  <v:fill o:detectmouseclick="t"/>
                  <v:path o:connecttype="none"/>
                </v:shape>
                <v:rect id="Rectangle 19" o:spid="_x0000_s1504"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903B85" w:rsidRPr="003F7CF1" w:rsidRDefault="00903B85" w:rsidP="00E80032">
                        <w:pPr>
                          <w:pStyle w:val="SourceCodeBoxText"/>
                          <w:rPr>
                            <w:sz w:val="19"/>
                            <w:szCs w:val="19"/>
                            <w:lang w:val="en-US"/>
                          </w:rPr>
                        </w:pPr>
                        <w:r w:rsidRPr="003F7CF1">
                          <w:rPr>
                            <w:sz w:val="19"/>
                            <w:szCs w:val="19"/>
                            <w:lang w:val="en-US"/>
                          </w:rPr>
                          <w:t>3</w:t>
                        </w:r>
                      </w:p>
                      <w:p w14:paraId="40F6D3AC" w14:textId="77777777" w:rsidR="00903B85" w:rsidRPr="003F7CF1" w:rsidRDefault="00903B85" w:rsidP="00E80032">
                        <w:pPr>
                          <w:rPr>
                            <w:sz w:val="21"/>
                            <w:szCs w:val="21"/>
                          </w:rPr>
                        </w:pPr>
                      </w:p>
                    </w:txbxContent>
                  </v:textbox>
                </v:rect>
                <v:rect id="Rectangle 20" o:spid="_x0000_s1505"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903B85" w:rsidRPr="003F7CF1" w:rsidRDefault="00903B85" w:rsidP="00E80032">
                        <w:pPr>
                          <w:pStyle w:val="SourceCodeBoxText"/>
                          <w:rPr>
                            <w:sz w:val="19"/>
                            <w:szCs w:val="19"/>
                            <w:lang w:val="en-US"/>
                          </w:rPr>
                        </w:pPr>
                      </w:p>
                    </w:txbxContent>
                  </v:textbox>
                </v:rect>
                <v:rect id="Rectangle 21" o:spid="_x0000_s1506"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903B85" w:rsidRPr="003F7CF1" w:rsidRDefault="00903B85" w:rsidP="00E80032">
                        <w:pPr>
                          <w:pStyle w:val="SourceCodeBoxText"/>
                          <w:rPr>
                            <w:sz w:val="19"/>
                            <w:szCs w:val="19"/>
                            <w:lang w:val="en-US"/>
                          </w:rPr>
                        </w:pPr>
                        <w:r w:rsidRPr="003F7CF1">
                          <w:rPr>
                            <w:sz w:val="19"/>
                            <w:szCs w:val="19"/>
                            <w:lang w:val="en-US"/>
                          </w:rPr>
                          <w:t>2</w:t>
                        </w:r>
                      </w:p>
                    </w:txbxContent>
                  </v:textbox>
                </v:rect>
                <v:shape id="Text Box 22" o:spid="_x0000_s1507"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v:textbox>
                </v:shape>
                <v:shape id="Text Box 320" o:spid="_x0000_s1508"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v:textbox>
                </v:shape>
                <v:rect id="Rectangle 24" o:spid="_x0000_s1509"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903B85" w:rsidRPr="003F7CF1" w:rsidRDefault="00903B85" w:rsidP="00E80032">
                        <w:pPr>
                          <w:pStyle w:val="SourceCodeBoxText"/>
                          <w:rPr>
                            <w:sz w:val="19"/>
                            <w:szCs w:val="19"/>
                            <w:lang w:val="en-US"/>
                          </w:rPr>
                        </w:pPr>
                      </w:p>
                    </w:txbxContent>
                  </v:textbox>
                </v:rect>
                <v:rect id="Rectangle 25" o:spid="_x0000_s1510"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903B85" w:rsidRPr="003F7CF1" w:rsidRDefault="00903B85" w:rsidP="00E80032">
                        <w:pPr>
                          <w:pStyle w:val="SourceCodeBoxText"/>
                          <w:rPr>
                            <w:sz w:val="19"/>
                            <w:szCs w:val="19"/>
                            <w:lang w:val="en-US"/>
                          </w:rPr>
                        </w:pPr>
                        <w:r w:rsidRPr="003F7CF1">
                          <w:rPr>
                            <w:sz w:val="19"/>
                            <w:szCs w:val="19"/>
                            <w:lang w:val="en-US"/>
                          </w:rPr>
                          <w:t>1</w:t>
                        </w:r>
                      </w:p>
                    </w:txbxContent>
                  </v:textbox>
                </v:rect>
                <v:shape id="Text Box 26" o:spid="_x0000_s1511"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903B85" w:rsidRPr="003F7CF1" w:rsidRDefault="00903B85" w:rsidP="00E80032">
                        <w:pPr>
                          <w:pStyle w:val="Picture"/>
                          <w:rPr>
                            <w:sz w:val="19"/>
                            <w:szCs w:val="19"/>
                          </w:rPr>
                        </w:pPr>
                        <w:r w:rsidRPr="003F7CF1">
                          <w:rPr>
                            <w:sz w:val="19"/>
                            <w:szCs w:val="19"/>
                          </w:rPr>
                          <w:t>m_</w:t>
                        </w:r>
                        <w:r>
                          <w:rPr>
                            <w:sz w:val="19"/>
                            <w:szCs w:val="19"/>
                          </w:rPr>
                          <w:t>value</w:t>
                        </w:r>
                      </w:p>
                    </w:txbxContent>
                  </v:textbox>
                </v:shape>
                <v:shape id="Text Box 27" o:spid="_x0000_s1512"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903B85" w:rsidRPr="003F7CF1" w:rsidRDefault="00903B85" w:rsidP="00E80032">
                        <w:pPr>
                          <w:pStyle w:val="Picture"/>
                          <w:rPr>
                            <w:sz w:val="19"/>
                            <w:szCs w:val="19"/>
                          </w:rPr>
                        </w:pPr>
                        <w:r w:rsidRPr="003F7CF1">
                          <w:rPr>
                            <w:sz w:val="19"/>
                            <w:szCs w:val="19"/>
                          </w:rPr>
                          <w:t>m_</w:t>
                        </w:r>
                        <w:r>
                          <w:rPr>
                            <w:sz w:val="19"/>
                            <w:szCs w:val="19"/>
                          </w:rPr>
                          <w:t>nextPtr</w:t>
                        </w:r>
                      </w:p>
                    </w:txbxContent>
                  </v:textbox>
                </v:shape>
                <v:rect id="Rectangle 28" o:spid="_x0000_s1513"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903B85" w:rsidRPr="003F7CF1" w:rsidRDefault="00903B85" w:rsidP="00E80032">
                        <w:pPr>
                          <w:pStyle w:val="SourceCodeBoxText"/>
                          <w:rPr>
                            <w:sz w:val="19"/>
                            <w:szCs w:val="19"/>
                            <w:lang w:val="en-US"/>
                          </w:rPr>
                        </w:pPr>
                      </w:p>
                    </w:txbxContent>
                  </v:textbox>
                </v:rect>
                <v:line id="Line 29" o:spid="_x0000_s1514"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515"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516"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517"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903B85" w:rsidRPr="003F7CF1" w:rsidRDefault="00903B85" w:rsidP="00E80032">
                        <w:pPr>
                          <w:pStyle w:val="SourceCodeBoxText"/>
                          <w:rPr>
                            <w:sz w:val="19"/>
                            <w:szCs w:val="19"/>
                            <w:lang w:val="en-US"/>
                          </w:rPr>
                        </w:pPr>
                        <w:r w:rsidRPr="003F7CF1">
                          <w:rPr>
                            <w:sz w:val="19"/>
                            <w:szCs w:val="19"/>
                            <w:lang w:val="en-US"/>
                          </w:rPr>
                          <w:t>NULL</w:t>
                        </w:r>
                      </w:p>
                    </w:txbxContent>
                  </v:textbox>
                </v:rect>
                <v:line id="Line 33" o:spid="_x0000_s1518"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519"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903B85" w:rsidRPr="003F7CF1" w:rsidRDefault="00903B85" w:rsidP="00E80032">
                        <w:pPr>
                          <w:pStyle w:val="Picture"/>
                        </w:pPr>
                        <w:r w:rsidRPr="003F7CF1">
                          <w:t>m_</w:t>
                        </w:r>
                        <w:r>
                          <w:t>value</w:t>
                        </w:r>
                      </w:p>
                    </w:txbxContent>
                  </v:textbox>
                </v:shape>
                <v:rect id="Rectangle 35" o:spid="_x0000_s1520"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903B85" w:rsidRPr="003F7CF1" w:rsidRDefault="00903B85" w:rsidP="00E80032">
                        <w:pPr>
                          <w:pStyle w:val="SourceCodeBoxText"/>
                          <w:rPr>
                            <w:sz w:val="19"/>
                            <w:szCs w:val="19"/>
                            <w:lang w:val="en-US"/>
                          </w:rPr>
                        </w:pPr>
                      </w:p>
                    </w:txbxContent>
                  </v:textbox>
                </v:rect>
                <v:shape id="Text Box 36" o:spid="_x0000_s1521"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903B85" w:rsidRPr="003F7CF1" w:rsidRDefault="00903B85"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5" w:name="_Toc320485613"/>
      <w:bookmarkStart w:id="816" w:name="_Toc323656725"/>
      <w:bookmarkStart w:id="817" w:name="_Toc324085463"/>
      <w:bookmarkStart w:id="818" w:name="_Toc383781115"/>
      <w:bookmarkStart w:id="819" w:name="_Toc49764519"/>
      <w:r w:rsidRPr="00EC76D5">
        <w:t>Unions</w:t>
      </w:r>
      <w:bookmarkEnd w:id="815"/>
      <w:bookmarkEnd w:id="816"/>
      <w:bookmarkEnd w:id="817"/>
      <w:bookmarkEnd w:id="818"/>
      <w:bookmarkEnd w:id="81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0" w:name="_Toc320485614"/>
      <w:bookmarkStart w:id="821" w:name="_Toc323656726"/>
      <w:bookmarkStart w:id="822" w:name="_Toc324085464"/>
      <w:bookmarkStart w:id="823" w:name="_Toc383781116"/>
      <w:bookmarkStart w:id="824" w:name="_Toc49764520"/>
      <w:r w:rsidRPr="00EC76D5">
        <w:t>Bitfields</w:t>
      </w:r>
      <w:bookmarkEnd w:id="820"/>
      <w:bookmarkEnd w:id="821"/>
      <w:bookmarkEnd w:id="822"/>
      <w:bookmarkEnd w:id="823"/>
      <w:bookmarkEnd w:id="82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6" w:name="_Toc320485616"/>
      <w:bookmarkStart w:id="827" w:name="_Toc323656727"/>
      <w:bookmarkStart w:id="828" w:name="_Toc324085465"/>
      <w:bookmarkStart w:id="829" w:name="_Toc383781117"/>
      <w:bookmarkStart w:id="830" w:name="_Toc49764521"/>
      <w:r w:rsidRPr="00EC76D5">
        <w:t>Structures with function pointers</w:t>
      </w:r>
      <w:bookmarkEnd w:id="826"/>
      <w:bookmarkEnd w:id="827"/>
      <w:bookmarkEnd w:id="828"/>
      <w:bookmarkEnd w:id="829"/>
      <w:bookmarkEnd w:id="83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1" w:name="_Toc320485619"/>
      <w:bookmarkStart w:id="832" w:name="_Toc323656728"/>
      <w:bookmarkStart w:id="833" w:name="_Toc324085466"/>
      <w:bookmarkStart w:id="834" w:name="_Toc383781118"/>
      <w:bookmarkStart w:id="835" w:name="_Ref383781494"/>
      <w:bookmarkStart w:id="836" w:name="_Ref383865235"/>
      <w:bookmarkStart w:id="837" w:name="_Ref383865434"/>
      <w:bookmarkStart w:id="838" w:name="_Ref383866090"/>
      <w:bookmarkStart w:id="839" w:name="_Toc49764522"/>
      <w:r w:rsidRPr="00EC76D5">
        <w:t>The Preprocessor</w:t>
      </w:r>
      <w:bookmarkEnd w:id="831"/>
      <w:bookmarkEnd w:id="832"/>
      <w:bookmarkEnd w:id="833"/>
      <w:bookmarkEnd w:id="834"/>
      <w:bookmarkEnd w:id="835"/>
      <w:bookmarkEnd w:id="836"/>
      <w:bookmarkEnd w:id="837"/>
      <w:bookmarkEnd w:id="838"/>
      <w:bookmarkEnd w:id="839"/>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15FA8EC9"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6F26B2">
        <w:t>21.10</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0" w:name="_Toc320485618"/>
      <w:bookmarkStart w:id="841" w:name="_Toc323656729"/>
      <w:bookmarkStart w:id="842" w:name="_Toc324085467"/>
      <w:bookmarkStart w:id="843" w:name="_Toc383781119"/>
      <w:bookmarkStart w:id="844" w:name="_Toc49764523"/>
      <w:bookmarkStart w:id="845" w:name="_Toc320485621"/>
      <w:r w:rsidRPr="00EC76D5">
        <w:t>The Standard Library</w:t>
      </w:r>
      <w:bookmarkEnd w:id="840"/>
      <w:bookmarkEnd w:id="841"/>
      <w:bookmarkEnd w:id="842"/>
      <w:bookmarkEnd w:id="843"/>
      <w:bookmarkEnd w:id="84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6" w:name="_Toc323656730"/>
      <w:bookmarkStart w:id="847" w:name="_Toc324085468"/>
      <w:bookmarkStart w:id="848" w:name="_Toc383781120"/>
      <w:bookmarkStart w:id="849" w:name="_Toc49764524"/>
      <w:r w:rsidRPr="00EC76D5">
        <w:t>File Management</w:t>
      </w:r>
      <w:bookmarkEnd w:id="846"/>
      <w:bookmarkEnd w:id="847"/>
      <w:bookmarkEnd w:id="848"/>
      <w:bookmarkEnd w:id="84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0" w:name="_Toc323656731"/>
      <w:bookmarkStart w:id="851" w:name="_Toc324085469"/>
      <w:bookmarkStart w:id="852" w:name="_Toc383781121"/>
      <w:bookmarkStart w:id="853" w:name="_Toc49764525"/>
      <w:r w:rsidRPr="00EC76D5">
        <w:t>Program Parameters</w:t>
      </w:r>
      <w:bookmarkEnd w:id="850"/>
      <w:bookmarkEnd w:id="851"/>
      <w:bookmarkEnd w:id="852"/>
      <w:bookmarkEnd w:id="85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4" w:name="_Toc323656732"/>
      <w:bookmarkStart w:id="855" w:name="_Toc324085470"/>
      <w:bookmarkStart w:id="856" w:name="_Toc383781122"/>
      <w:bookmarkStart w:id="857" w:name="_Toc49764526"/>
      <w:r w:rsidRPr="00EC76D5">
        <w:t>Environment Functions</w:t>
      </w:r>
      <w:bookmarkEnd w:id="854"/>
      <w:bookmarkEnd w:id="855"/>
      <w:bookmarkEnd w:id="856"/>
      <w:bookmarkEnd w:id="857"/>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58"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59" w:author="Stefan Björnander" w:date="2012-05-06T21:51:00Z">
            <w:rPr>
              <w:color w:val="0000FF"/>
            </w:rPr>
          </w:rPrChange>
        </w:rPr>
        <w:t>void</w:t>
      </w:r>
      <w:r w:rsidRPr="00EC76D5">
        <w:t xml:space="preserve"> ExitFunction(</w:t>
      </w:r>
      <w:r w:rsidRPr="00EC76D5">
        <w:rPr>
          <w:color w:val="000000" w:themeColor="text1"/>
          <w:rPrChange w:id="86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2" w:name="_Toc323656733"/>
      <w:bookmarkStart w:id="863" w:name="_Toc324085471"/>
      <w:bookmarkStart w:id="864" w:name="_Toc383781123"/>
      <w:bookmarkStart w:id="865" w:name="_Ref383865473"/>
      <w:bookmarkStart w:id="866" w:name="_Ref383865556"/>
      <w:bookmarkStart w:id="867" w:name="_Toc49764527"/>
      <w:r w:rsidRPr="00EC76D5">
        <w:t>Searching and Sorting</w:t>
      </w:r>
      <w:bookmarkEnd w:id="862"/>
      <w:bookmarkEnd w:id="863"/>
      <w:bookmarkEnd w:id="864"/>
      <w:bookmarkEnd w:id="865"/>
      <w:bookmarkEnd w:id="866"/>
      <w:bookmarkEnd w:id="867"/>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68"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69" w:author="Stefan Björnander" w:date="2012-05-06T21:51:00Z">
            <w:rPr>
              <w:color w:val="0000FF"/>
            </w:rPr>
          </w:rPrChange>
        </w:rPr>
        <w:t>int</w:t>
      </w:r>
      <w:r w:rsidRPr="00EC76D5">
        <w:t xml:space="preserve"> CompareIntegers(</w:t>
      </w:r>
      <w:r w:rsidRPr="00EC76D5">
        <w:rPr>
          <w:color w:val="000000" w:themeColor="text1"/>
          <w:rPrChange w:id="870" w:author="Stefan Björnander" w:date="2012-05-06T21:51:00Z">
            <w:rPr>
              <w:color w:val="0000FF"/>
            </w:rPr>
          </w:rPrChange>
        </w:rPr>
        <w:t>const</w:t>
      </w:r>
      <w:r w:rsidRPr="00EC76D5">
        <w:t xml:space="preserve"> </w:t>
      </w:r>
      <w:r w:rsidRPr="00EC76D5">
        <w:rPr>
          <w:color w:val="000000" w:themeColor="text1"/>
          <w:rPrChange w:id="871" w:author="Stefan Björnander" w:date="2012-05-06T21:51:00Z">
            <w:rPr>
              <w:color w:val="0000FF"/>
            </w:rPr>
          </w:rPrChange>
        </w:rPr>
        <w:t>int</w:t>
      </w:r>
      <w:r w:rsidRPr="00EC76D5">
        <w:t xml:space="preserve">* intPtr1, </w:t>
      </w:r>
      <w:r w:rsidRPr="00EC76D5">
        <w:rPr>
          <w:color w:val="000000" w:themeColor="text1"/>
          <w:rPrChange w:id="872" w:author="Stefan Björnander" w:date="2012-05-06T21:51:00Z">
            <w:rPr>
              <w:color w:val="0000FF"/>
            </w:rPr>
          </w:rPrChange>
        </w:rPr>
        <w:t>const</w:t>
      </w:r>
      <w:r w:rsidRPr="00EC76D5">
        <w:t xml:space="preserve"> </w:t>
      </w:r>
      <w:r w:rsidRPr="00EC76D5">
        <w:rPr>
          <w:color w:val="000000" w:themeColor="text1"/>
          <w:rPrChange w:id="873"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4"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5"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6"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77"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78"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79"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0"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1"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2" w:name="_Toc323656734"/>
      <w:bookmarkStart w:id="883" w:name="_Toc324085472"/>
      <w:bookmarkStart w:id="884" w:name="_Toc383781124"/>
      <w:bookmarkStart w:id="885" w:name="_Toc49764528"/>
      <w:r w:rsidRPr="00EC76D5">
        <w:t xml:space="preserve">Functions with </w:t>
      </w:r>
      <w:bookmarkStart w:id="886" w:name="_Toc320485620"/>
      <w:r w:rsidRPr="00EC76D5">
        <w:t>Variable Number of Parameters</w:t>
      </w:r>
      <w:bookmarkEnd w:id="882"/>
      <w:bookmarkEnd w:id="883"/>
      <w:bookmarkEnd w:id="884"/>
      <w:bookmarkEnd w:id="886"/>
      <w:bookmarkEnd w:id="885"/>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87" w:name="_Toc323656735"/>
      <w:bookmarkStart w:id="888" w:name="_Toc324085473"/>
      <w:bookmarkStart w:id="889" w:name="_Toc383781125"/>
      <w:bookmarkStart w:id="890" w:name="_Toc49764529"/>
      <w:r w:rsidRPr="00EC76D5">
        <w:t>String Management</w:t>
      </w:r>
      <w:bookmarkEnd w:id="887"/>
      <w:bookmarkEnd w:id="888"/>
      <w:bookmarkEnd w:id="889"/>
      <w:bookmarkEnd w:id="890"/>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1" w:author="Stefan Björnander" w:date="2012-05-06T21:51:00Z">
            <w:rPr>
              <w:color w:val="0000FF"/>
            </w:rPr>
          </w:rPrChange>
        </w:rPr>
        <w:t>int</w:t>
      </w:r>
      <w:r w:rsidRPr="00EC76D5">
        <w:t xml:space="preserve"> FirstIndexOf(char s[], </w:t>
      </w:r>
      <w:r w:rsidRPr="00EC76D5">
        <w:rPr>
          <w:color w:val="000000" w:themeColor="text1"/>
          <w:rPrChange w:id="892"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3" w:author="Stefan Björnander" w:date="2012-05-06T21:51:00Z">
            <w:rPr>
              <w:color w:val="0000FF"/>
            </w:rPr>
          </w:rPrChange>
        </w:rPr>
        <w:t>int</w:t>
      </w:r>
      <w:r w:rsidRPr="00EC76D5">
        <w:t xml:space="preserve"> LastIndexOf(</w:t>
      </w:r>
      <w:r w:rsidRPr="00EC76D5">
        <w:rPr>
          <w:color w:val="000000" w:themeColor="text1"/>
          <w:rPrChange w:id="894" w:author="Stefan Björnander" w:date="2012-05-06T21:51:00Z">
            <w:rPr>
              <w:color w:val="0000FF"/>
            </w:rPr>
          </w:rPrChange>
        </w:rPr>
        <w:t>char</w:t>
      </w:r>
      <w:r w:rsidRPr="00EC76D5">
        <w:t xml:space="preserve"> s[], </w:t>
      </w:r>
      <w:r w:rsidRPr="00EC76D5">
        <w:rPr>
          <w:color w:val="000000" w:themeColor="text1"/>
          <w:rPrChange w:id="895"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6" w:author="Stefan Björnander" w:date="2012-05-06T21:51:00Z">
            <w:rPr>
              <w:color w:val="A31515"/>
            </w:rPr>
          </w:rPrChange>
        </w:rPr>
        <w:t>"Hello"</w:t>
      </w:r>
      <w:r w:rsidRPr="00EC76D5">
        <w:t xml:space="preserve">, s2[] = </w:t>
      </w:r>
      <w:r w:rsidRPr="00EC76D5">
        <w:rPr>
          <w:color w:val="000000" w:themeColor="text1"/>
          <w:rPrChange w:id="897"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98"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99"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0"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1" w:author="Stefan Björnander" w:date="2012-05-06T21:51:00Z">
            <w:rPr>
              <w:color w:val="0000FF"/>
            </w:rPr>
          </w:rPrChange>
        </w:rPr>
        <w:t>if</w:t>
      </w:r>
      <w:r w:rsidRPr="00EC76D5">
        <w:t xml:space="preserve"> (sscanf(s2, </w:t>
      </w:r>
      <w:r w:rsidRPr="00EC76D5">
        <w:rPr>
          <w:color w:val="000000" w:themeColor="text1"/>
          <w:rPrChange w:id="902"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3"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4" w:name="_Toc323656736"/>
      <w:bookmarkStart w:id="905" w:name="_Toc324085474"/>
      <w:bookmarkStart w:id="906" w:name="_Toc383781126"/>
      <w:bookmarkStart w:id="907" w:name="_Toc49764530"/>
      <w:r w:rsidRPr="00EC76D5">
        <w:t>Memory Management</w:t>
      </w:r>
      <w:bookmarkEnd w:id="904"/>
      <w:bookmarkEnd w:id="905"/>
      <w:bookmarkEnd w:id="906"/>
      <w:bookmarkEnd w:id="907"/>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08"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09"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0" w:name="_Toc323656737"/>
      <w:bookmarkStart w:id="911" w:name="_Toc324085475"/>
      <w:bookmarkStart w:id="912" w:name="_Toc383781127"/>
      <w:bookmarkStart w:id="913" w:name="_Toc49764531"/>
      <w:r w:rsidRPr="00EC76D5">
        <w:t>Mathematical Functions</w:t>
      </w:r>
      <w:bookmarkEnd w:id="910"/>
      <w:bookmarkEnd w:id="911"/>
      <w:bookmarkEnd w:id="912"/>
      <w:bookmarkEnd w:id="913"/>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4" w:name="_Toc320485615"/>
      <w:bookmarkStart w:id="915" w:name="_Toc323656738"/>
      <w:bookmarkStart w:id="916" w:name="_Toc324085476"/>
      <w:bookmarkStart w:id="917" w:name="_Toc383781128"/>
      <w:bookmarkStart w:id="918" w:name="_Toc49764532"/>
      <w:r w:rsidRPr="00EC76D5">
        <w:t>Long Jumps</w:t>
      </w:r>
      <w:bookmarkEnd w:id="914"/>
      <w:bookmarkEnd w:id="915"/>
      <w:bookmarkEnd w:id="916"/>
      <w:bookmarkEnd w:id="917"/>
      <w:bookmarkEnd w:id="918"/>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19" w:name="_Toc323656739"/>
      <w:bookmarkStart w:id="920" w:name="_Toc324085477"/>
      <w:bookmarkStart w:id="921" w:name="_Toc383781129"/>
      <w:bookmarkStart w:id="922" w:name="_Toc49764533"/>
      <w:r w:rsidRPr="00EC76D5">
        <w:t>Time</w:t>
      </w:r>
      <w:bookmarkEnd w:id="919"/>
      <w:bookmarkEnd w:id="920"/>
      <w:bookmarkEnd w:id="921"/>
      <w:bookmarkEnd w:id="922"/>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3" w:author="Stefan Björnander" w:date="2012-05-06T21:51:00Z">
            <w:rPr>
              <w:color w:val="A31515"/>
            </w:rPr>
          </w:rPrChange>
        </w:rPr>
        <w:t>"Feb"</w:t>
      </w:r>
      <w:r w:rsidRPr="00EC76D5">
        <w:t xml:space="preserve">, </w:t>
      </w:r>
      <w:r w:rsidRPr="00EC76D5">
        <w:rPr>
          <w:color w:val="000000" w:themeColor="text1"/>
          <w:rPrChange w:id="924" w:author="Stefan Björnander" w:date="2012-05-06T21:51:00Z">
            <w:rPr>
              <w:color w:val="A31515"/>
            </w:rPr>
          </w:rPrChange>
        </w:rPr>
        <w:t>"Mar"</w:t>
      </w:r>
      <w:r w:rsidRPr="00EC76D5">
        <w:t xml:space="preserve">, </w:t>
      </w:r>
      <w:r w:rsidRPr="00EC76D5">
        <w:rPr>
          <w:color w:val="000000" w:themeColor="text1"/>
          <w:rPrChange w:id="925"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6" w:author="Stefan Björnander" w:date="2012-05-06T21:51:00Z">
            <w:rPr>
              <w:color w:val="A31515"/>
            </w:rPr>
          </w:rPrChange>
        </w:rPr>
        <w:t>"Jun"</w:t>
      </w:r>
      <w:r w:rsidRPr="00EC76D5">
        <w:t xml:space="preserve">, </w:t>
      </w:r>
      <w:r w:rsidRPr="00EC76D5">
        <w:rPr>
          <w:color w:val="000000" w:themeColor="text1"/>
          <w:rPrChange w:id="927" w:author="Stefan Björnander" w:date="2012-05-06T21:51:00Z">
            <w:rPr>
              <w:color w:val="A31515"/>
            </w:rPr>
          </w:rPrChange>
        </w:rPr>
        <w:t>"Jul"</w:t>
      </w:r>
      <w:r w:rsidRPr="00EC76D5">
        <w:t xml:space="preserve">, </w:t>
      </w:r>
      <w:r w:rsidRPr="00EC76D5">
        <w:rPr>
          <w:color w:val="000000" w:themeColor="text1"/>
          <w:rPrChange w:id="928"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29" w:author="Stefan Björnander" w:date="2012-05-06T21:51:00Z">
            <w:rPr>
              <w:color w:val="A31515"/>
            </w:rPr>
          </w:rPrChange>
        </w:rPr>
        <w:t>"Oct"</w:t>
      </w:r>
      <w:r w:rsidRPr="00EC76D5">
        <w:t xml:space="preserve">, </w:t>
      </w:r>
      <w:r w:rsidRPr="00EC76D5">
        <w:rPr>
          <w:color w:val="000000" w:themeColor="text1"/>
          <w:rPrChange w:id="930" w:author="Stefan Björnander" w:date="2012-05-06T21:51:00Z">
            <w:rPr>
              <w:color w:val="A31515"/>
            </w:rPr>
          </w:rPrChange>
        </w:rPr>
        <w:t>"Nov"</w:t>
      </w:r>
      <w:r w:rsidRPr="00EC76D5">
        <w:t>,</w:t>
      </w:r>
      <w:r w:rsidRPr="00EC76D5">
        <w:rPr>
          <w:color w:val="000000" w:themeColor="text1"/>
          <w:rPrChange w:id="931"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2" w:author="Stefan Björnander" w:date="2012-05-06T21:51:00Z">
            <w:rPr>
              <w:color w:val="A31515"/>
            </w:rPr>
          </w:rPrChange>
        </w:rPr>
        <w:t>"Mon"</w:t>
      </w:r>
      <w:r w:rsidRPr="00EC76D5">
        <w:t xml:space="preserve">, </w:t>
      </w:r>
      <w:r w:rsidRPr="00EC76D5">
        <w:rPr>
          <w:color w:val="000000" w:themeColor="text1"/>
          <w:rPrChange w:id="933" w:author="Stefan Björnander" w:date="2012-05-06T21:51:00Z">
            <w:rPr>
              <w:color w:val="A31515"/>
            </w:rPr>
          </w:rPrChange>
        </w:rPr>
        <w:t>"Tue"</w:t>
      </w:r>
      <w:r w:rsidRPr="00EC76D5">
        <w:t xml:space="preserve">, </w:t>
      </w:r>
      <w:r w:rsidRPr="00EC76D5">
        <w:rPr>
          <w:color w:val="000000" w:themeColor="text1"/>
          <w:rPrChange w:id="934"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5" w:author="Stefan Björnander" w:date="2012-05-06T21:51:00Z">
            <w:rPr>
              <w:color w:val="A31515"/>
            </w:rPr>
          </w:rPrChange>
        </w:rPr>
        <w:t>"Fri"</w:t>
      </w:r>
      <w:r w:rsidRPr="00EC76D5">
        <w:t xml:space="preserve">, </w:t>
      </w:r>
      <w:r w:rsidRPr="00EC76D5">
        <w:rPr>
          <w:color w:val="000000" w:themeColor="text1"/>
          <w:rPrChange w:id="936"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37"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38"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39"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0" w:name="_Toc323656740"/>
      <w:bookmarkStart w:id="941" w:name="_Toc324085478"/>
      <w:bookmarkStart w:id="942" w:name="_Toc383781130"/>
      <w:bookmarkStart w:id="943" w:name="_Toc49764534"/>
      <w:r w:rsidRPr="00EC76D5">
        <w:t>Random Numbers</w:t>
      </w:r>
      <w:bookmarkEnd w:id="940"/>
      <w:bookmarkEnd w:id="941"/>
      <w:bookmarkEnd w:id="942"/>
      <w:bookmarkEnd w:id="943"/>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4"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5"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6"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47" w:name="_Toc323656741"/>
      <w:bookmarkStart w:id="948" w:name="_Toc324085479"/>
      <w:bookmarkStart w:id="949" w:name="_Toc383781131"/>
      <w:bookmarkStart w:id="950" w:name="_Toc49764535"/>
      <w:r w:rsidRPr="00EC76D5">
        <w:t>Limits of Integral and Floating Types</w:t>
      </w:r>
      <w:bookmarkEnd w:id="947"/>
      <w:bookmarkEnd w:id="948"/>
      <w:bookmarkEnd w:id="949"/>
      <w:bookmarkEnd w:id="950"/>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1" w:name="_Toc323656742"/>
      <w:bookmarkStart w:id="952" w:name="_Toc324085480"/>
      <w:bookmarkStart w:id="953" w:name="_Toc383781132"/>
      <w:bookmarkStart w:id="954" w:name="_Toc49764536"/>
      <w:r w:rsidRPr="00EC76D5">
        <w:t>Character Functions</w:t>
      </w:r>
      <w:bookmarkEnd w:id="951"/>
      <w:bookmarkEnd w:id="952"/>
      <w:bookmarkEnd w:id="953"/>
      <w:bookmarkEnd w:id="954"/>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5"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6"/>
            <w:commentRangeStart w:id="957"/>
            <w:proofErr w:type="spellStart"/>
            <w:r w:rsidRPr="00EC76D5">
              <w:rPr>
                <w:b/>
                <w:sz w:val="21"/>
                <w:szCs w:val="21"/>
              </w:rPr>
              <w:t>Isalnum</w:t>
            </w:r>
            <w:commentRangeEnd w:id="956"/>
            <w:proofErr w:type="spellEnd"/>
            <w:r w:rsidR="00166455" w:rsidRPr="00EC76D5">
              <w:rPr>
                <w:rStyle w:val="Kommentarsreferens"/>
                <w:rFonts w:eastAsia="Times New Roman" w:cs="Times New Roman"/>
              </w:rPr>
              <w:commentReference w:id="956"/>
            </w:r>
            <w:commentRangeEnd w:id="957"/>
            <w:r w:rsidR="00166455" w:rsidRPr="00EC76D5">
              <w:rPr>
                <w:rStyle w:val="Kommentarsreferens"/>
                <w:rFonts w:eastAsia="Times New Roman" w:cs="Times New Roman"/>
              </w:rPr>
              <w:commentReference w:id="957"/>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58" w:name="_Toc323656743"/>
      <w:bookmarkStart w:id="959" w:name="_Toc324085481"/>
      <w:bookmarkStart w:id="960" w:name="_Toc383781133"/>
      <w:bookmarkStart w:id="961" w:name="_Toc49764537"/>
      <w:r w:rsidRPr="00EC76D5">
        <w:t>Further Reading</w:t>
      </w:r>
      <w:bookmarkEnd w:id="845"/>
      <w:bookmarkEnd w:id="958"/>
      <w:bookmarkEnd w:id="959"/>
      <w:bookmarkEnd w:id="960"/>
      <w:bookmarkEnd w:id="961"/>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2" w:name="_Toc49764538"/>
      <w:r w:rsidRPr="00EC76D5">
        <w:lastRenderedPageBreak/>
        <w:t>Foreword</w:t>
      </w:r>
      <w:bookmarkEnd w:id="962"/>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903B85" w:rsidRDefault="00903B85" w:rsidP="005F7461">
                              <w:pPr>
                                <w:spacing w:before="60" w:after="0"/>
                                <w:jc w:val="center"/>
                                <w:rPr>
                                  <w:lang w:val="sv-SE"/>
                                </w:rPr>
                              </w:pPr>
                              <w:r>
                                <w:rPr>
                                  <w:lang w:val="sv-SE"/>
                                </w:rPr>
                                <w:t>Preprocessor</w:t>
                              </w:r>
                            </w:p>
                            <w:p w14:paraId="04F32221" w14:textId="77777777" w:rsidR="00903B85" w:rsidRPr="00C7380D" w:rsidRDefault="00903B85"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903B85" w:rsidRPr="008541FD" w:rsidRDefault="00903B85" w:rsidP="005F7461">
                              <w:pPr>
                                <w:spacing w:before="60" w:after="0"/>
                                <w:jc w:val="center"/>
                              </w:pPr>
                              <w:r w:rsidRPr="008541FD">
                                <w:t>Source</w:t>
                              </w:r>
                              <w:r>
                                <w:t xml:space="preserve"> </w:t>
                              </w:r>
                              <w:r w:rsidRPr="008541FD">
                                <w:t>Code</w:t>
                              </w:r>
                            </w:p>
                            <w:p w14:paraId="4FCEAC5C" w14:textId="77777777" w:rsidR="00903B85" w:rsidRDefault="00903B85"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903B85" w:rsidRDefault="00903B85"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903B85" w:rsidRDefault="00903B85" w:rsidP="005F7461">
                              <w:pPr>
                                <w:pStyle w:val="Normalwebb"/>
                                <w:spacing w:before="60" w:line="256" w:lineRule="auto"/>
                                <w:jc w:val="center"/>
                              </w:pPr>
                              <w:r>
                                <w:rPr>
                                  <w:rFonts w:eastAsia="Calibri"/>
                                  <w:sz w:val="22"/>
                                  <w:szCs w:val="22"/>
                                  <w:lang w:val="en-US"/>
                                </w:rPr>
                                <w:t>Processed Code</w:t>
                              </w:r>
                            </w:p>
                            <w:p w14:paraId="14142DBC" w14:textId="77777777" w:rsidR="00903B85" w:rsidRDefault="00903B85"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903B85" w:rsidRDefault="00903B85"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903B85" w:rsidRDefault="00903B85" w:rsidP="005F7461">
                              <w:pPr>
                                <w:pStyle w:val="Normalwebb"/>
                                <w:spacing w:before="60" w:line="254" w:lineRule="auto"/>
                                <w:jc w:val="center"/>
                              </w:pPr>
                              <w:r>
                                <w:rPr>
                                  <w:rFonts w:eastAsia="Calibri"/>
                                  <w:sz w:val="22"/>
                                  <w:szCs w:val="22"/>
                                  <w:lang w:val="en-US"/>
                                </w:rPr>
                                <w:t>Syntax Tree</w:t>
                              </w:r>
                            </w:p>
                            <w:p w14:paraId="070DB26E" w14:textId="77777777" w:rsidR="00903B85" w:rsidRDefault="00903B8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903B85" w:rsidRDefault="00903B85"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903B85" w:rsidRDefault="00903B85" w:rsidP="005F7461">
                              <w:pPr>
                                <w:pStyle w:val="Normalwebb"/>
                                <w:spacing w:before="60" w:line="252" w:lineRule="auto"/>
                                <w:jc w:val="center"/>
                              </w:pPr>
                              <w:r>
                                <w:rPr>
                                  <w:rFonts w:eastAsia="Calibri"/>
                                  <w:sz w:val="22"/>
                                  <w:szCs w:val="22"/>
                                  <w:lang w:val="en-US"/>
                                </w:rPr>
                                <w:t>Optimized Syntax Tree</w:t>
                              </w:r>
                            </w:p>
                            <w:p w14:paraId="3315953C" w14:textId="77777777" w:rsidR="00903B85" w:rsidRDefault="00903B8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903B85" w:rsidRDefault="00903B85"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903B85" w:rsidRDefault="00903B85" w:rsidP="005F7461">
                              <w:pPr>
                                <w:pStyle w:val="Normalwebb"/>
                                <w:spacing w:before="60" w:line="252" w:lineRule="auto"/>
                                <w:jc w:val="center"/>
                              </w:pPr>
                              <w:r>
                                <w:rPr>
                                  <w:rFonts w:eastAsia="Calibri"/>
                                  <w:sz w:val="22"/>
                                  <w:szCs w:val="22"/>
                                  <w:lang w:val="en-US"/>
                                </w:rPr>
                                <w:t>Middle Code List</w:t>
                              </w:r>
                            </w:p>
                            <w:p w14:paraId="321C1BE9" w14:textId="77777777" w:rsidR="00903B85" w:rsidRDefault="00903B8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903B85" w:rsidRDefault="00903B85" w:rsidP="005F7461">
                              <w:pPr>
                                <w:pStyle w:val="Normalwebb"/>
                                <w:spacing w:before="60" w:line="252" w:lineRule="auto"/>
                                <w:jc w:val="center"/>
                              </w:pPr>
                              <w:r>
                                <w:rPr>
                                  <w:rFonts w:eastAsia="Calibri"/>
                                  <w:sz w:val="22"/>
                                  <w:szCs w:val="22"/>
                                  <w:lang w:val="en-US"/>
                                </w:rPr>
                                <w:t>Optimized Middle Code List</w:t>
                              </w:r>
                            </w:p>
                            <w:p w14:paraId="4CF9CB98" w14:textId="77777777" w:rsidR="00903B85" w:rsidRDefault="00903B85"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903B85" w:rsidRDefault="00903B85"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903B85" w:rsidRDefault="00903B85"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522"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">
                <v:shape id="_x0000_s1523" type="#_x0000_t75" style="position:absolute;width:59436;height:72885;visibility:visible;mso-wrap-style:square">
                  <v:fill o:detectmouseclick="t"/>
                  <v:path o:connecttype="none"/>
                </v:shape>
                <v:shape id="Textruta 385" o:spid="_x0000_s1524"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903B85" w:rsidRDefault="00903B85" w:rsidP="005F7461">
                        <w:pPr>
                          <w:spacing w:before="60" w:after="0"/>
                          <w:jc w:val="center"/>
                          <w:rPr>
                            <w:lang w:val="sv-SE"/>
                          </w:rPr>
                        </w:pPr>
                        <w:r>
                          <w:rPr>
                            <w:lang w:val="sv-SE"/>
                          </w:rPr>
                          <w:t>Preprocessor</w:t>
                        </w:r>
                      </w:p>
                      <w:p w14:paraId="04F32221" w14:textId="77777777" w:rsidR="00903B85" w:rsidRPr="00C7380D" w:rsidRDefault="00903B85" w:rsidP="005F7461">
                        <w:pPr>
                          <w:rPr>
                            <w:lang w:val="sv-SE"/>
                          </w:rPr>
                        </w:pPr>
                      </w:p>
                    </w:txbxContent>
                  </v:textbox>
                </v:shape>
                <v:shape id="Textruta 7" o:spid="_x0000_s1525"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903B85" w:rsidRPr="008541FD" w:rsidRDefault="00903B85" w:rsidP="005F7461">
                        <w:pPr>
                          <w:spacing w:before="60" w:after="0"/>
                          <w:jc w:val="center"/>
                        </w:pPr>
                        <w:r w:rsidRPr="008541FD">
                          <w:t>Source</w:t>
                        </w:r>
                        <w:r>
                          <w:t xml:space="preserve"> </w:t>
                        </w:r>
                        <w:r w:rsidRPr="008541FD">
                          <w:t>Code</w:t>
                        </w:r>
                      </w:p>
                      <w:p w14:paraId="4FCEAC5C" w14:textId="77777777" w:rsidR="00903B85" w:rsidRDefault="00903B85" w:rsidP="005F7461">
                        <w:pPr>
                          <w:pStyle w:val="Normalwebb"/>
                          <w:spacing w:before="120" w:after="120" w:line="256" w:lineRule="auto"/>
                        </w:pPr>
                        <w:r>
                          <w:rPr>
                            <w:rFonts w:eastAsia="Calibri"/>
                            <w:sz w:val="22"/>
                            <w:szCs w:val="22"/>
                          </w:rPr>
                          <w:t> </w:t>
                        </w:r>
                      </w:p>
                    </w:txbxContent>
                  </v:textbox>
                </v:shape>
                <v:shape id="Rak pilkoppling 387" o:spid="_x0000_s1526"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527"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903B85" w:rsidRDefault="00903B85" w:rsidP="005F7461">
                        <w:pPr>
                          <w:pStyle w:val="Normalwebb"/>
                          <w:spacing w:before="60" w:line="256" w:lineRule="auto"/>
                          <w:jc w:val="center"/>
                        </w:pPr>
                        <w:r>
                          <w:rPr>
                            <w:rFonts w:eastAsia="Calibri"/>
                            <w:sz w:val="22"/>
                            <w:szCs w:val="22"/>
                          </w:rPr>
                          <w:t>Parser</w:t>
                        </w:r>
                      </w:p>
                    </w:txbxContent>
                  </v:textbox>
                </v:shape>
                <v:shape id="Textruta 7" o:spid="_x0000_s1528"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903B85" w:rsidRDefault="00903B85" w:rsidP="005F7461">
                        <w:pPr>
                          <w:pStyle w:val="Normalwebb"/>
                          <w:spacing w:before="60" w:line="256" w:lineRule="auto"/>
                          <w:jc w:val="center"/>
                        </w:pPr>
                        <w:r>
                          <w:rPr>
                            <w:rFonts w:eastAsia="Calibri"/>
                            <w:sz w:val="22"/>
                            <w:szCs w:val="22"/>
                            <w:lang w:val="en-US"/>
                          </w:rPr>
                          <w:t>Processed Code</w:t>
                        </w:r>
                      </w:p>
                      <w:p w14:paraId="14142DBC" w14:textId="77777777" w:rsidR="00903B85" w:rsidRDefault="00903B85" w:rsidP="005F7461">
                        <w:pPr>
                          <w:pStyle w:val="Normalwebb"/>
                          <w:spacing w:before="120" w:after="120" w:line="254" w:lineRule="auto"/>
                        </w:pPr>
                        <w:r>
                          <w:rPr>
                            <w:rFonts w:eastAsia="Calibri"/>
                            <w:sz w:val="22"/>
                            <w:szCs w:val="22"/>
                          </w:rPr>
                          <w:t> </w:t>
                        </w:r>
                      </w:p>
                    </w:txbxContent>
                  </v:textbox>
                </v:shape>
                <v:shape id="Rak pilkoppling 405" o:spid="_x0000_s1529"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530"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531"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903B85" w:rsidRDefault="00903B85" w:rsidP="005F7461">
                        <w:pPr>
                          <w:pStyle w:val="Normalwebb"/>
                          <w:spacing w:before="60" w:line="254" w:lineRule="auto"/>
                          <w:jc w:val="center"/>
                        </w:pPr>
                        <w:r>
                          <w:rPr>
                            <w:rFonts w:eastAsia="Calibri"/>
                            <w:sz w:val="22"/>
                            <w:szCs w:val="22"/>
                          </w:rPr>
                          <w:t>Syntax Tree Optimister</w:t>
                        </w:r>
                      </w:p>
                    </w:txbxContent>
                  </v:textbox>
                </v:shape>
                <v:shape id="Textruta 7" o:spid="_x0000_s1532"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903B85" w:rsidRDefault="00903B85" w:rsidP="005F7461">
                        <w:pPr>
                          <w:pStyle w:val="Normalwebb"/>
                          <w:spacing w:before="60" w:line="254" w:lineRule="auto"/>
                          <w:jc w:val="center"/>
                        </w:pPr>
                        <w:r>
                          <w:rPr>
                            <w:rFonts w:eastAsia="Calibri"/>
                            <w:sz w:val="22"/>
                            <w:szCs w:val="22"/>
                            <w:lang w:val="en-US"/>
                          </w:rPr>
                          <w:t>Syntax Tree</w:t>
                        </w:r>
                      </w:p>
                      <w:p w14:paraId="070DB26E" w14:textId="77777777" w:rsidR="00903B85" w:rsidRDefault="00903B85" w:rsidP="005F7461">
                        <w:pPr>
                          <w:pStyle w:val="Normalwebb"/>
                          <w:spacing w:before="120" w:after="120" w:line="252" w:lineRule="auto"/>
                        </w:pPr>
                        <w:r>
                          <w:rPr>
                            <w:rFonts w:eastAsia="Calibri"/>
                            <w:sz w:val="22"/>
                            <w:szCs w:val="22"/>
                          </w:rPr>
                          <w:t> </w:t>
                        </w:r>
                      </w:p>
                    </w:txbxContent>
                  </v:textbox>
                </v:shape>
                <v:shape id="Rak pilkoppling 418" o:spid="_x0000_s1533"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534"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535"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903B85" w:rsidRDefault="00903B85" w:rsidP="005F7461">
                        <w:pPr>
                          <w:pStyle w:val="Normalwebb"/>
                          <w:spacing w:before="60" w:line="252" w:lineRule="auto"/>
                          <w:jc w:val="center"/>
                        </w:pPr>
                        <w:r>
                          <w:rPr>
                            <w:rFonts w:eastAsia="Calibri"/>
                            <w:sz w:val="22"/>
                            <w:szCs w:val="22"/>
                          </w:rPr>
                          <w:t>Middle Code Generator</w:t>
                        </w:r>
                      </w:p>
                    </w:txbxContent>
                  </v:textbox>
                </v:shape>
                <v:shape id="Textruta 7" o:spid="_x0000_s1536"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903B85" w:rsidRDefault="00903B85" w:rsidP="005F7461">
                        <w:pPr>
                          <w:pStyle w:val="Normalwebb"/>
                          <w:spacing w:before="60" w:line="252" w:lineRule="auto"/>
                          <w:jc w:val="center"/>
                        </w:pPr>
                        <w:r>
                          <w:rPr>
                            <w:rFonts w:eastAsia="Calibri"/>
                            <w:sz w:val="22"/>
                            <w:szCs w:val="22"/>
                            <w:lang w:val="en-US"/>
                          </w:rPr>
                          <w:t>Optimized Syntax Tree</w:t>
                        </w:r>
                      </w:p>
                      <w:p w14:paraId="3315953C" w14:textId="77777777" w:rsidR="00903B85" w:rsidRDefault="00903B85" w:rsidP="005F7461">
                        <w:pPr>
                          <w:pStyle w:val="Normalwebb"/>
                          <w:spacing w:before="120" w:after="120" w:line="252" w:lineRule="auto"/>
                        </w:pPr>
                        <w:r>
                          <w:rPr>
                            <w:rFonts w:eastAsia="Calibri"/>
                            <w:sz w:val="22"/>
                            <w:szCs w:val="22"/>
                          </w:rPr>
                          <w:t> </w:t>
                        </w:r>
                      </w:p>
                    </w:txbxContent>
                  </v:textbox>
                </v:shape>
                <v:shape id="Rak pilkoppling 422" o:spid="_x0000_s1537"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538"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539"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903B85" w:rsidRDefault="00903B85" w:rsidP="005F7461">
                        <w:pPr>
                          <w:pStyle w:val="Normalwebb"/>
                          <w:spacing w:before="60" w:line="252" w:lineRule="auto"/>
                          <w:jc w:val="center"/>
                        </w:pPr>
                        <w:r>
                          <w:rPr>
                            <w:rFonts w:eastAsia="Calibri"/>
                            <w:sz w:val="22"/>
                            <w:szCs w:val="22"/>
                          </w:rPr>
                          <w:t>Middle Code Optimizer</w:t>
                        </w:r>
                      </w:p>
                    </w:txbxContent>
                  </v:textbox>
                </v:shape>
                <v:shape id="Textruta 7" o:spid="_x0000_s1540"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903B85" w:rsidRDefault="00903B85" w:rsidP="005F7461">
                        <w:pPr>
                          <w:pStyle w:val="Normalwebb"/>
                          <w:spacing w:before="60" w:line="252" w:lineRule="auto"/>
                          <w:jc w:val="center"/>
                        </w:pPr>
                        <w:r>
                          <w:rPr>
                            <w:rFonts w:eastAsia="Calibri"/>
                            <w:sz w:val="22"/>
                            <w:szCs w:val="22"/>
                            <w:lang w:val="en-US"/>
                          </w:rPr>
                          <w:t>Middle Code List</w:t>
                        </w:r>
                      </w:p>
                      <w:p w14:paraId="321C1BE9" w14:textId="77777777" w:rsidR="00903B85" w:rsidRDefault="00903B85" w:rsidP="005F7461">
                        <w:pPr>
                          <w:pStyle w:val="Normalwebb"/>
                          <w:spacing w:before="120" w:after="120" w:line="252" w:lineRule="auto"/>
                        </w:pPr>
                        <w:r>
                          <w:rPr>
                            <w:rFonts w:eastAsia="Calibri"/>
                            <w:sz w:val="22"/>
                            <w:szCs w:val="22"/>
                          </w:rPr>
                          <w:t> </w:t>
                        </w:r>
                      </w:p>
                    </w:txbxContent>
                  </v:textbox>
                </v:shape>
                <v:shape id="Rak pilkoppling 426" o:spid="_x0000_s1541"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542"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543"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903B85" w:rsidRDefault="00903B85" w:rsidP="005F7461">
                        <w:pPr>
                          <w:pStyle w:val="Normalwebb"/>
                          <w:spacing w:before="60" w:line="252" w:lineRule="auto"/>
                          <w:jc w:val="center"/>
                        </w:pPr>
                        <w:r>
                          <w:rPr>
                            <w:rFonts w:eastAsia="Calibri"/>
                            <w:sz w:val="22"/>
                            <w:szCs w:val="22"/>
                            <w:lang w:val="en-US"/>
                          </w:rPr>
                          <w:t>Optimized Middle Code List</w:t>
                        </w:r>
                      </w:p>
                      <w:p w14:paraId="4CF9CB98" w14:textId="77777777" w:rsidR="00903B85" w:rsidRDefault="00903B85" w:rsidP="005F7461">
                        <w:pPr>
                          <w:pStyle w:val="Normalwebb"/>
                          <w:spacing w:before="120" w:after="120" w:line="252" w:lineRule="auto"/>
                        </w:pPr>
                        <w:r>
                          <w:rPr>
                            <w:rFonts w:eastAsia="Calibri"/>
                            <w:sz w:val="22"/>
                            <w:szCs w:val="22"/>
                          </w:rPr>
                          <w:t> </w:t>
                        </w:r>
                      </w:p>
                    </w:txbxContent>
                  </v:textbox>
                </v:shape>
                <v:shape id="Rak pilkoppling 434" o:spid="_x0000_s1544"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545"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903B85" w:rsidRDefault="00903B85" w:rsidP="005F7461">
                        <w:pPr>
                          <w:pStyle w:val="Normalwebb"/>
                          <w:spacing w:before="60" w:line="254" w:lineRule="auto"/>
                          <w:jc w:val="center"/>
                        </w:pPr>
                        <w:r>
                          <w:rPr>
                            <w:rFonts w:eastAsia="Calibri"/>
                            <w:sz w:val="22"/>
                            <w:szCs w:val="22"/>
                          </w:rPr>
                          <w:t>Scanner</w:t>
                        </w:r>
                      </w:p>
                    </w:txbxContent>
                  </v:textbox>
                </v:shape>
                <v:shape id="Textruta 7" o:spid="_x0000_s1546"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903B85" w:rsidRDefault="00903B85" w:rsidP="005F7461">
                        <w:pPr>
                          <w:pStyle w:val="Normalwebb"/>
                          <w:spacing w:before="60" w:line="252" w:lineRule="auto"/>
                          <w:jc w:val="center"/>
                        </w:pPr>
                        <w:r>
                          <w:rPr>
                            <w:rFonts w:eastAsia="Calibri"/>
                            <w:sz w:val="22"/>
                            <w:szCs w:val="22"/>
                          </w:rPr>
                          <w:t>Symbol Table</w:t>
                        </w:r>
                      </w:p>
                    </w:txbxContent>
                  </v:textbox>
                </v:shape>
                <v:shape id="Rak pilkoppling 437" o:spid="_x0000_s1547"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548"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903B85" w:rsidRDefault="00903B85" w:rsidP="006F14D0">
                              <w:pPr>
                                <w:spacing w:before="60" w:after="0"/>
                                <w:jc w:val="center"/>
                                <w:rPr>
                                  <w:lang w:val="sv-SE"/>
                                </w:rPr>
                              </w:pPr>
                              <w:r>
                                <w:rPr>
                                  <w:lang w:val="sv-SE"/>
                                </w:rPr>
                                <w:t>Preprocessor</w:t>
                              </w:r>
                            </w:p>
                            <w:p w14:paraId="2CD90E0F" w14:textId="77777777" w:rsidR="00903B85" w:rsidRPr="00C7380D" w:rsidRDefault="00903B85"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903B85" w:rsidRPr="008541FD" w:rsidRDefault="00903B85" w:rsidP="006F14D0">
                              <w:pPr>
                                <w:spacing w:before="60" w:after="0"/>
                                <w:jc w:val="center"/>
                              </w:pPr>
                              <w:r w:rsidRPr="008541FD">
                                <w:t>Source</w:t>
                              </w:r>
                              <w:r>
                                <w:t xml:space="preserve"> </w:t>
                              </w:r>
                              <w:r w:rsidRPr="008541FD">
                                <w:t>Code</w:t>
                              </w:r>
                            </w:p>
                            <w:p w14:paraId="1314F231" w14:textId="77777777" w:rsidR="00903B85" w:rsidRDefault="00903B85"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903B85" w:rsidRDefault="00903B85"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903B85" w:rsidRDefault="00903B85" w:rsidP="006F14D0">
                              <w:pPr>
                                <w:pStyle w:val="Normalwebb"/>
                                <w:spacing w:before="60" w:line="256" w:lineRule="auto"/>
                                <w:jc w:val="center"/>
                              </w:pPr>
                              <w:r>
                                <w:rPr>
                                  <w:rFonts w:eastAsia="Calibri"/>
                                  <w:sz w:val="22"/>
                                  <w:szCs w:val="22"/>
                                  <w:lang w:val="en-US"/>
                                </w:rPr>
                                <w:t>Processed Code</w:t>
                              </w:r>
                            </w:p>
                            <w:p w14:paraId="705B7689" w14:textId="77777777" w:rsidR="00903B85" w:rsidRDefault="00903B85"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903B85" w:rsidRDefault="00903B85"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903B85" w:rsidRDefault="00903B85" w:rsidP="006F14D0">
                              <w:pPr>
                                <w:pStyle w:val="Normalwebb"/>
                                <w:spacing w:before="60" w:line="254" w:lineRule="auto"/>
                                <w:jc w:val="center"/>
                              </w:pPr>
                              <w:r>
                                <w:rPr>
                                  <w:rFonts w:eastAsia="Calibri"/>
                                  <w:sz w:val="22"/>
                                  <w:szCs w:val="22"/>
                                  <w:lang w:val="en-US"/>
                                </w:rPr>
                                <w:t>Syntax Tree</w:t>
                              </w:r>
                            </w:p>
                            <w:p w14:paraId="20988EE2" w14:textId="77777777" w:rsidR="00903B85" w:rsidRDefault="00903B8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903B85" w:rsidRDefault="00903B85"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903B85" w:rsidRDefault="00903B85" w:rsidP="006F14D0">
                              <w:pPr>
                                <w:pStyle w:val="Normalwebb"/>
                                <w:spacing w:before="60" w:line="252" w:lineRule="auto"/>
                                <w:jc w:val="center"/>
                              </w:pPr>
                              <w:r>
                                <w:rPr>
                                  <w:rFonts w:eastAsia="Calibri"/>
                                  <w:sz w:val="22"/>
                                  <w:szCs w:val="22"/>
                                  <w:lang w:val="en-US"/>
                                </w:rPr>
                                <w:t>Optimized Syntax Tree</w:t>
                              </w:r>
                            </w:p>
                            <w:p w14:paraId="35223DB0" w14:textId="77777777" w:rsidR="00903B85" w:rsidRDefault="00903B8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903B85" w:rsidRDefault="00903B85"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903B85" w:rsidRDefault="00903B85" w:rsidP="006F14D0">
                              <w:pPr>
                                <w:pStyle w:val="Normalwebb"/>
                                <w:spacing w:before="60" w:line="252" w:lineRule="auto"/>
                                <w:jc w:val="center"/>
                              </w:pPr>
                              <w:r>
                                <w:rPr>
                                  <w:rFonts w:eastAsia="Calibri"/>
                                  <w:sz w:val="22"/>
                                  <w:szCs w:val="22"/>
                                  <w:lang w:val="en-US"/>
                                </w:rPr>
                                <w:t>Middle Code List</w:t>
                              </w:r>
                            </w:p>
                            <w:p w14:paraId="5410A942" w14:textId="77777777" w:rsidR="00903B85" w:rsidRDefault="00903B8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903B85" w:rsidRDefault="00903B85" w:rsidP="006F14D0">
                              <w:pPr>
                                <w:pStyle w:val="Normalwebb"/>
                                <w:spacing w:before="60" w:line="252" w:lineRule="auto"/>
                                <w:jc w:val="center"/>
                              </w:pPr>
                              <w:r>
                                <w:rPr>
                                  <w:rFonts w:eastAsia="Calibri"/>
                                  <w:sz w:val="22"/>
                                  <w:szCs w:val="22"/>
                                  <w:lang w:val="en-US"/>
                                </w:rPr>
                                <w:t>Optimized Middle Code List</w:t>
                              </w:r>
                            </w:p>
                            <w:p w14:paraId="36F7A1DE" w14:textId="77777777" w:rsidR="00903B85" w:rsidRDefault="00903B85"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903B85" w:rsidRDefault="00903B85"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903B85" w:rsidRDefault="00903B85"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549"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">
                <v:shape id="_x0000_s1550" type="#_x0000_t75" style="position:absolute;width:59436;height:72885;visibility:visible;mso-wrap-style:square">
                  <v:fill o:detectmouseclick="t"/>
                  <v:path o:connecttype="none"/>
                </v:shape>
                <v:shape id="Textruta 7" o:spid="_x0000_s1551"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903B85" w:rsidRDefault="00903B85" w:rsidP="006F14D0">
                        <w:pPr>
                          <w:spacing w:before="60" w:after="0"/>
                          <w:jc w:val="center"/>
                          <w:rPr>
                            <w:lang w:val="sv-SE"/>
                          </w:rPr>
                        </w:pPr>
                        <w:r>
                          <w:rPr>
                            <w:lang w:val="sv-SE"/>
                          </w:rPr>
                          <w:t>Preprocessor</w:t>
                        </w:r>
                      </w:p>
                      <w:p w14:paraId="2CD90E0F" w14:textId="77777777" w:rsidR="00903B85" w:rsidRPr="00C7380D" w:rsidRDefault="00903B85" w:rsidP="006F14D0">
                        <w:pPr>
                          <w:rPr>
                            <w:lang w:val="sv-SE"/>
                          </w:rPr>
                        </w:pPr>
                      </w:p>
                    </w:txbxContent>
                  </v:textbox>
                </v:shape>
                <v:shape id="Textruta 7" o:spid="_x0000_s1552"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903B85" w:rsidRPr="008541FD" w:rsidRDefault="00903B85" w:rsidP="006F14D0">
                        <w:pPr>
                          <w:spacing w:before="60" w:after="0"/>
                          <w:jc w:val="center"/>
                        </w:pPr>
                        <w:r w:rsidRPr="008541FD">
                          <w:t>Source</w:t>
                        </w:r>
                        <w:r>
                          <w:t xml:space="preserve"> </w:t>
                        </w:r>
                        <w:r w:rsidRPr="008541FD">
                          <w:t>Code</w:t>
                        </w:r>
                      </w:p>
                      <w:p w14:paraId="1314F231" w14:textId="77777777" w:rsidR="00903B85" w:rsidRDefault="00903B85" w:rsidP="006F14D0">
                        <w:pPr>
                          <w:pStyle w:val="Normalwebb"/>
                          <w:spacing w:before="120" w:after="120" w:line="256" w:lineRule="auto"/>
                        </w:pPr>
                        <w:r>
                          <w:rPr>
                            <w:rFonts w:eastAsia="Calibri"/>
                            <w:sz w:val="22"/>
                            <w:szCs w:val="22"/>
                          </w:rPr>
                          <w:t> </w:t>
                        </w:r>
                      </w:p>
                    </w:txbxContent>
                  </v:textbox>
                </v:shape>
                <v:shape id="Rak pilkoppling 8" o:spid="_x0000_s1553"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554"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903B85" w:rsidRDefault="00903B85" w:rsidP="006F14D0">
                        <w:pPr>
                          <w:pStyle w:val="Normalwebb"/>
                          <w:spacing w:before="60" w:line="256" w:lineRule="auto"/>
                          <w:jc w:val="center"/>
                        </w:pPr>
                        <w:r>
                          <w:rPr>
                            <w:rFonts w:eastAsia="Calibri"/>
                            <w:sz w:val="22"/>
                            <w:szCs w:val="22"/>
                          </w:rPr>
                          <w:t>Parser</w:t>
                        </w:r>
                      </w:p>
                    </w:txbxContent>
                  </v:textbox>
                </v:shape>
                <v:shape id="Textruta 7" o:spid="_x0000_s1555"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903B85" w:rsidRDefault="00903B85" w:rsidP="006F14D0">
                        <w:pPr>
                          <w:pStyle w:val="Normalwebb"/>
                          <w:spacing w:before="60" w:line="256" w:lineRule="auto"/>
                          <w:jc w:val="center"/>
                        </w:pPr>
                        <w:r>
                          <w:rPr>
                            <w:rFonts w:eastAsia="Calibri"/>
                            <w:sz w:val="22"/>
                            <w:szCs w:val="22"/>
                            <w:lang w:val="en-US"/>
                          </w:rPr>
                          <w:t>Processed Code</w:t>
                        </w:r>
                      </w:p>
                      <w:p w14:paraId="705B7689" w14:textId="77777777" w:rsidR="00903B85" w:rsidRDefault="00903B85" w:rsidP="006F14D0">
                        <w:pPr>
                          <w:pStyle w:val="Normalwebb"/>
                          <w:spacing w:before="120" w:after="120" w:line="254" w:lineRule="auto"/>
                        </w:pPr>
                        <w:r>
                          <w:rPr>
                            <w:rFonts w:eastAsia="Calibri"/>
                            <w:sz w:val="22"/>
                            <w:szCs w:val="22"/>
                          </w:rPr>
                          <w:t> </w:t>
                        </w:r>
                      </w:p>
                    </w:txbxContent>
                  </v:textbox>
                </v:shape>
                <v:shape id="Rak pilkoppling 383" o:spid="_x0000_s1556"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557"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558"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903B85" w:rsidRDefault="00903B85" w:rsidP="006F14D0">
                        <w:pPr>
                          <w:pStyle w:val="Normalwebb"/>
                          <w:spacing w:before="60" w:line="254" w:lineRule="auto"/>
                          <w:jc w:val="center"/>
                        </w:pPr>
                        <w:r>
                          <w:rPr>
                            <w:rFonts w:eastAsia="Calibri"/>
                            <w:sz w:val="22"/>
                            <w:szCs w:val="22"/>
                          </w:rPr>
                          <w:t>Syntax Tree Optimister</w:t>
                        </w:r>
                      </w:p>
                    </w:txbxContent>
                  </v:textbox>
                </v:shape>
                <v:shape id="Textruta 7" o:spid="_x0000_s1559"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903B85" w:rsidRDefault="00903B85" w:rsidP="006F14D0">
                        <w:pPr>
                          <w:pStyle w:val="Normalwebb"/>
                          <w:spacing w:before="60" w:line="254" w:lineRule="auto"/>
                          <w:jc w:val="center"/>
                        </w:pPr>
                        <w:r>
                          <w:rPr>
                            <w:rFonts w:eastAsia="Calibri"/>
                            <w:sz w:val="22"/>
                            <w:szCs w:val="22"/>
                            <w:lang w:val="en-US"/>
                          </w:rPr>
                          <w:t>Syntax Tree</w:t>
                        </w:r>
                      </w:p>
                      <w:p w14:paraId="20988EE2" w14:textId="77777777" w:rsidR="00903B85" w:rsidRDefault="00903B85" w:rsidP="006F14D0">
                        <w:pPr>
                          <w:pStyle w:val="Normalwebb"/>
                          <w:spacing w:before="120" w:after="120" w:line="252" w:lineRule="auto"/>
                        </w:pPr>
                        <w:r>
                          <w:rPr>
                            <w:rFonts w:eastAsia="Calibri"/>
                            <w:sz w:val="22"/>
                            <w:szCs w:val="22"/>
                          </w:rPr>
                          <w:t> </w:t>
                        </w:r>
                      </w:p>
                    </w:txbxContent>
                  </v:textbox>
                </v:shape>
                <v:shape id="Rak pilkoppling 390" o:spid="_x0000_s1560"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561"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562"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903B85" w:rsidRDefault="00903B85" w:rsidP="006F14D0">
                        <w:pPr>
                          <w:pStyle w:val="Normalwebb"/>
                          <w:spacing w:before="60" w:line="252" w:lineRule="auto"/>
                          <w:jc w:val="center"/>
                        </w:pPr>
                        <w:r>
                          <w:rPr>
                            <w:rFonts w:eastAsia="Calibri"/>
                            <w:sz w:val="22"/>
                            <w:szCs w:val="22"/>
                          </w:rPr>
                          <w:t>Middle Code Generator</w:t>
                        </w:r>
                      </w:p>
                    </w:txbxContent>
                  </v:textbox>
                </v:shape>
                <v:shape id="Textruta 7" o:spid="_x0000_s1563"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903B85" w:rsidRDefault="00903B85" w:rsidP="006F14D0">
                        <w:pPr>
                          <w:pStyle w:val="Normalwebb"/>
                          <w:spacing w:before="60" w:line="252" w:lineRule="auto"/>
                          <w:jc w:val="center"/>
                        </w:pPr>
                        <w:r>
                          <w:rPr>
                            <w:rFonts w:eastAsia="Calibri"/>
                            <w:sz w:val="22"/>
                            <w:szCs w:val="22"/>
                            <w:lang w:val="en-US"/>
                          </w:rPr>
                          <w:t>Optimized Syntax Tree</w:t>
                        </w:r>
                      </w:p>
                      <w:p w14:paraId="35223DB0" w14:textId="77777777" w:rsidR="00903B85" w:rsidRDefault="00903B85" w:rsidP="006F14D0">
                        <w:pPr>
                          <w:pStyle w:val="Normalwebb"/>
                          <w:spacing w:before="120" w:after="120" w:line="252" w:lineRule="auto"/>
                        </w:pPr>
                        <w:r>
                          <w:rPr>
                            <w:rFonts w:eastAsia="Calibri"/>
                            <w:sz w:val="22"/>
                            <w:szCs w:val="22"/>
                          </w:rPr>
                          <w:t> </w:t>
                        </w:r>
                      </w:p>
                    </w:txbxContent>
                  </v:textbox>
                </v:shape>
                <v:shape id="Rak pilkoppling 394" o:spid="_x0000_s1564"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565"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566"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903B85" w:rsidRDefault="00903B85" w:rsidP="006F14D0">
                        <w:pPr>
                          <w:pStyle w:val="Normalwebb"/>
                          <w:spacing w:before="60" w:line="252" w:lineRule="auto"/>
                          <w:jc w:val="center"/>
                        </w:pPr>
                        <w:r>
                          <w:rPr>
                            <w:rFonts w:eastAsia="Calibri"/>
                            <w:sz w:val="22"/>
                            <w:szCs w:val="22"/>
                          </w:rPr>
                          <w:t>Middle Code Optimizer</w:t>
                        </w:r>
                      </w:p>
                    </w:txbxContent>
                  </v:textbox>
                </v:shape>
                <v:shape id="Textruta 7" o:spid="_x0000_s1567"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903B85" w:rsidRDefault="00903B85" w:rsidP="006F14D0">
                        <w:pPr>
                          <w:pStyle w:val="Normalwebb"/>
                          <w:spacing w:before="60" w:line="252" w:lineRule="auto"/>
                          <w:jc w:val="center"/>
                        </w:pPr>
                        <w:r>
                          <w:rPr>
                            <w:rFonts w:eastAsia="Calibri"/>
                            <w:sz w:val="22"/>
                            <w:szCs w:val="22"/>
                            <w:lang w:val="en-US"/>
                          </w:rPr>
                          <w:t>Middle Code List</w:t>
                        </w:r>
                      </w:p>
                      <w:p w14:paraId="5410A942" w14:textId="77777777" w:rsidR="00903B85" w:rsidRDefault="00903B85" w:rsidP="006F14D0">
                        <w:pPr>
                          <w:pStyle w:val="Normalwebb"/>
                          <w:spacing w:before="120" w:after="120" w:line="252" w:lineRule="auto"/>
                        </w:pPr>
                        <w:r>
                          <w:rPr>
                            <w:rFonts w:eastAsia="Calibri"/>
                            <w:sz w:val="22"/>
                            <w:szCs w:val="22"/>
                          </w:rPr>
                          <w:t> </w:t>
                        </w:r>
                      </w:p>
                    </w:txbxContent>
                  </v:textbox>
                </v:shape>
                <v:shape id="Rak pilkoppling 398" o:spid="_x0000_s1568"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569"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570"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903B85" w:rsidRDefault="00903B85" w:rsidP="006F14D0">
                        <w:pPr>
                          <w:pStyle w:val="Normalwebb"/>
                          <w:spacing w:before="60" w:line="252" w:lineRule="auto"/>
                          <w:jc w:val="center"/>
                        </w:pPr>
                        <w:r>
                          <w:rPr>
                            <w:rFonts w:eastAsia="Calibri"/>
                            <w:sz w:val="22"/>
                            <w:szCs w:val="22"/>
                            <w:lang w:val="en-US"/>
                          </w:rPr>
                          <w:t>Optimized Middle Code List</w:t>
                        </w:r>
                      </w:p>
                      <w:p w14:paraId="36F7A1DE" w14:textId="77777777" w:rsidR="00903B85" w:rsidRDefault="00903B85" w:rsidP="006F14D0">
                        <w:pPr>
                          <w:pStyle w:val="Normalwebb"/>
                          <w:spacing w:before="120" w:after="120" w:line="252" w:lineRule="auto"/>
                        </w:pPr>
                        <w:r>
                          <w:rPr>
                            <w:rFonts w:eastAsia="Calibri"/>
                            <w:sz w:val="22"/>
                            <w:szCs w:val="22"/>
                          </w:rPr>
                          <w:t> </w:t>
                        </w:r>
                      </w:p>
                    </w:txbxContent>
                  </v:textbox>
                </v:shape>
                <v:shape id="Rak pilkoppling 403" o:spid="_x0000_s1571"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572"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903B85" w:rsidRDefault="00903B85" w:rsidP="006F14D0">
                        <w:pPr>
                          <w:pStyle w:val="Normalwebb"/>
                          <w:spacing w:before="60" w:line="254" w:lineRule="auto"/>
                          <w:jc w:val="center"/>
                        </w:pPr>
                        <w:r>
                          <w:rPr>
                            <w:rFonts w:eastAsia="Calibri"/>
                            <w:sz w:val="22"/>
                            <w:szCs w:val="22"/>
                          </w:rPr>
                          <w:t>Scanner</w:t>
                        </w:r>
                      </w:p>
                    </w:txbxContent>
                  </v:textbox>
                </v:shape>
                <v:shape id="Textruta 7" o:spid="_x0000_s1573"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903B85" w:rsidRDefault="00903B85" w:rsidP="006F14D0">
                        <w:pPr>
                          <w:pStyle w:val="Normalwebb"/>
                          <w:spacing w:before="60" w:line="252" w:lineRule="auto"/>
                          <w:jc w:val="center"/>
                        </w:pPr>
                        <w:r>
                          <w:rPr>
                            <w:rFonts w:eastAsia="Calibri"/>
                            <w:sz w:val="22"/>
                            <w:szCs w:val="22"/>
                          </w:rPr>
                          <w:t>Symbol Table</w:t>
                        </w:r>
                      </w:p>
                    </w:txbxContent>
                  </v:textbox>
                </v:shape>
                <v:shape id="Rak pilkoppling 430" o:spid="_x0000_s1574"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575"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6" w:author="Stefan Bjornander" w:date="2015-05-23T17:42:00Z" w:initials="SB">
    <w:p w14:paraId="7086E310" w14:textId="77777777" w:rsidR="00903B85" w:rsidRDefault="00903B85">
      <w:pPr>
        <w:pStyle w:val="Kommentarer"/>
      </w:pPr>
      <w:r>
        <w:rPr>
          <w:rStyle w:val="Kommentarsreferens"/>
        </w:rPr>
        <w:annotationRef/>
      </w:r>
    </w:p>
    <w:p w14:paraId="01C1DAD9" w14:textId="77777777" w:rsidR="00903B85" w:rsidRDefault="00903B85">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A=&#10;" annotation="t"/>
          </v:shape>
        </w:pict>
      </w:r>
    </w:p>
  </w:comment>
  <w:comment w:id="957" w:author="Stefan Bjornander" w:date="2015-05-23T17:42:00Z" w:initials="SB">
    <w:p w14:paraId="04F55807" w14:textId="77777777" w:rsidR="00903B85" w:rsidRDefault="00903B85">
      <w:pPr>
        <w:pStyle w:val="Kommentarer"/>
      </w:pPr>
      <w:r>
        <w:rPr>
          <w:rStyle w:val="Kommentarsreferens"/>
        </w:rPr>
        <w:annotationRef/>
      </w:r>
    </w:p>
    <w:p w14:paraId="533EC9EE" w14:textId="77777777" w:rsidR="00903B85" w:rsidRDefault="00903B85">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903B85" w:rsidRDefault="00903B85" w:rsidP="006C7309">
      <w:pPr>
        <w:spacing w:line="240" w:lineRule="auto"/>
      </w:pPr>
      <w:r>
        <w:separator/>
      </w:r>
    </w:p>
  </w:endnote>
  <w:endnote w:type="continuationSeparator" w:id="0">
    <w:p w14:paraId="0DD18C9D" w14:textId="77777777" w:rsidR="00903B85" w:rsidRDefault="00903B8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903B85" w:rsidRDefault="00903B85" w:rsidP="006C7309">
      <w:pPr>
        <w:spacing w:line="240" w:lineRule="auto"/>
      </w:pPr>
      <w:r>
        <w:separator/>
      </w:r>
    </w:p>
  </w:footnote>
  <w:footnote w:type="continuationSeparator" w:id="0">
    <w:p w14:paraId="0BA3DA21" w14:textId="77777777" w:rsidR="00903B85" w:rsidRDefault="00903B85" w:rsidP="006C7309">
      <w:pPr>
        <w:spacing w:line="240" w:lineRule="auto"/>
      </w:pPr>
      <w:r>
        <w:continuationSeparator/>
      </w:r>
    </w:p>
  </w:footnote>
  <w:footnote w:id="1">
    <w:p w14:paraId="787D622A" w14:textId="77777777" w:rsidR="00903B85" w:rsidRDefault="00903B85" w:rsidP="00516DD1">
      <w:pPr>
        <w:pStyle w:val="Fotnotstext"/>
      </w:pPr>
      <w:ins w:id="32" w:author="Stefan Bjornander" w:date="2015-04-26T09:28:00Z">
        <w:r>
          <w:rPr>
            <w:rStyle w:val="Fotnotsreferens"/>
          </w:rPr>
          <w:footnoteRef/>
        </w:r>
        <w:r>
          <w:t xml:space="preserve"> In other </w:t>
        </w:r>
      </w:ins>
      <w:ins w:id="33" w:author="Stefan Bjornander" w:date="2015-04-26T09:29:00Z">
        <w:r>
          <w:t>languages</w:t>
        </w:r>
      </w:ins>
      <w:ins w:id="34" w:author="Stefan Bjornander" w:date="2015-04-26T09:41:00Z">
        <w:r>
          <w:t>,</w:t>
        </w:r>
      </w:ins>
      <w:ins w:id="35" w:author="Stefan Bjornander" w:date="2015-04-26T09:28:00Z">
        <w:r>
          <w:t xml:space="preserve"> </w:t>
        </w:r>
      </w:ins>
      <w:ins w:id="36" w:author="Stefan Bjornander" w:date="2015-04-26T09:41:00Z">
        <w:r>
          <w:t xml:space="preserve">which syntax includes </w:t>
        </w:r>
      </w:ins>
      <w:ins w:id="37" w:author="Stefan Bjornander" w:date="2015-04-26T09:28:00Z">
        <w:r>
          <w:t xml:space="preserve">the keyword </w:t>
        </w:r>
        <w:r>
          <w:rPr>
            <w:rStyle w:val="CodeInText"/>
            <w:rPrChange w:id="38" w:author="Stefan Bjornander" w:date="2015-04-26T09:29:00Z">
              <w:rPr>
                <w:rStyle w:val="CodeInText"/>
                <w:i w:val="0"/>
              </w:rPr>
            </w:rPrChange>
          </w:rPr>
          <w:t>then</w:t>
        </w:r>
        <w:r>
          <w:t xml:space="preserve">, it is </w:t>
        </w:r>
      </w:ins>
      <w:ins w:id="39" w:author="Stefan Bjornander" w:date="2015-04-26T09:29:00Z">
        <w:r>
          <w:t xml:space="preserve">called </w:t>
        </w:r>
      </w:ins>
      <w:ins w:id="40" w:author="Stefan Bjornander" w:date="2015-04-26T09:28:00Z">
        <w:r>
          <w:t xml:space="preserve">as the </w:t>
        </w:r>
        <w:r>
          <w:rPr>
            <w:rStyle w:val="CodeInText"/>
            <w:rPrChange w:id="41" w:author="Stefan Bjornander" w:date="2015-04-26T09:29:00Z">
              <w:rPr>
                <w:rStyle w:val="CodeInText"/>
                <w:i w:val="0"/>
              </w:rPr>
            </w:rPrChange>
          </w:rPr>
          <w:t>if-then-els</w:t>
        </w:r>
      </w:ins>
      <w:ins w:id="42" w:author="Stefan Bjornander" w:date="2015-04-26T09:29:00Z">
        <w:r>
          <w:rPr>
            <w:rStyle w:val="CodeInText"/>
            <w:rPrChange w:id="43" w:author="Stefan Bjornander" w:date="2015-04-26T09:29:00Z">
              <w:rPr>
                <w:rStyle w:val="CodeInText"/>
                <w:i w:val="0"/>
              </w:rPr>
            </w:rPrChange>
          </w:rPr>
          <w:t>e</w:t>
        </w:r>
        <w:r>
          <w:t xml:space="preserve"> problem.</w:t>
        </w:r>
      </w:ins>
    </w:p>
  </w:footnote>
  <w:footnote w:id="2">
    <w:p w14:paraId="1F73F94F" w14:textId="77777777" w:rsidR="00903B85" w:rsidRPr="007E20F3" w:rsidRDefault="00903B85"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09AB3D7E" w14:textId="48C364FF" w:rsidR="00903B85" w:rsidRPr="002D6FCA" w:rsidRDefault="00903B85">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4">
    <w:p w14:paraId="09303B25" w14:textId="77777777" w:rsidR="00903B85" w:rsidRDefault="00903B85"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5">
    <w:p w14:paraId="10319273" w14:textId="77777777" w:rsidR="00903B85" w:rsidRPr="00DB458B" w:rsidRDefault="00903B85"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6">
    <w:p w14:paraId="58CBFD86" w14:textId="0707382B" w:rsidR="00903B85" w:rsidRDefault="00903B85" w:rsidP="00DB458B">
      <w:r>
        <w:rPr>
          <w:rStyle w:val="Fotnotsreferens"/>
        </w:rPr>
        <w:footnoteRef/>
      </w:r>
      <w:r>
        <w:t xml:space="preserve"> As mention in Section </w:t>
      </w:r>
      <w:r>
        <w:fldChar w:fldCharType="begin"/>
      </w:r>
      <w:r>
        <w:instrText xml:space="preserve"> REF _Ref419646553 \r \h </w:instrText>
      </w:r>
      <w:r>
        <w:fldChar w:fldCharType="separate"/>
      </w:r>
      <w:r>
        <w:t>15.2</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903B85" w:rsidRPr="00DB458B" w:rsidRDefault="00903B85">
      <w:pPr>
        <w:pStyle w:val="Fotnotstext"/>
      </w:pPr>
    </w:p>
  </w:footnote>
  <w:footnote w:id="7">
    <w:p w14:paraId="3057005F" w14:textId="77777777" w:rsidR="00903B85" w:rsidRPr="00304E17" w:rsidRDefault="00903B85" w:rsidP="007660EE">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8">
    <w:p w14:paraId="2574BD6E" w14:textId="77777777" w:rsidR="00903B85" w:rsidRPr="00725EAE" w:rsidRDefault="00903B85"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903B85" w:rsidRPr="00B4576D" w:rsidRDefault="00903B85"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903B85" w:rsidRPr="00080A22" w:rsidRDefault="00903B85"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6BD05F5E" w:rsidR="00903B85" w:rsidRDefault="00903B85"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21.10</w:t>
      </w:r>
      <w:r>
        <w:fldChar w:fldCharType="end"/>
      </w:r>
      <w:r>
        <w:t>):</w:t>
      </w:r>
    </w:p>
    <w:p w14:paraId="57E07F8E" w14:textId="77777777" w:rsidR="00903B85" w:rsidRDefault="00903B85" w:rsidP="00E80032">
      <w:pPr>
        <w:pStyle w:val="Code"/>
      </w:pPr>
      <w:r>
        <w:t>#define BOOL int</w:t>
      </w:r>
    </w:p>
    <w:p w14:paraId="5A8A6026" w14:textId="77777777" w:rsidR="00903B85" w:rsidRDefault="00903B85" w:rsidP="00E80032">
      <w:pPr>
        <w:pStyle w:val="Code"/>
      </w:pPr>
      <w:r>
        <w:t>#define TRUE 1</w:t>
      </w:r>
    </w:p>
    <w:p w14:paraId="09976B6C" w14:textId="77777777" w:rsidR="00903B85" w:rsidRPr="00BF232B" w:rsidRDefault="00903B85" w:rsidP="00E80032">
      <w:pPr>
        <w:pStyle w:val="Code"/>
      </w:pPr>
      <w:r>
        <w:t>#define FALSE 0</w:t>
      </w:r>
    </w:p>
  </w:footnote>
  <w:footnote w:id="12">
    <w:p w14:paraId="1100CB01" w14:textId="77777777" w:rsidR="00903B85" w:rsidRDefault="00903B85"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903B85" w:rsidRDefault="00903B85" w:rsidP="00E80032">
      <w:r>
        <w:rPr>
          <w:rStyle w:val="Fotnotsreferens"/>
        </w:rPr>
        <w:footnoteRef/>
      </w:r>
      <w:r>
        <w:t xml:space="preserve"> Depending of the compiler and its warning level settings.</w:t>
      </w:r>
    </w:p>
  </w:footnote>
  <w:footnote w:id="14">
    <w:p w14:paraId="3D554D37" w14:textId="77777777" w:rsidR="00903B85" w:rsidRPr="004679D4" w:rsidRDefault="00903B85"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903B85" w:rsidRPr="00C03AB7" w:rsidRDefault="00903B85"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903B85" w:rsidRPr="000C5114" w:rsidRDefault="00903B85"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903B85" w:rsidRPr="002343ED" w:rsidRDefault="00903B85"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903B85" w:rsidRDefault="00903B85" w:rsidP="00E80032">
      <w:r>
        <w:rPr>
          <w:rStyle w:val="Fotnotsreferens"/>
        </w:rPr>
        <w:footnoteRef/>
      </w:r>
      <w:r>
        <w:t xml:space="preserve"> However, we have no knowledge about the actual address; it may be 10,000 or anything else.</w:t>
      </w:r>
    </w:p>
  </w:footnote>
  <w:footnote w:id="19">
    <w:p w14:paraId="575EFDCD" w14:textId="77777777" w:rsidR="00903B85" w:rsidRPr="009B0162" w:rsidRDefault="00903B85"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903B85" w:rsidRDefault="00903B85"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903B85" w:rsidRDefault="00903B85"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903B85" w:rsidRPr="00E554CC" w:rsidRDefault="00903B85"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903B85" w:rsidRPr="00391B01" w:rsidRDefault="00903B85"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903B85" w:rsidRDefault="00903B85"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903B85" w:rsidRDefault="00903B85"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903B85" w:rsidRDefault="00903B85" w:rsidP="00E80032">
      <w:r>
        <w:rPr>
          <w:rStyle w:val="Fotnotsreferens"/>
        </w:rPr>
        <w:footnoteRef/>
      </w:r>
      <w:r>
        <w:t xml:space="preserve"> There is no rational explanation, just accept it.</w:t>
      </w:r>
    </w:p>
  </w:footnote>
  <w:footnote w:id="27">
    <w:p w14:paraId="0B9FD0C4" w14:textId="77777777" w:rsidR="00903B85" w:rsidRDefault="00903B85"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903B85" w:rsidRPr="00EF01A1" w:rsidRDefault="00903B85"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903B85" w:rsidRPr="008655EC" w:rsidRDefault="00903B85"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E61B8E"/>
    <w:multiLevelType w:val="multilevel"/>
    <w:tmpl w:val="A164F7E6"/>
    <w:numStyleLink w:val="Heading"/>
  </w:abstractNum>
  <w:abstractNum w:abstractNumId="57"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9"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8"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68915423"/>
    <w:multiLevelType w:val="multilevel"/>
    <w:tmpl w:val="A164F7E6"/>
    <w:numStyleLink w:val="Heading"/>
  </w:abstractNum>
  <w:abstractNum w:abstractNumId="7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92B52DB"/>
    <w:multiLevelType w:val="multilevel"/>
    <w:tmpl w:val="A164F7E6"/>
    <w:numStyleLink w:val="Heading"/>
  </w:abstractNum>
  <w:abstractNum w:abstractNumId="8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8"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5"/>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1"/>
  </w:num>
  <w:num w:numId="7">
    <w:abstractNumId w:val="56"/>
  </w:num>
  <w:num w:numId="8">
    <w:abstractNumId w:val="80"/>
  </w:num>
  <w:num w:numId="9">
    <w:abstractNumId w:val="46"/>
  </w:num>
  <w:num w:numId="10">
    <w:abstractNumId w:val="34"/>
  </w:num>
  <w:num w:numId="11">
    <w:abstractNumId w:val="78"/>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6"/>
  </w:num>
  <w:num w:numId="31">
    <w:abstractNumId w:val="12"/>
  </w:num>
  <w:num w:numId="32">
    <w:abstractNumId w:val="89"/>
  </w:num>
  <w:num w:numId="33">
    <w:abstractNumId w:val="5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3"/>
  </w:num>
  <w:num w:numId="45">
    <w:abstractNumId w:val="79"/>
  </w:num>
  <w:num w:numId="46">
    <w:abstractNumId w:val="50"/>
  </w:num>
  <w:num w:numId="47">
    <w:abstractNumId w:val="62"/>
  </w:num>
  <w:num w:numId="48">
    <w:abstractNumId w:val="11"/>
  </w:num>
  <w:num w:numId="49">
    <w:abstractNumId w:val="16"/>
  </w:num>
  <w:num w:numId="50">
    <w:abstractNumId w:val="54"/>
  </w:num>
  <w:num w:numId="51">
    <w:abstractNumId w:val="10"/>
  </w:num>
  <w:num w:numId="52">
    <w:abstractNumId w:val="86"/>
  </w:num>
  <w:num w:numId="53">
    <w:abstractNumId w:val="75"/>
  </w:num>
  <w:num w:numId="54">
    <w:abstractNumId w:val="29"/>
  </w:num>
  <w:num w:numId="55">
    <w:abstractNumId w:val="65"/>
  </w:num>
  <w:num w:numId="56">
    <w:abstractNumId w:val="17"/>
  </w:num>
  <w:num w:numId="57">
    <w:abstractNumId w:val="81"/>
  </w:num>
  <w:num w:numId="58">
    <w:abstractNumId w:val="32"/>
  </w:num>
  <w:num w:numId="59">
    <w:abstractNumId w:val="15"/>
  </w:num>
  <w:num w:numId="60">
    <w:abstractNumId w:val="58"/>
  </w:num>
  <w:num w:numId="61">
    <w:abstractNumId w:val="58"/>
    <w:lvlOverride w:ilvl="0">
      <w:startOverride w:val="1"/>
    </w:lvlOverride>
  </w:num>
  <w:num w:numId="62">
    <w:abstractNumId w:val="58"/>
    <w:lvlOverride w:ilvl="0">
      <w:startOverride w:val="1"/>
    </w:lvlOverride>
  </w:num>
  <w:num w:numId="63">
    <w:abstractNumId w:val="58"/>
    <w:lvlOverride w:ilvl="0">
      <w:startOverride w:val="1"/>
    </w:lvlOverride>
  </w:num>
  <w:num w:numId="64">
    <w:abstractNumId w:val="58"/>
    <w:lvlOverride w:ilvl="0">
      <w:startOverride w:val="1"/>
    </w:lvlOverride>
  </w:num>
  <w:num w:numId="65">
    <w:abstractNumId w:val="31"/>
  </w:num>
  <w:num w:numId="66">
    <w:abstractNumId w:val="45"/>
  </w:num>
  <w:num w:numId="67">
    <w:abstractNumId w:val="25"/>
  </w:num>
  <w:num w:numId="68">
    <w:abstractNumId w:val="87"/>
  </w:num>
  <w:num w:numId="69">
    <w:abstractNumId w:val="36"/>
  </w:num>
  <w:num w:numId="70">
    <w:abstractNumId w:val="23"/>
  </w:num>
  <w:num w:numId="71">
    <w:abstractNumId w:val="77"/>
  </w:num>
  <w:num w:numId="72">
    <w:abstractNumId w:val="22"/>
  </w:num>
  <w:num w:numId="73">
    <w:abstractNumId w:val="72"/>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num>
  <w:num w:numId="81">
    <w:abstractNumId w:val="69"/>
  </w:num>
  <w:num w:numId="82">
    <w:abstractNumId w:val="59"/>
  </w:num>
  <w:num w:numId="83">
    <w:abstractNumId w:val="64"/>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num>
  <w:num w:numId="88">
    <w:abstractNumId w:val="85"/>
  </w:num>
  <w:num w:numId="89">
    <w:abstractNumId w:val="70"/>
  </w:num>
  <w:num w:numId="90">
    <w:abstractNumId w:val="82"/>
  </w:num>
  <w:num w:numId="91">
    <w:abstractNumId w:val="18"/>
  </w:num>
  <w:num w:numId="92">
    <w:abstractNumId w:val="21"/>
  </w:num>
  <w:num w:numId="93">
    <w:abstractNumId w:val="51"/>
  </w:num>
  <w:num w:numId="94">
    <w:abstractNumId w:val="14"/>
  </w:num>
  <w:num w:numId="95">
    <w:abstractNumId w:val="37"/>
  </w:num>
  <w:num w:numId="96">
    <w:abstractNumId w:val="53"/>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4"/>
  </w:num>
  <w:num w:numId="100">
    <w:abstractNumId w:val="71"/>
  </w:num>
  <w:num w:numId="101">
    <w:abstractNumId w:val="68"/>
  </w:num>
  <w:num w:numId="102">
    <w:abstractNumId w:val="88"/>
  </w:num>
  <w:num w:numId="103">
    <w:abstractNumId w:val="30"/>
  </w:num>
  <w:num w:numId="104">
    <w:abstractNumId w:val="43"/>
  </w:num>
  <w:num w:numId="105">
    <w:abstractNumId w:val="19"/>
  </w:num>
  <w:num w:numId="106">
    <w:abstractNumId w:val="66"/>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3"/>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2"/>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3"/>
  </w:num>
  <w:num w:numId="142">
    <w:abstractNumId w:val="60"/>
  </w:num>
  <w:num w:numId="143">
    <w:abstractNumId w:val="19"/>
  </w:num>
  <w:num w:numId="144">
    <w:abstractNumId w:val="66"/>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9"/>
  </w:num>
  <w:num w:numId="1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168"/>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92B"/>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3FB"/>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16"/>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1C3C"/>
    <w:rsid w:val="00042170"/>
    <w:rsid w:val="0004221B"/>
    <w:rsid w:val="000426CC"/>
    <w:rsid w:val="000428CE"/>
    <w:rsid w:val="0004293F"/>
    <w:rsid w:val="00042976"/>
    <w:rsid w:val="00042B76"/>
    <w:rsid w:val="00042CA4"/>
    <w:rsid w:val="00042E18"/>
    <w:rsid w:val="00042F0F"/>
    <w:rsid w:val="00043157"/>
    <w:rsid w:val="000434DF"/>
    <w:rsid w:val="00043F2B"/>
    <w:rsid w:val="0004413D"/>
    <w:rsid w:val="0004451D"/>
    <w:rsid w:val="00044765"/>
    <w:rsid w:val="0004497F"/>
    <w:rsid w:val="00044B1A"/>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716"/>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7A5"/>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A4"/>
    <w:rsid w:val="00090FD4"/>
    <w:rsid w:val="000911DD"/>
    <w:rsid w:val="0009128F"/>
    <w:rsid w:val="0009140F"/>
    <w:rsid w:val="000915A1"/>
    <w:rsid w:val="000915B5"/>
    <w:rsid w:val="000916C9"/>
    <w:rsid w:val="000916E8"/>
    <w:rsid w:val="00092532"/>
    <w:rsid w:val="00092F20"/>
    <w:rsid w:val="00093020"/>
    <w:rsid w:val="000930BC"/>
    <w:rsid w:val="000931C5"/>
    <w:rsid w:val="00093456"/>
    <w:rsid w:val="000936A9"/>
    <w:rsid w:val="000936E6"/>
    <w:rsid w:val="00093C81"/>
    <w:rsid w:val="00093E77"/>
    <w:rsid w:val="00093ECC"/>
    <w:rsid w:val="00094023"/>
    <w:rsid w:val="00094066"/>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3D6"/>
    <w:rsid w:val="000A1414"/>
    <w:rsid w:val="000A168C"/>
    <w:rsid w:val="000A2723"/>
    <w:rsid w:val="000A2F1F"/>
    <w:rsid w:val="000A2FCC"/>
    <w:rsid w:val="000A36AE"/>
    <w:rsid w:val="000A39CA"/>
    <w:rsid w:val="000A39F9"/>
    <w:rsid w:val="000A3C53"/>
    <w:rsid w:val="000A3CFE"/>
    <w:rsid w:val="000A3EF0"/>
    <w:rsid w:val="000A3F11"/>
    <w:rsid w:val="000A406A"/>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355C"/>
    <w:rsid w:val="000B3D5A"/>
    <w:rsid w:val="000B4086"/>
    <w:rsid w:val="000B4600"/>
    <w:rsid w:val="000B4BEB"/>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187"/>
    <w:rsid w:val="000D4314"/>
    <w:rsid w:val="000D4667"/>
    <w:rsid w:val="000D4846"/>
    <w:rsid w:val="000D4A41"/>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5DC9"/>
    <w:rsid w:val="000E631C"/>
    <w:rsid w:val="000E6640"/>
    <w:rsid w:val="000E6A06"/>
    <w:rsid w:val="000E6C3B"/>
    <w:rsid w:val="000E6EA3"/>
    <w:rsid w:val="000E7056"/>
    <w:rsid w:val="000E7157"/>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AFB"/>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6F7"/>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5BB"/>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CF6"/>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4FDA"/>
    <w:rsid w:val="00165979"/>
    <w:rsid w:val="00165FB2"/>
    <w:rsid w:val="00166027"/>
    <w:rsid w:val="00166455"/>
    <w:rsid w:val="0016661E"/>
    <w:rsid w:val="00166C73"/>
    <w:rsid w:val="00167978"/>
    <w:rsid w:val="00167A31"/>
    <w:rsid w:val="00167CFA"/>
    <w:rsid w:val="00167D8B"/>
    <w:rsid w:val="00167F97"/>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6BD"/>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130"/>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2BA"/>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985"/>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1A"/>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AB2"/>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5F92"/>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FF7"/>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48A"/>
    <w:rsid w:val="0023583E"/>
    <w:rsid w:val="0023594B"/>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37F9D"/>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5C6"/>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8D4"/>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3E3"/>
    <w:rsid w:val="00256429"/>
    <w:rsid w:val="002566E3"/>
    <w:rsid w:val="00256A4B"/>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6FC0"/>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8B4"/>
    <w:rsid w:val="00273957"/>
    <w:rsid w:val="00273A7F"/>
    <w:rsid w:val="00273AA4"/>
    <w:rsid w:val="00273BBD"/>
    <w:rsid w:val="00273F1F"/>
    <w:rsid w:val="002743A8"/>
    <w:rsid w:val="002743DF"/>
    <w:rsid w:val="002743F8"/>
    <w:rsid w:val="002751B9"/>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60"/>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53AC"/>
    <w:rsid w:val="002B548F"/>
    <w:rsid w:val="002B59FE"/>
    <w:rsid w:val="002B5AEC"/>
    <w:rsid w:val="002B63B5"/>
    <w:rsid w:val="002B6503"/>
    <w:rsid w:val="002B6755"/>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B8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01"/>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7C0"/>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E67"/>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890"/>
    <w:rsid w:val="00301E74"/>
    <w:rsid w:val="003028A9"/>
    <w:rsid w:val="00302A9B"/>
    <w:rsid w:val="00302AD1"/>
    <w:rsid w:val="00302CBC"/>
    <w:rsid w:val="003031D0"/>
    <w:rsid w:val="00303A7B"/>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7D2"/>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0A4"/>
    <w:rsid w:val="003321A9"/>
    <w:rsid w:val="0033234D"/>
    <w:rsid w:val="003326E8"/>
    <w:rsid w:val="00332997"/>
    <w:rsid w:val="00332E1D"/>
    <w:rsid w:val="00332F86"/>
    <w:rsid w:val="00333171"/>
    <w:rsid w:val="00333814"/>
    <w:rsid w:val="003338FE"/>
    <w:rsid w:val="00333AFA"/>
    <w:rsid w:val="00333B23"/>
    <w:rsid w:val="00333C18"/>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B1C"/>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2F2"/>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4D48"/>
    <w:rsid w:val="003550CC"/>
    <w:rsid w:val="0035519F"/>
    <w:rsid w:val="003552CF"/>
    <w:rsid w:val="0035540E"/>
    <w:rsid w:val="0035561A"/>
    <w:rsid w:val="003557D8"/>
    <w:rsid w:val="00355915"/>
    <w:rsid w:val="00355A0B"/>
    <w:rsid w:val="00355C9C"/>
    <w:rsid w:val="00355E00"/>
    <w:rsid w:val="00355E19"/>
    <w:rsid w:val="00355EBD"/>
    <w:rsid w:val="003565E2"/>
    <w:rsid w:val="003567A1"/>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6CF"/>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16F"/>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C72"/>
    <w:rsid w:val="00395D57"/>
    <w:rsid w:val="00395E28"/>
    <w:rsid w:val="00396000"/>
    <w:rsid w:val="00396296"/>
    <w:rsid w:val="003962E2"/>
    <w:rsid w:val="003964AA"/>
    <w:rsid w:val="00396672"/>
    <w:rsid w:val="00396761"/>
    <w:rsid w:val="0039692B"/>
    <w:rsid w:val="00396ADB"/>
    <w:rsid w:val="00396CBD"/>
    <w:rsid w:val="00396DE9"/>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9EE"/>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3D9"/>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006"/>
    <w:rsid w:val="003C010F"/>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77"/>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653"/>
    <w:rsid w:val="003D27F1"/>
    <w:rsid w:val="003D281C"/>
    <w:rsid w:val="003D294F"/>
    <w:rsid w:val="003D2AED"/>
    <w:rsid w:val="003D2E33"/>
    <w:rsid w:val="003D3523"/>
    <w:rsid w:val="003D3A52"/>
    <w:rsid w:val="003D3D8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574"/>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73F"/>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41A"/>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21B"/>
    <w:rsid w:val="00434322"/>
    <w:rsid w:val="00434370"/>
    <w:rsid w:val="0043444A"/>
    <w:rsid w:val="004349C2"/>
    <w:rsid w:val="00434C05"/>
    <w:rsid w:val="004357B0"/>
    <w:rsid w:val="004357D8"/>
    <w:rsid w:val="0043678E"/>
    <w:rsid w:val="00436A1F"/>
    <w:rsid w:val="00436D32"/>
    <w:rsid w:val="00437003"/>
    <w:rsid w:val="004371D2"/>
    <w:rsid w:val="00437737"/>
    <w:rsid w:val="00437D65"/>
    <w:rsid w:val="004400D2"/>
    <w:rsid w:val="00440122"/>
    <w:rsid w:val="00440462"/>
    <w:rsid w:val="00440658"/>
    <w:rsid w:val="0044096F"/>
    <w:rsid w:val="004409FB"/>
    <w:rsid w:val="00440A7E"/>
    <w:rsid w:val="00440B10"/>
    <w:rsid w:val="00440D51"/>
    <w:rsid w:val="00440D8C"/>
    <w:rsid w:val="004410CD"/>
    <w:rsid w:val="004411E7"/>
    <w:rsid w:val="00441222"/>
    <w:rsid w:val="0044173E"/>
    <w:rsid w:val="004418AF"/>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47CC1"/>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8A2"/>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0DB"/>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BED"/>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D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08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5C3"/>
    <w:rsid w:val="00497631"/>
    <w:rsid w:val="0049789A"/>
    <w:rsid w:val="0049792A"/>
    <w:rsid w:val="00497989"/>
    <w:rsid w:val="00497BCB"/>
    <w:rsid w:val="00497F62"/>
    <w:rsid w:val="00497FA7"/>
    <w:rsid w:val="004A068D"/>
    <w:rsid w:val="004A0724"/>
    <w:rsid w:val="004A0F93"/>
    <w:rsid w:val="004A0FB6"/>
    <w:rsid w:val="004A143F"/>
    <w:rsid w:val="004A1733"/>
    <w:rsid w:val="004A1BB5"/>
    <w:rsid w:val="004A1C67"/>
    <w:rsid w:val="004A1CAD"/>
    <w:rsid w:val="004A1DC4"/>
    <w:rsid w:val="004A1DC5"/>
    <w:rsid w:val="004A1E3D"/>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5C9"/>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A67"/>
    <w:rsid w:val="004B7BC0"/>
    <w:rsid w:val="004B7D11"/>
    <w:rsid w:val="004B7F6D"/>
    <w:rsid w:val="004B7FDC"/>
    <w:rsid w:val="004C03E6"/>
    <w:rsid w:val="004C06A0"/>
    <w:rsid w:val="004C0702"/>
    <w:rsid w:val="004C08C5"/>
    <w:rsid w:val="004C094B"/>
    <w:rsid w:val="004C0B25"/>
    <w:rsid w:val="004C0C92"/>
    <w:rsid w:val="004C0DC2"/>
    <w:rsid w:val="004C0EBE"/>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676"/>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1D8"/>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B54"/>
    <w:rsid w:val="004F6E1C"/>
    <w:rsid w:val="004F6F44"/>
    <w:rsid w:val="004F7249"/>
    <w:rsid w:val="004F754A"/>
    <w:rsid w:val="004F78C4"/>
    <w:rsid w:val="004F7998"/>
    <w:rsid w:val="004F7C99"/>
    <w:rsid w:val="004F7E5A"/>
    <w:rsid w:val="004F7F74"/>
    <w:rsid w:val="0050019F"/>
    <w:rsid w:val="00500281"/>
    <w:rsid w:val="00500379"/>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75F"/>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A66"/>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67"/>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8D2"/>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817"/>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25C"/>
    <w:rsid w:val="005633E2"/>
    <w:rsid w:val="005634C7"/>
    <w:rsid w:val="00563AE8"/>
    <w:rsid w:val="00563AF1"/>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855"/>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84A"/>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B7F"/>
    <w:rsid w:val="00584D79"/>
    <w:rsid w:val="00584DFF"/>
    <w:rsid w:val="00584E5F"/>
    <w:rsid w:val="00585610"/>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1DAB"/>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4ED1"/>
    <w:rsid w:val="0059512B"/>
    <w:rsid w:val="005956E9"/>
    <w:rsid w:val="0059575B"/>
    <w:rsid w:val="005962A4"/>
    <w:rsid w:val="0059632D"/>
    <w:rsid w:val="00596410"/>
    <w:rsid w:val="00596583"/>
    <w:rsid w:val="0059662B"/>
    <w:rsid w:val="00596940"/>
    <w:rsid w:val="00597105"/>
    <w:rsid w:val="0059710A"/>
    <w:rsid w:val="00597412"/>
    <w:rsid w:val="00597838"/>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627"/>
    <w:rsid w:val="005A389B"/>
    <w:rsid w:val="005A3966"/>
    <w:rsid w:val="005A3A23"/>
    <w:rsid w:val="005A3D17"/>
    <w:rsid w:val="005A3E24"/>
    <w:rsid w:val="005A3E5B"/>
    <w:rsid w:val="005A4120"/>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6E1"/>
    <w:rsid w:val="005B081D"/>
    <w:rsid w:val="005B0924"/>
    <w:rsid w:val="005B0937"/>
    <w:rsid w:val="005B0B3B"/>
    <w:rsid w:val="005B0C44"/>
    <w:rsid w:val="005B0E6C"/>
    <w:rsid w:val="005B0E8B"/>
    <w:rsid w:val="005B1028"/>
    <w:rsid w:val="005B1C22"/>
    <w:rsid w:val="005B1C6D"/>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0222"/>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DB"/>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E7D2C"/>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4E"/>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CE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EB1"/>
    <w:rsid w:val="00614F45"/>
    <w:rsid w:val="0061501B"/>
    <w:rsid w:val="00615154"/>
    <w:rsid w:val="00615255"/>
    <w:rsid w:val="006152BF"/>
    <w:rsid w:val="00615CDB"/>
    <w:rsid w:val="00615CE0"/>
    <w:rsid w:val="00616027"/>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651"/>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326"/>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386"/>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115"/>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9B4"/>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32F"/>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5C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BDA"/>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5E1C"/>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59"/>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888"/>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6B2"/>
    <w:rsid w:val="006F278D"/>
    <w:rsid w:val="006F295F"/>
    <w:rsid w:val="006F2B63"/>
    <w:rsid w:val="006F320F"/>
    <w:rsid w:val="006F3313"/>
    <w:rsid w:val="006F335C"/>
    <w:rsid w:val="006F33E6"/>
    <w:rsid w:val="006F3439"/>
    <w:rsid w:val="006F3563"/>
    <w:rsid w:val="006F370E"/>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964"/>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E52"/>
    <w:rsid w:val="00730FE4"/>
    <w:rsid w:val="0073109D"/>
    <w:rsid w:val="00731560"/>
    <w:rsid w:val="0073191A"/>
    <w:rsid w:val="00731F4A"/>
    <w:rsid w:val="00731F9D"/>
    <w:rsid w:val="00732099"/>
    <w:rsid w:val="00732284"/>
    <w:rsid w:val="0073228D"/>
    <w:rsid w:val="00732367"/>
    <w:rsid w:val="00732686"/>
    <w:rsid w:val="00732A32"/>
    <w:rsid w:val="00732DA4"/>
    <w:rsid w:val="00732F86"/>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2EE6"/>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5FE8"/>
    <w:rsid w:val="007660EE"/>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4BF"/>
    <w:rsid w:val="00772608"/>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8F"/>
    <w:rsid w:val="007975A0"/>
    <w:rsid w:val="007A025D"/>
    <w:rsid w:val="007A0DC1"/>
    <w:rsid w:val="007A10EE"/>
    <w:rsid w:val="007A124D"/>
    <w:rsid w:val="007A129E"/>
    <w:rsid w:val="007A1472"/>
    <w:rsid w:val="007A1B82"/>
    <w:rsid w:val="007A1CC9"/>
    <w:rsid w:val="007A1CFF"/>
    <w:rsid w:val="007A1EFD"/>
    <w:rsid w:val="007A1F79"/>
    <w:rsid w:val="007A2032"/>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A7B98"/>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B30"/>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0A7"/>
    <w:rsid w:val="007F412B"/>
    <w:rsid w:val="007F4671"/>
    <w:rsid w:val="007F474B"/>
    <w:rsid w:val="007F4ABE"/>
    <w:rsid w:val="007F4BDA"/>
    <w:rsid w:val="007F4CAB"/>
    <w:rsid w:val="007F4F5C"/>
    <w:rsid w:val="007F5032"/>
    <w:rsid w:val="007F5640"/>
    <w:rsid w:val="007F5795"/>
    <w:rsid w:val="007F5911"/>
    <w:rsid w:val="007F613A"/>
    <w:rsid w:val="007F65F7"/>
    <w:rsid w:val="007F6635"/>
    <w:rsid w:val="007F693B"/>
    <w:rsid w:val="007F6A99"/>
    <w:rsid w:val="007F6CD6"/>
    <w:rsid w:val="007F6EBF"/>
    <w:rsid w:val="007F6F95"/>
    <w:rsid w:val="007F71E0"/>
    <w:rsid w:val="007F7240"/>
    <w:rsid w:val="007F767B"/>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6C6B"/>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62"/>
    <w:rsid w:val="008254ED"/>
    <w:rsid w:val="008255B4"/>
    <w:rsid w:val="00825CBF"/>
    <w:rsid w:val="0082618B"/>
    <w:rsid w:val="00826306"/>
    <w:rsid w:val="008266FF"/>
    <w:rsid w:val="00826761"/>
    <w:rsid w:val="00826BFE"/>
    <w:rsid w:val="00826D9F"/>
    <w:rsid w:val="00827295"/>
    <w:rsid w:val="008279EF"/>
    <w:rsid w:val="00827AD7"/>
    <w:rsid w:val="00827DD0"/>
    <w:rsid w:val="00830009"/>
    <w:rsid w:val="00830081"/>
    <w:rsid w:val="00830156"/>
    <w:rsid w:val="00830158"/>
    <w:rsid w:val="00830183"/>
    <w:rsid w:val="00830355"/>
    <w:rsid w:val="008308A0"/>
    <w:rsid w:val="00830CE9"/>
    <w:rsid w:val="00830D14"/>
    <w:rsid w:val="00830DC2"/>
    <w:rsid w:val="00830E5B"/>
    <w:rsid w:val="00830F3F"/>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6DA"/>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910"/>
    <w:rsid w:val="00847141"/>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6AD"/>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6754"/>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C7"/>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7AE"/>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B85"/>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5B"/>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34F"/>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B30"/>
    <w:rsid w:val="00942E51"/>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0AE"/>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A2"/>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33A"/>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5FC"/>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E2"/>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89A"/>
    <w:rsid w:val="009B48E4"/>
    <w:rsid w:val="009B4954"/>
    <w:rsid w:val="009B4AC0"/>
    <w:rsid w:val="009B4B4F"/>
    <w:rsid w:val="009B4BC0"/>
    <w:rsid w:val="009B4CC9"/>
    <w:rsid w:val="009B4D04"/>
    <w:rsid w:val="009B4D10"/>
    <w:rsid w:val="009B4F85"/>
    <w:rsid w:val="009B4FCA"/>
    <w:rsid w:val="009B515E"/>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EBF"/>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6EA4"/>
    <w:rsid w:val="009D7007"/>
    <w:rsid w:val="009D716B"/>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10A"/>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80D"/>
    <w:rsid w:val="00A0595E"/>
    <w:rsid w:val="00A059C8"/>
    <w:rsid w:val="00A05AFD"/>
    <w:rsid w:val="00A05B2C"/>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0FEF"/>
    <w:rsid w:val="00A2111D"/>
    <w:rsid w:val="00A212DC"/>
    <w:rsid w:val="00A21459"/>
    <w:rsid w:val="00A21466"/>
    <w:rsid w:val="00A2168D"/>
    <w:rsid w:val="00A21A43"/>
    <w:rsid w:val="00A21D80"/>
    <w:rsid w:val="00A2249D"/>
    <w:rsid w:val="00A22801"/>
    <w:rsid w:val="00A230F3"/>
    <w:rsid w:val="00A233BD"/>
    <w:rsid w:val="00A23642"/>
    <w:rsid w:val="00A23741"/>
    <w:rsid w:val="00A23B3B"/>
    <w:rsid w:val="00A23C49"/>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25"/>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596"/>
    <w:rsid w:val="00A44C2B"/>
    <w:rsid w:val="00A44D30"/>
    <w:rsid w:val="00A4502F"/>
    <w:rsid w:val="00A45048"/>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79"/>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821"/>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196"/>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98F"/>
    <w:rsid w:val="00AC4E44"/>
    <w:rsid w:val="00AC4F90"/>
    <w:rsid w:val="00AC571D"/>
    <w:rsid w:val="00AC5A8D"/>
    <w:rsid w:val="00AC60F8"/>
    <w:rsid w:val="00AC631C"/>
    <w:rsid w:val="00AC64C0"/>
    <w:rsid w:val="00AC6721"/>
    <w:rsid w:val="00AC69E1"/>
    <w:rsid w:val="00AC6E99"/>
    <w:rsid w:val="00AC700B"/>
    <w:rsid w:val="00AC71D7"/>
    <w:rsid w:val="00AC74F8"/>
    <w:rsid w:val="00AC751F"/>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51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3C4"/>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3BF"/>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1EA"/>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897"/>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722"/>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B83"/>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897"/>
    <w:rsid w:val="00BE0942"/>
    <w:rsid w:val="00BE0A75"/>
    <w:rsid w:val="00BE0B25"/>
    <w:rsid w:val="00BE0F45"/>
    <w:rsid w:val="00BE123A"/>
    <w:rsid w:val="00BE1307"/>
    <w:rsid w:val="00BE146C"/>
    <w:rsid w:val="00BE14BB"/>
    <w:rsid w:val="00BE1596"/>
    <w:rsid w:val="00BE16B1"/>
    <w:rsid w:val="00BE17E9"/>
    <w:rsid w:val="00BE1B7E"/>
    <w:rsid w:val="00BE1BBD"/>
    <w:rsid w:val="00BE1C3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718"/>
    <w:rsid w:val="00C10AE5"/>
    <w:rsid w:val="00C10AF9"/>
    <w:rsid w:val="00C10B51"/>
    <w:rsid w:val="00C10F2E"/>
    <w:rsid w:val="00C11110"/>
    <w:rsid w:val="00C11187"/>
    <w:rsid w:val="00C11315"/>
    <w:rsid w:val="00C11CBE"/>
    <w:rsid w:val="00C11F6F"/>
    <w:rsid w:val="00C12013"/>
    <w:rsid w:val="00C120F3"/>
    <w:rsid w:val="00C126AD"/>
    <w:rsid w:val="00C127C2"/>
    <w:rsid w:val="00C127F5"/>
    <w:rsid w:val="00C12BE6"/>
    <w:rsid w:val="00C12FE7"/>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B1"/>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9B6"/>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27FC2"/>
    <w:rsid w:val="00C303A6"/>
    <w:rsid w:val="00C303B2"/>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B67"/>
    <w:rsid w:val="00C54E05"/>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8C6"/>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7DE"/>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E82"/>
    <w:rsid w:val="00CA3079"/>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C6C"/>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65D"/>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06F"/>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1C2"/>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60F"/>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AF3"/>
    <w:rsid w:val="00D52D8A"/>
    <w:rsid w:val="00D5337C"/>
    <w:rsid w:val="00D53829"/>
    <w:rsid w:val="00D53AEF"/>
    <w:rsid w:val="00D53CA4"/>
    <w:rsid w:val="00D53CC5"/>
    <w:rsid w:val="00D5402B"/>
    <w:rsid w:val="00D547DC"/>
    <w:rsid w:val="00D54CEB"/>
    <w:rsid w:val="00D54F8E"/>
    <w:rsid w:val="00D5503D"/>
    <w:rsid w:val="00D555B6"/>
    <w:rsid w:val="00D55C6E"/>
    <w:rsid w:val="00D55C7E"/>
    <w:rsid w:val="00D55FF1"/>
    <w:rsid w:val="00D5611B"/>
    <w:rsid w:val="00D56179"/>
    <w:rsid w:val="00D56742"/>
    <w:rsid w:val="00D56909"/>
    <w:rsid w:val="00D56E7A"/>
    <w:rsid w:val="00D57162"/>
    <w:rsid w:val="00D57354"/>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09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BE0"/>
    <w:rsid w:val="00D66E5E"/>
    <w:rsid w:val="00D66F3B"/>
    <w:rsid w:val="00D6706A"/>
    <w:rsid w:val="00D67561"/>
    <w:rsid w:val="00D67638"/>
    <w:rsid w:val="00D67763"/>
    <w:rsid w:val="00D679ED"/>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ED6"/>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BA9"/>
    <w:rsid w:val="00D77CEF"/>
    <w:rsid w:val="00D77E69"/>
    <w:rsid w:val="00D800B4"/>
    <w:rsid w:val="00D81489"/>
    <w:rsid w:val="00D81560"/>
    <w:rsid w:val="00D81BE7"/>
    <w:rsid w:val="00D81CCA"/>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D6D"/>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17C"/>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496"/>
    <w:rsid w:val="00DA7684"/>
    <w:rsid w:val="00DA7877"/>
    <w:rsid w:val="00DA7903"/>
    <w:rsid w:val="00DA7B37"/>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1E70"/>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C7"/>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0E0B"/>
    <w:rsid w:val="00DF1104"/>
    <w:rsid w:val="00DF12BF"/>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08"/>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4DDF"/>
    <w:rsid w:val="00E2539F"/>
    <w:rsid w:val="00E25550"/>
    <w:rsid w:val="00E2578E"/>
    <w:rsid w:val="00E258EB"/>
    <w:rsid w:val="00E25AF4"/>
    <w:rsid w:val="00E25C6D"/>
    <w:rsid w:val="00E26144"/>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83C"/>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0EEE"/>
    <w:rsid w:val="00E71084"/>
    <w:rsid w:val="00E715B6"/>
    <w:rsid w:val="00E71E81"/>
    <w:rsid w:val="00E71EA6"/>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4939"/>
    <w:rsid w:val="00E95309"/>
    <w:rsid w:val="00E95889"/>
    <w:rsid w:val="00E95AE5"/>
    <w:rsid w:val="00E95BC8"/>
    <w:rsid w:val="00E95E82"/>
    <w:rsid w:val="00E960A0"/>
    <w:rsid w:val="00E962F6"/>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69E"/>
    <w:rsid w:val="00EB0D1C"/>
    <w:rsid w:val="00EB0FD7"/>
    <w:rsid w:val="00EB100E"/>
    <w:rsid w:val="00EB11DF"/>
    <w:rsid w:val="00EB13FD"/>
    <w:rsid w:val="00EB14A5"/>
    <w:rsid w:val="00EB15B9"/>
    <w:rsid w:val="00EB181E"/>
    <w:rsid w:val="00EB1856"/>
    <w:rsid w:val="00EB1B29"/>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5F7"/>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88"/>
    <w:rsid w:val="00EF62D9"/>
    <w:rsid w:val="00EF63CF"/>
    <w:rsid w:val="00EF6542"/>
    <w:rsid w:val="00EF6577"/>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7E"/>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65"/>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6FD1"/>
    <w:rsid w:val="00F273B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96D"/>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55A"/>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4A78"/>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3CE"/>
    <w:rsid w:val="00F77599"/>
    <w:rsid w:val="00F7775B"/>
    <w:rsid w:val="00F77D1C"/>
    <w:rsid w:val="00F77DE8"/>
    <w:rsid w:val="00F77FDC"/>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3A5"/>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6A9"/>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A87"/>
    <w:rsid w:val="00FB7DD0"/>
    <w:rsid w:val="00FB7E13"/>
    <w:rsid w:val="00FC004D"/>
    <w:rsid w:val="00FC005A"/>
    <w:rsid w:val="00FC0187"/>
    <w:rsid w:val="00FC04A6"/>
    <w:rsid w:val="00FC0691"/>
    <w:rsid w:val="00FC0BFB"/>
    <w:rsid w:val="00FC0CA1"/>
    <w:rsid w:val="00FC1185"/>
    <w:rsid w:val="00FC12CC"/>
    <w:rsid w:val="00FC149F"/>
    <w:rsid w:val="00FC197D"/>
    <w:rsid w:val="00FC1A84"/>
    <w:rsid w:val="00FC1B0D"/>
    <w:rsid w:val="00FC219C"/>
    <w:rsid w:val="00FC2365"/>
    <w:rsid w:val="00FC2AC1"/>
    <w:rsid w:val="00FC2F8C"/>
    <w:rsid w:val="00FC3600"/>
    <w:rsid w:val="00FC387A"/>
    <w:rsid w:val="00FC3F9F"/>
    <w:rsid w:val="00FC44ED"/>
    <w:rsid w:val="00FC4ECC"/>
    <w:rsid w:val="00FC4FC7"/>
    <w:rsid w:val="00FC4FFE"/>
    <w:rsid w:val="00FC52DE"/>
    <w:rsid w:val="00FC52FA"/>
    <w:rsid w:val="00FC57D1"/>
    <w:rsid w:val="00FC5834"/>
    <w:rsid w:val="00FC5CBB"/>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52A"/>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1E2"/>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1D35"/>
    <w:rsid w:val="00FF1F4C"/>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8FC"/>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303B2"/>
    <w:rPr>
      <w:rFonts w:ascii="Courier New" w:hAnsi="Courier New"/>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456</Pages>
  <Words>138769</Words>
  <Characters>735476</Characters>
  <Application>Microsoft Office Word</Application>
  <DocSecurity>0</DocSecurity>
  <Lines>6128</Lines>
  <Paragraphs>1744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2017-05-07T13:41:00Z</cp:lastPrinted>
  <dcterms:created xsi:type="dcterms:W3CDTF">2020-09-21T07:37:00Z</dcterms:created>
  <dcterms:modified xsi:type="dcterms:W3CDTF">2020-09-21T07:37:00Z</dcterms:modified>
</cp:coreProperties>
</file>